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E6" w:rsidRPr="00E51871" w:rsidRDefault="00AE30E6" w:rsidP="009372CC">
      <w:pPr>
        <w:tabs>
          <w:tab w:val="left" w:pos="0"/>
        </w:tabs>
        <w:ind w:right="21"/>
        <w:jc w:val="both"/>
        <w:rPr>
          <w:color w:val="999999"/>
          <w:spacing w:val="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-41408</wp:posOffset>
            </wp:positionH>
            <wp:positionV relativeFrom="paragraph">
              <wp:posOffset>-7709</wp:posOffset>
            </wp:positionV>
            <wp:extent cx="512578" cy="414670"/>
            <wp:effectExtent l="19050" t="0" r="1772" b="0"/>
            <wp:wrapNone/>
            <wp:docPr id="10" name="Рисунок 10" descr="Логотип Концер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Логотип Концерн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8" cy="41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72CC">
        <w:tab/>
      </w:r>
      <w:r w:rsidR="00E03117">
        <w:t xml:space="preserve">   </w:t>
      </w:r>
      <w:r w:rsidRPr="00716775">
        <w:rPr>
          <w:rFonts w:ascii="Circe Extra Bold" w:hAnsi="Circe Extra Bold"/>
          <w:color w:val="999999"/>
          <w:spacing w:val="5"/>
          <w:sz w:val="27"/>
          <w:szCs w:val="27"/>
        </w:rPr>
        <w:t>РОСЭНЕРГОАТОМ</w:t>
      </w:r>
    </w:p>
    <w:p w:rsidR="00AE30E6" w:rsidRPr="00E51871" w:rsidRDefault="00AE30E6" w:rsidP="00DA0898">
      <w:pPr>
        <w:jc w:val="both"/>
        <w:rPr>
          <w:rFonts w:ascii="Circe Bold" w:hAnsi="Circe Bold"/>
          <w:color w:val="999999"/>
          <w:sz w:val="9"/>
          <w:szCs w:val="9"/>
        </w:rPr>
      </w:pPr>
      <w:r w:rsidRPr="00E51871">
        <w:rPr>
          <w:color w:val="999999"/>
        </w:rPr>
        <w:t xml:space="preserve">       </w:t>
      </w:r>
      <w:r w:rsidR="00DA0898">
        <w:rPr>
          <w:color w:val="999999"/>
        </w:rPr>
        <w:tab/>
      </w:r>
      <w:r w:rsidR="00E03117">
        <w:rPr>
          <w:color w:val="999999"/>
        </w:rPr>
        <w:t xml:space="preserve">   </w:t>
      </w:r>
      <w:r w:rsidRPr="00E51871">
        <w:rPr>
          <w:rFonts w:ascii="Circe Bold" w:hAnsi="Circe Bold"/>
          <w:color w:val="999999"/>
          <w:sz w:val="9"/>
          <w:szCs w:val="9"/>
        </w:rPr>
        <w:t>ЭЛЕКТРОЭНЕРГЕТИЧЕСКИЙ ДИВИЗИОН РОСАТОМА</w:t>
      </w:r>
    </w:p>
    <w:p w:rsidR="00497303" w:rsidRDefault="004B40A9" w:rsidP="004B40A9">
      <w:pPr>
        <w:tabs>
          <w:tab w:val="left" w:pos="1350"/>
        </w:tabs>
        <w:spacing w:before="0" w:after="0"/>
        <w:jc w:val="both"/>
      </w:pPr>
      <w:r>
        <w:tab/>
      </w:r>
    </w:p>
    <w:p w:rsidR="00E24711" w:rsidRDefault="00C63433" w:rsidP="00E90802">
      <w:pPr>
        <w:tabs>
          <w:tab w:val="left" w:pos="255"/>
        </w:tabs>
        <w:spacing w:before="0" w:after="0"/>
        <w:jc w:val="center"/>
      </w:pPr>
      <w:r>
        <w:t>Акционерное общество</w:t>
      </w:r>
    </w:p>
    <w:p w:rsidR="00C63433" w:rsidRDefault="00C63433" w:rsidP="00E90802">
      <w:pPr>
        <w:tabs>
          <w:tab w:val="left" w:pos="255"/>
        </w:tabs>
        <w:spacing w:before="0" w:after="0"/>
        <w:jc w:val="center"/>
      </w:pPr>
      <w:r>
        <w:t xml:space="preserve">«Российский концерн по производству </w:t>
      </w:r>
      <w:proofErr w:type="gramStart"/>
      <w:r w:rsidR="001F443A">
        <w:t>электрической</w:t>
      </w:r>
      <w:proofErr w:type="gramEnd"/>
      <w:r w:rsidR="001F443A">
        <w:t xml:space="preserve"> и</w:t>
      </w:r>
    </w:p>
    <w:p w:rsidR="001F443A" w:rsidRDefault="001F443A" w:rsidP="00E90802">
      <w:pPr>
        <w:tabs>
          <w:tab w:val="left" w:pos="255"/>
        </w:tabs>
        <w:spacing w:before="0" w:after="0"/>
        <w:jc w:val="center"/>
      </w:pPr>
      <w:r>
        <w:t>тепловой энергии на атомных станциях»</w:t>
      </w:r>
    </w:p>
    <w:p w:rsidR="001F443A" w:rsidRDefault="001F443A" w:rsidP="00411053">
      <w:pPr>
        <w:tabs>
          <w:tab w:val="left" w:pos="255"/>
        </w:tabs>
        <w:spacing w:before="0"/>
        <w:jc w:val="center"/>
      </w:pPr>
      <w:r>
        <w:t>(АО «Концерн Росэнергоатом»)</w:t>
      </w:r>
    </w:p>
    <w:p w:rsidR="00F9144D" w:rsidRDefault="00F9144D" w:rsidP="00E90802">
      <w:pPr>
        <w:tabs>
          <w:tab w:val="left" w:pos="255"/>
        </w:tabs>
        <w:spacing w:before="0" w:after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2842895</wp:posOffset>
            </wp:positionH>
            <wp:positionV relativeFrom="paragraph">
              <wp:posOffset>51435</wp:posOffset>
            </wp:positionV>
            <wp:extent cx="504825" cy="466725"/>
            <wp:effectExtent l="19050" t="0" r="9525" b="0"/>
            <wp:wrapNone/>
            <wp:docPr id="11" name="Рисунок 1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ог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44D" w:rsidRDefault="00F9144D" w:rsidP="00E90802">
      <w:pPr>
        <w:tabs>
          <w:tab w:val="left" w:pos="255"/>
        </w:tabs>
        <w:spacing w:before="0" w:after="0"/>
        <w:jc w:val="center"/>
      </w:pPr>
    </w:p>
    <w:p w:rsidR="001F443A" w:rsidRDefault="001F443A" w:rsidP="00E90802">
      <w:pPr>
        <w:tabs>
          <w:tab w:val="left" w:pos="255"/>
        </w:tabs>
        <w:spacing w:before="0" w:after="0"/>
        <w:jc w:val="center"/>
      </w:pPr>
    </w:p>
    <w:p w:rsidR="00693A7C" w:rsidRPr="00AB3573" w:rsidRDefault="00693A7C" w:rsidP="00411053">
      <w:pPr>
        <w:tabs>
          <w:tab w:val="left" w:pos="255"/>
        </w:tabs>
        <w:spacing w:after="0"/>
        <w:jc w:val="center"/>
        <w:rPr>
          <w:sz w:val="28"/>
          <w:szCs w:val="28"/>
        </w:rPr>
      </w:pPr>
      <w:r w:rsidRPr="00AB3573">
        <w:rPr>
          <w:sz w:val="28"/>
          <w:szCs w:val="28"/>
        </w:rPr>
        <w:t>Филиал АО «Концерн Росэнергоатом»</w:t>
      </w:r>
    </w:p>
    <w:p w:rsidR="008A726D" w:rsidRPr="00AB3573" w:rsidRDefault="00693A7C" w:rsidP="00E90802">
      <w:pPr>
        <w:tabs>
          <w:tab w:val="left" w:pos="255"/>
        </w:tabs>
        <w:spacing w:before="0" w:after="0"/>
        <w:jc w:val="center"/>
        <w:rPr>
          <w:sz w:val="28"/>
          <w:szCs w:val="28"/>
        </w:rPr>
      </w:pPr>
      <w:r w:rsidRPr="00AB3573">
        <w:rPr>
          <w:sz w:val="28"/>
          <w:szCs w:val="28"/>
        </w:rPr>
        <w:t>«РОСТОВСКАЯ АТОМНАЯ СТАНЦИЯ»</w:t>
      </w:r>
    </w:p>
    <w:p w:rsidR="001F443A" w:rsidRPr="00AB3573" w:rsidRDefault="008A726D" w:rsidP="00E90802">
      <w:pPr>
        <w:tabs>
          <w:tab w:val="left" w:pos="255"/>
        </w:tabs>
        <w:spacing w:before="0" w:after="0"/>
        <w:jc w:val="center"/>
        <w:rPr>
          <w:b/>
          <w:sz w:val="28"/>
          <w:szCs w:val="28"/>
        </w:rPr>
      </w:pPr>
      <w:r w:rsidRPr="00AB3573">
        <w:rPr>
          <w:b/>
          <w:sz w:val="28"/>
          <w:szCs w:val="28"/>
        </w:rPr>
        <w:t>(Ростовская АЭС)</w:t>
      </w:r>
    </w:p>
    <w:p w:rsidR="00147FE9" w:rsidRDefault="00147FE9" w:rsidP="008A726D">
      <w:pPr>
        <w:tabs>
          <w:tab w:val="left" w:pos="255"/>
        </w:tabs>
        <w:jc w:val="center"/>
      </w:pPr>
    </w:p>
    <w:p w:rsidR="00147FE9" w:rsidRDefault="00147FE9" w:rsidP="00E90802">
      <w:pPr>
        <w:tabs>
          <w:tab w:val="left" w:pos="255"/>
        </w:tabs>
        <w:spacing w:before="0" w:after="0"/>
        <w:jc w:val="center"/>
      </w:pPr>
    </w:p>
    <w:p w:rsidR="00346661" w:rsidRDefault="006F1FCF" w:rsidP="00A710C8">
      <w:pPr>
        <w:tabs>
          <w:tab w:val="left" w:pos="255"/>
          <w:tab w:val="left" w:pos="7797"/>
        </w:tabs>
        <w:spacing w:before="0" w:after="0" w:line="480" w:lineRule="auto"/>
        <w:ind w:right="0" w:firstLine="7995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346661" w:rsidRPr="006F1FCF" w:rsidRDefault="006F1FCF" w:rsidP="00A710C8">
      <w:pPr>
        <w:tabs>
          <w:tab w:val="left" w:pos="255"/>
        </w:tabs>
        <w:spacing w:before="0" w:after="0"/>
        <w:ind w:right="0" w:firstLine="7995"/>
        <w:jc w:val="left"/>
      </w:pPr>
      <w:r w:rsidRPr="006F1FCF">
        <w:t>Главный инженер</w:t>
      </w:r>
    </w:p>
    <w:p w:rsidR="00346661" w:rsidRPr="006F1FCF" w:rsidRDefault="006F1FCF" w:rsidP="00A710C8">
      <w:pPr>
        <w:tabs>
          <w:tab w:val="left" w:pos="255"/>
        </w:tabs>
        <w:spacing w:before="0" w:after="0"/>
        <w:ind w:right="0" w:firstLine="7995"/>
        <w:jc w:val="left"/>
      </w:pPr>
      <w:r w:rsidRPr="006F1FCF">
        <w:t>Ростовской АЭС</w:t>
      </w:r>
    </w:p>
    <w:p w:rsidR="00346661" w:rsidRPr="006F1FCF" w:rsidRDefault="006F1FCF" w:rsidP="007027FB">
      <w:pPr>
        <w:tabs>
          <w:tab w:val="left" w:pos="255"/>
        </w:tabs>
        <w:spacing w:before="0" w:after="0" w:line="480" w:lineRule="auto"/>
        <w:ind w:right="0" w:firstLine="8364"/>
        <w:jc w:val="left"/>
      </w:pPr>
      <w:r w:rsidRPr="006F1FCF">
        <w:t>А. Б. Горбунов</w:t>
      </w:r>
    </w:p>
    <w:p w:rsidR="00346661" w:rsidRPr="006F1FCF" w:rsidRDefault="006F1FCF" w:rsidP="00A710C8">
      <w:pPr>
        <w:tabs>
          <w:tab w:val="left" w:pos="255"/>
        </w:tabs>
        <w:spacing w:before="0" w:after="0" w:line="480" w:lineRule="auto"/>
        <w:ind w:right="0" w:firstLine="7995"/>
        <w:jc w:val="left"/>
      </w:pPr>
      <w:r w:rsidRPr="006F1FCF">
        <w:t>Дата утверждения</w:t>
      </w:r>
    </w:p>
    <w:p w:rsidR="00346661" w:rsidRDefault="00346661" w:rsidP="00E90802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46661" w:rsidRDefault="00346661" w:rsidP="00E90802">
      <w:pPr>
        <w:tabs>
          <w:tab w:val="left" w:pos="255"/>
        </w:tabs>
        <w:spacing w:before="0" w:after="0"/>
        <w:jc w:val="left"/>
      </w:pPr>
    </w:p>
    <w:p w:rsidR="00AE0BAF" w:rsidRDefault="00AE0BAF" w:rsidP="00E90802">
      <w:pPr>
        <w:tabs>
          <w:tab w:val="left" w:pos="255"/>
        </w:tabs>
        <w:spacing w:before="0" w:after="0"/>
        <w:jc w:val="left"/>
      </w:pPr>
    </w:p>
    <w:p w:rsidR="00AE0BAF" w:rsidRPr="004501F3" w:rsidRDefault="00E15848" w:rsidP="00E90802">
      <w:pPr>
        <w:tabs>
          <w:tab w:val="left" w:pos="255"/>
        </w:tabs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D7482D" w:rsidRDefault="00D7482D" w:rsidP="00E90802">
      <w:pPr>
        <w:tabs>
          <w:tab w:val="left" w:pos="255"/>
        </w:tabs>
        <w:spacing w:before="0" w:after="0"/>
        <w:jc w:val="center"/>
      </w:pPr>
    </w:p>
    <w:p w:rsidR="00E63945" w:rsidRDefault="00021836" w:rsidP="00E90802">
      <w:pPr>
        <w:tabs>
          <w:tab w:val="left" w:pos="255"/>
        </w:tabs>
        <w:spacing w:before="0" w:after="0"/>
        <w:jc w:val="center"/>
      </w:pPr>
      <w:r>
        <w:t xml:space="preserve">Проверка </w:t>
      </w:r>
      <w:r w:rsidR="003D1512">
        <w:t>аппаратуры контроля нейтронного потока</w:t>
      </w:r>
      <w:r>
        <w:t xml:space="preserve"> в части контроля мощности </w:t>
      </w:r>
    </w:p>
    <w:p w:rsidR="00D7482D" w:rsidRDefault="00021836" w:rsidP="00E90802">
      <w:pPr>
        <w:tabs>
          <w:tab w:val="left" w:pos="255"/>
        </w:tabs>
        <w:spacing w:before="0" w:after="0"/>
        <w:jc w:val="center"/>
      </w:pPr>
      <w:r>
        <w:t xml:space="preserve">на мощности до </w:t>
      </w:r>
      <w:r w:rsidR="00A7172B">
        <w:t>40</w:t>
      </w:r>
      <w:r w:rsidR="00B54CE3">
        <w:t>%</w:t>
      </w:r>
      <w:proofErr w:type="gramStart"/>
      <w:r w:rsidR="003D1512" w:rsidRPr="008C63CD">
        <w:t>N</w:t>
      </w:r>
      <w:proofErr w:type="gramEnd"/>
      <w:r w:rsidR="003D1512" w:rsidRPr="008C63CD">
        <w:rPr>
          <w:vertAlign w:val="subscript"/>
        </w:rPr>
        <w:t>ном</w:t>
      </w:r>
    </w:p>
    <w:p w:rsidR="00C95831" w:rsidRDefault="00194F76" w:rsidP="00E90802">
      <w:pPr>
        <w:tabs>
          <w:tab w:val="left" w:pos="255"/>
        </w:tabs>
        <w:spacing w:before="0" w:after="0"/>
        <w:jc w:val="center"/>
      </w:pPr>
      <w:r>
        <w:t>Энергоблок №4 Ростовск</w:t>
      </w:r>
      <w:r w:rsidR="00C95831">
        <w:t>ая</w:t>
      </w:r>
      <w:r>
        <w:t xml:space="preserve"> атомн</w:t>
      </w:r>
      <w:r w:rsidR="00C95831">
        <w:t>ая станция</w:t>
      </w:r>
    </w:p>
    <w:p w:rsidR="00194F76" w:rsidRDefault="00E90802" w:rsidP="00E90802">
      <w:pPr>
        <w:tabs>
          <w:tab w:val="left" w:pos="255"/>
        </w:tabs>
        <w:spacing w:before="0" w:after="0"/>
        <w:jc w:val="center"/>
        <w:rPr>
          <w:sz w:val="28"/>
          <w:szCs w:val="28"/>
        </w:rPr>
      </w:pPr>
      <w:r w:rsidRPr="004501F3">
        <w:rPr>
          <w:sz w:val="28"/>
          <w:szCs w:val="28"/>
        </w:rPr>
        <w:t>ПНП.4.АКНП</w:t>
      </w:r>
      <w:proofErr w:type="gramStart"/>
      <w:r w:rsidRPr="004501F3">
        <w:rPr>
          <w:sz w:val="28"/>
          <w:szCs w:val="28"/>
        </w:rPr>
        <w:t>.Ц</w:t>
      </w:r>
      <w:proofErr w:type="gramEnd"/>
      <w:r w:rsidRPr="004501F3">
        <w:rPr>
          <w:sz w:val="28"/>
          <w:szCs w:val="28"/>
        </w:rPr>
        <w:t>ТАИ/025</w:t>
      </w:r>
      <w:r w:rsidR="00A7172B">
        <w:rPr>
          <w:sz w:val="28"/>
          <w:szCs w:val="28"/>
        </w:rPr>
        <w:t>3</w:t>
      </w:r>
    </w:p>
    <w:p w:rsidR="000266CA" w:rsidRDefault="000266CA" w:rsidP="00E90802">
      <w:pPr>
        <w:tabs>
          <w:tab w:val="left" w:pos="255"/>
        </w:tabs>
        <w:spacing w:before="0" w:after="0"/>
        <w:jc w:val="center"/>
      </w:pPr>
    </w:p>
    <w:p w:rsidR="000266CA" w:rsidRDefault="000266CA" w:rsidP="00E90802">
      <w:pPr>
        <w:tabs>
          <w:tab w:val="left" w:pos="255"/>
        </w:tabs>
        <w:spacing w:before="0" w:after="0"/>
        <w:jc w:val="center"/>
      </w:pPr>
    </w:p>
    <w:p w:rsidR="00A103C8" w:rsidRDefault="00A103C8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374146" w:rsidRDefault="00374146" w:rsidP="000266CA">
      <w:pPr>
        <w:tabs>
          <w:tab w:val="left" w:pos="255"/>
        </w:tabs>
        <w:spacing w:before="0" w:after="0"/>
        <w:jc w:val="left"/>
        <w:rPr>
          <w:sz w:val="28"/>
          <w:szCs w:val="28"/>
        </w:rPr>
      </w:pPr>
    </w:p>
    <w:p w:rsidR="008C63CD" w:rsidRDefault="008C63CD" w:rsidP="000266CA">
      <w:pPr>
        <w:tabs>
          <w:tab w:val="left" w:pos="255"/>
        </w:tabs>
        <w:spacing w:before="0" w:after="0"/>
        <w:jc w:val="left"/>
      </w:pPr>
    </w:p>
    <w:p w:rsidR="000266CA" w:rsidRDefault="00603ACE" w:rsidP="00A710C8">
      <w:pPr>
        <w:tabs>
          <w:tab w:val="left" w:pos="255"/>
        </w:tabs>
        <w:spacing w:before="0" w:after="0"/>
        <w:ind w:right="-2"/>
        <w:jc w:val="left"/>
      </w:pPr>
      <w:r>
        <w:tab/>
      </w:r>
      <w:r w:rsidR="00A710C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Срок действия</w:t>
      </w:r>
      <w:r w:rsidR="009D0633">
        <w:t xml:space="preserve"> на период ПНР</w:t>
      </w:r>
    </w:p>
    <w:p w:rsidR="00477743" w:rsidRDefault="00477743" w:rsidP="000266CA">
      <w:pPr>
        <w:tabs>
          <w:tab w:val="left" w:pos="255"/>
        </w:tabs>
        <w:spacing w:before="0" w:after="0"/>
        <w:jc w:val="left"/>
      </w:pPr>
    </w:p>
    <w:p w:rsidR="00E03117" w:rsidRDefault="00E03117" w:rsidP="000266CA">
      <w:pPr>
        <w:tabs>
          <w:tab w:val="left" w:pos="255"/>
        </w:tabs>
        <w:spacing w:before="0" w:after="0"/>
        <w:jc w:val="left"/>
      </w:pPr>
    </w:p>
    <w:p w:rsidR="008C63CD" w:rsidRDefault="008C63CD" w:rsidP="000266CA">
      <w:pPr>
        <w:tabs>
          <w:tab w:val="left" w:pos="255"/>
        </w:tabs>
        <w:spacing w:before="0" w:after="0"/>
        <w:jc w:val="left"/>
      </w:pPr>
    </w:p>
    <w:p w:rsidR="008C63CD" w:rsidRDefault="008C63CD" w:rsidP="000266CA">
      <w:pPr>
        <w:tabs>
          <w:tab w:val="left" w:pos="255"/>
        </w:tabs>
        <w:spacing w:before="0" w:after="0"/>
        <w:jc w:val="left"/>
      </w:pPr>
    </w:p>
    <w:p w:rsidR="00E03117" w:rsidRDefault="00E03117" w:rsidP="000266CA">
      <w:pPr>
        <w:tabs>
          <w:tab w:val="left" w:pos="255"/>
        </w:tabs>
        <w:spacing w:before="0" w:after="0"/>
        <w:jc w:val="left"/>
      </w:pPr>
    </w:p>
    <w:p w:rsidR="003A30DF" w:rsidRDefault="003A30DF" w:rsidP="000266CA">
      <w:pPr>
        <w:tabs>
          <w:tab w:val="left" w:pos="255"/>
        </w:tabs>
        <w:spacing w:before="0" w:after="0"/>
        <w:jc w:val="left"/>
      </w:pPr>
    </w:p>
    <w:p w:rsidR="006D226A" w:rsidRPr="006D226A" w:rsidRDefault="006D226A" w:rsidP="006D226A">
      <w:pPr>
        <w:tabs>
          <w:tab w:val="left" w:pos="255"/>
        </w:tabs>
        <w:spacing w:before="0" w:after="0"/>
        <w:ind w:right="0"/>
        <w:jc w:val="center"/>
        <w:rPr>
          <w:sz w:val="2"/>
          <w:szCs w:val="2"/>
        </w:rPr>
      </w:pPr>
    </w:p>
    <w:p w:rsidR="006D226A" w:rsidRPr="006D226A" w:rsidRDefault="006D226A" w:rsidP="006D226A">
      <w:pPr>
        <w:tabs>
          <w:tab w:val="left" w:pos="255"/>
        </w:tabs>
        <w:spacing w:before="480" w:after="480"/>
        <w:ind w:right="0"/>
        <w:jc w:val="center"/>
        <w:rPr>
          <w:sz w:val="2"/>
          <w:szCs w:val="2"/>
        </w:rPr>
      </w:pPr>
    </w:p>
    <w:p w:rsidR="009136BA" w:rsidRDefault="00167EFC" w:rsidP="006D226A">
      <w:pPr>
        <w:tabs>
          <w:tab w:val="left" w:pos="255"/>
        </w:tabs>
        <w:spacing w:before="480" w:after="480"/>
        <w:ind w:right="0"/>
        <w:jc w:val="center"/>
      </w:pPr>
      <w:r>
        <w:t xml:space="preserve">ЛИСТ РАССЫЛКИ </w:t>
      </w:r>
      <w:r w:rsidRPr="00167EFC">
        <w:t>ПНП.4.АКНП</w:t>
      </w:r>
      <w:proofErr w:type="gramStart"/>
      <w:r w:rsidRPr="00167EFC">
        <w:t>.Ц</w:t>
      </w:r>
      <w:proofErr w:type="gramEnd"/>
      <w:r w:rsidRPr="00167EFC">
        <w:t>ТАИ/025</w:t>
      </w:r>
      <w:r w:rsidR="00A7172B">
        <w:t>3</w:t>
      </w:r>
    </w:p>
    <w:tbl>
      <w:tblPr>
        <w:tblStyle w:val="af4"/>
        <w:tblW w:w="0" w:type="auto"/>
        <w:tblInd w:w="108" w:type="dxa"/>
        <w:tblLayout w:type="fixed"/>
        <w:tblLook w:val="04A0"/>
      </w:tblPr>
      <w:tblGrid>
        <w:gridCol w:w="993"/>
        <w:gridCol w:w="7087"/>
        <w:gridCol w:w="1701"/>
      </w:tblGrid>
      <w:tr w:rsidR="00D5568D" w:rsidTr="007027FB">
        <w:tc>
          <w:tcPr>
            <w:tcW w:w="993" w:type="dxa"/>
            <w:vAlign w:val="center"/>
          </w:tcPr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№</w:t>
            </w:r>
          </w:p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7087" w:type="dxa"/>
            <w:vAlign w:val="center"/>
          </w:tcPr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Наименование</w:t>
            </w:r>
            <w:r w:rsidR="00A7172B">
              <w:t xml:space="preserve"> </w:t>
            </w:r>
            <w:r>
              <w:t>подразделения</w:t>
            </w:r>
          </w:p>
        </w:tc>
        <w:tc>
          <w:tcPr>
            <w:tcW w:w="1701" w:type="dxa"/>
            <w:vAlign w:val="center"/>
          </w:tcPr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Количество</w:t>
            </w:r>
          </w:p>
          <w:p w:rsidR="00D5568D" w:rsidRDefault="00D5568D" w:rsidP="001B44DC">
            <w:pPr>
              <w:tabs>
                <w:tab w:val="left" w:pos="255"/>
              </w:tabs>
              <w:spacing w:before="0" w:after="0"/>
              <w:ind w:right="0"/>
              <w:jc w:val="center"/>
            </w:pPr>
            <w:r>
              <w:t>экземпляров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5D2AA5" w:rsidP="00DF6A17">
            <w:pPr>
              <w:tabs>
                <w:tab w:val="left" w:pos="255"/>
              </w:tabs>
              <w:ind w:right="0"/>
              <w:jc w:val="left"/>
            </w:pPr>
            <w:r>
              <w:t>Ростовская АЭС</w:t>
            </w:r>
          </w:p>
        </w:tc>
        <w:tc>
          <w:tcPr>
            <w:tcW w:w="1701" w:type="dxa"/>
          </w:tcPr>
          <w:p w:rsidR="00D5568D" w:rsidRDefault="00D5568D" w:rsidP="001B44DC">
            <w:pPr>
              <w:tabs>
                <w:tab w:val="left" w:pos="255"/>
              </w:tabs>
              <w:ind w:right="0"/>
              <w:jc w:val="center"/>
            </w:pPr>
            <w:r>
              <w:t>1 (оригинал)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DF6A17" w:rsidP="00DF6A17">
            <w:pPr>
              <w:tabs>
                <w:tab w:val="left" w:pos="255"/>
              </w:tabs>
              <w:ind w:right="0"/>
              <w:jc w:val="left"/>
            </w:pPr>
            <w:r>
              <w:t>АО «Атомтехэнерго» - РФ «</w:t>
            </w:r>
            <w:r w:rsidR="005D2AA5">
              <w:t>РАТЭ</w:t>
            </w:r>
            <w:r>
              <w:t>»</w:t>
            </w:r>
          </w:p>
        </w:tc>
        <w:tc>
          <w:tcPr>
            <w:tcW w:w="1701" w:type="dxa"/>
          </w:tcPr>
          <w:p w:rsidR="00D5568D" w:rsidRDefault="005D2AA5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DF6A17" w:rsidP="00A710C8">
            <w:pPr>
              <w:tabs>
                <w:tab w:val="left" w:pos="255"/>
              </w:tabs>
              <w:ind w:right="0"/>
              <w:jc w:val="left"/>
            </w:pPr>
            <w:r>
              <w:t>АО «</w:t>
            </w:r>
            <w:proofErr w:type="spellStart"/>
            <w:r>
              <w:t>Атомтехэнерго</w:t>
            </w:r>
            <w:proofErr w:type="spellEnd"/>
            <w:r>
              <w:t xml:space="preserve">» - </w:t>
            </w:r>
            <w:r w:rsidR="00A710C8">
              <w:t>Н</w:t>
            </w:r>
            <w:r>
              <w:t>Ф «</w:t>
            </w:r>
            <w:r w:rsidR="005D2AA5">
              <w:t>НВ</w:t>
            </w:r>
            <w:r w:rsidR="005D2AA5" w:rsidRPr="006B0B33">
              <w:t>АТЭ</w:t>
            </w:r>
            <w:r>
              <w:t>»</w:t>
            </w:r>
            <w:r w:rsidR="005D2AA5">
              <w:t xml:space="preserve"> </w:t>
            </w:r>
          </w:p>
        </w:tc>
        <w:tc>
          <w:tcPr>
            <w:tcW w:w="1701" w:type="dxa"/>
          </w:tcPr>
          <w:p w:rsidR="00D5568D" w:rsidRDefault="00A710C8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FE164D" w:rsidP="00DF6A17">
            <w:pPr>
              <w:tabs>
                <w:tab w:val="left" w:pos="255"/>
              </w:tabs>
              <w:ind w:right="0"/>
              <w:jc w:val="left"/>
            </w:pPr>
            <w:r>
              <w:t>АО «ВНИИАЭС» (НРП)</w:t>
            </w:r>
          </w:p>
        </w:tc>
        <w:tc>
          <w:tcPr>
            <w:tcW w:w="1701" w:type="dxa"/>
          </w:tcPr>
          <w:p w:rsidR="00D5568D" w:rsidRDefault="00FE164D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FE164D" w:rsidP="00DF6A17">
            <w:pPr>
              <w:tabs>
                <w:tab w:val="left" w:pos="255"/>
              </w:tabs>
              <w:ind w:right="0"/>
              <w:jc w:val="left"/>
            </w:pPr>
            <w:r>
              <w:t>АО ОКБ «Гидропресс»</w:t>
            </w:r>
          </w:p>
        </w:tc>
        <w:tc>
          <w:tcPr>
            <w:tcW w:w="1701" w:type="dxa"/>
          </w:tcPr>
          <w:p w:rsidR="00D5568D" w:rsidRDefault="00FE164D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D5568D" w:rsidTr="007027FB">
        <w:tc>
          <w:tcPr>
            <w:tcW w:w="993" w:type="dxa"/>
          </w:tcPr>
          <w:p w:rsidR="00D5568D" w:rsidRDefault="00D5568D" w:rsidP="00354B21">
            <w:pPr>
              <w:pStyle w:val="a7"/>
              <w:numPr>
                <w:ilvl w:val="0"/>
                <w:numId w:val="2"/>
              </w:numPr>
              <w:tabs>
                <w:tab w:val="left" w:pos="255"/>
              </w:tabs>
              <w:ind w:left="0" w:right="0" w:firstLine="0"/>
              <w:jc w:val="center"/>
            </w:pPr>
          </w:p>
        </w:tc>
        <w:tc>
          <w:tcPr>
            <w:tcW w:w="7087" w:type="dxa"/>
          </w:tcPr>
          <w:p w:rsidR="00D5568D" w:rsidRDefault="00DF6A17" w:rsidP="00DF6A17">
            <w:pPr>
              <w:tabs>
                <w:tab w:val="left" w:pos="255"/>
              </w:tabs>
              <w:ind w:right="0"/>
              <w:jc w:val="left"/>
            </w:pPr>
            <w:r>
              <w:t xml:space="preserve">КЯТК </w:t>
            </w:r>
            <w:r w:rsidR="00FE164D">
              <w:t>НИЦ «Курчатовский институт»</w:t>
            </w:r>
          </w:p>
        </w:tc>
        <w:tc>
          <w:tcPr>
            <w:tcW w:w="1701" w:type="dxa"/>
          </w:tcPr>
          <w:p w:rsidR="00D5568D" w:rsidRDefault="00FE164D" w:rsidP="001B44DC">
            <w:pPr>
              <w:tabs>
                <w:tab w:val="left" w:pos="255"/>
              </w:tabs>
              <w:ind w:right="0"/>
              <w:jc w:val="center"/>
            </w:pPr>
            <w:r>
              <w:t>1</w:t>
            </w:r>
          </w:p>
        </w:tc>
      </w:tr>
      <w:tr w:rsidR="006D4324" w:rsidTr="007027FB">
        <w:tc>
          <w:tcPr>
            <w:tcW w:w="993" w:type="dxa"/>
          </w:tcPr>
          <w:p w:rsidR="006D4324" w:rsidRDefault="006D4324" w:rsidP="00A365BF">
            <w:pPr>
              <w:tabs>
                <w:tab w:val="left" w:pos="255"/>
              </w:tabs>
              <w:ind w:right="0"/>
              <w:jc w:val="center"/>
            </w:pPr>
          </w:p>
        </w:tc>
        <w:tc>
          <w:tcPr>
            <w:tcW w:w="7087" w:type="dxa"/>
          </w:tcPr>
          <w:p w:rsidR="006D4324" w:rsidRDefault="006D4324" w:rsidP="00A365BF">
            <w:pPr>
              <w:tabs>
                <w:tab w:val="left" w:pos="255"/>
              </w:tabs>
              <w:jc w:val="center"/>
            </w:pPr>
          </w:p>
        </w:tc>
        <w:tc>
          <w:tcPr>
            <w:tcW w:w="1701" w:type="dxa"/>
          </w:tcPr>
          <w:p w:rsidR="006D4324" w:rsidRDefault="006D4324" w:rsidP="00A365BF">
            <w:pPr>
              <w:tabs>
                <w:tab w:val="left" w:pos="255"/>
              </w:tabs>
              <w:jc w:val="center"/>
            </w:pPr>
          </w:p>
        </w:tc>
      </w:tr>
    </w:tbl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423726" w:rsidRDefault="00423726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BE7A94" w:rsidRDefault="00BE7A94" w:rsidP="00A7172B">
      <w:pPr>
        <w:tabs>
          <w:tab w:val="left" w:pos="255"/>
        </w:tabs>
        <w:spacing w:before="0" w:after="0"/>
        <w:jc w:val="both"/>
      </w:pPr>
    </w:p>
    <w:p w:rsidR="00710AA4" w:rsidRDefault="00710AA4" w:rsidP="00710AA4">
      <w:pPr>
        <w:tabs>
          <w:tab w:val="left" w:pos="399"/>
          <w:tab w:val="right" w:pos="9637"/>
        </w:tabs>
        <w:jc w:val="left"/>
      </w:pPr>
      <w:r>
        <w:tab/>
      </w:r>
    </w:p>
    <w:p w:rsidR="00BE7A94" w:rsidRPr="00710AA4" w:rsidRDefault="00BE7A94" w:rsidP="00710AA4">
      <w:pPr>
        <w:sectPr w:rsidR="00BE7A94" w:rsidRPr="00710AA4" w:rsidSect="00221F69">
          <w:headerReference w:type="default" r:id="rId10"/>
          <w:pgSz w:w="11906" w:h="16838" w:code="9"/>
          <w:pgMar w:top="1134" w:right="567" w:bottom="567" w:left="1418" w:header="850" w:footer="680" w:gutter="0"/>
          <w:pgNumType w:start="3"/>
          <w:cols w:space="708"/>
          <w:titlePg/>
          <w:docGrid w:linePitch="360"/>
        </w:sectPr>
      </w:pPr>
    </w:p>
    <w:p w:rsidR="00561245" w:rsidRPr="00F346C4" w:rsidRDefault="00561245" w:rsidP="00F346C4">
      <w:pPr>
        <w:widowControl w:val="0"/>
        <w:tabs>
          <w:tab w:val="left" w:pos="255"/>
        </w:tabs>
        <w:spacing w:before="480" w:after="0"/>
        <w:ind w:right="0"/>
        <w:jc w:val="center"/>
        <w:rPr>
          <w:sz w:val="2"/>
          <w:szCs w:val="2"/>
        </w:rPr>
      </w:pPr>
    </w:p>
    <w:tbl>
      <w:tblPr>
        <w:tblStyle w:val="af4"/>
        <w:tblW w:w="0" w:type="auto"/>
        <w:tblInd w:w="108" w:type="dxa"/>
        <w:tblLook w:val="04A0"/>
      </w:tblPr>
      <w:tblGrid>
        <w:gridCol w:w="1728"/>
        <w:gridCol w:w="3376"/>
        <w:gridCol w:w="2127"/>
        <w:gridCol w:w="1295"/>
        <w:gridCol w:w="17"/>
        <w:gridCol w:w="1400"/>
      </w:tblGrid>
      <w:tr w:rsidR="00710AA4" w:rsidTr="004E3978">
        <w:trPr>
          <w:trHeight w:val="300"/>
        </w:trPr>
        <w:tc>
          <w:tcPr>
            <w:tcW w:w="9943" w:type="dxa"/>
            <w:gridSpan w:val="6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center"/>
            </w:pPr>
            <w:r>
              <w:t xml:space="preserve">Лист согласования документа </w:t>
            </w:r>
            <w:r w:rsidRPr="00087C22">
              <w:t>ПНП.4.АКНП</w:t>
            </w:r>
            <w:proofErr w:type="gramStart"/>
            <w:r w:rsidRPr="00087C22">
              <w:t>.Ц</w:t>
            </w:r>
            <w:proofErr w:type="gramEnd"/>
            <w:r w:rsidRPr="00087C22">
              <w:t>ТАИ/025</w:t>
            </w:r>
            <w:r>
              <w:t>3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center"/>
            </w:pPr>
            <w:r>
              <w:t>Организация, подразделение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Должность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ФИО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Подпись</w:t>
            </w: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center"/>
            </w:pPr>
            <w:r>
              <w:t>Дата</w:t>
            </w: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80284">
              <w:t>НИЦ «Курчатовский институт»</w:t>
            </w:r>
          </w:p>
        </w:tc>
      </w:tr>
      <w:tr w:rsidR="00710AA4" w:rsidTr="004E3978">
        <w:trPr>
          <w:trHeight w:val="1538"/>
        </w:trPr>
        <w:tc>
          <w:tcPr>
            <w:tcW w:w="1728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Pr="00480284" w:rsidRDefault="00710AA4" w:rsidP="007C146E">
            <w:pPr>
              <w:tabs>
                <w:tab w:val="left" w:pos="255"/>
              </w:tabs>
              <w:ind w:right="0"/>
              <w:jc w:val="left"/>
            </w:pPr>
            <w:r>
              <w:t xml:space="preserve">Заместитель директора по </w:t>
            </w:r>
            <w:ins w:id="0" w:author="admin" w:date="2017-02-28T08:40:00Z">
              <w:r w:rsidR="007C146E">
                <w:t xml:space="preserve">атомной </w:t>
              </w:r>
            </w:ins>
            <w:ins w:id="1" w:author="admin" w:date="2017-02-28T08:41:00Z">
              <w:r w:rsidR="007C146E">
                <w:t>энергетике и яде</w:t>
              </w:r>
              <w:r w:rsidR="007C146E">
                <w:t>р</w:t>
              </w:r>
              <w:r w:rsidR="007C146E">
                <w:t>ным технологиям НИЦ «Ку</w:t>
              </w:r>
              <w:r w:rsidR="007C146E">
                <w:t>р</w:t>
              </w:r>
              <w:r w:rsidR="007C146E">
                <w:t>чатовский институт»</w:t>
              </w:r>
            </w:ins>
            <w:del w:id="2" w:author="admin" w:date="2017-02-28T08:41:00Z">
              <w:r w:rsidDel="007C146E">
                <w:delText xml:space="preserve">научной работе, и.о. руководителя </w:delText>
              </w:r>
              <w:r w:rsidRPr="006E62DA" w:rsidDel="007C146E">
                <w:delText>Курчатовского ядерн</w:delText>
              </w:r>
              <w:r w:rsidDel="007C146E">
                <w:delText>о-</w:delText>
              </w:r>
              <w:r w:rsidRPr="006E62DA" w:rsidDel="007C146E">
                <w:delText>технологи</w:delText>
              </w:r>
              <w:r w:rsidDel="007C146E">
                <w:delText>ческого комплекса</w:delText>
              </w:r>
            </w:del>
          </w:p>
        </w:tc>
        <w:tc>
          <w:tcPr>
            <w:tcW w:w="2127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480284">
              <w:t xml:space="preserve">Ю.М. </w:t>
            </w:r>
            <w:proofErr w:type="spellStart"/>
            <w:r w:rsidRPr="00480284">
              <w:t>Семченков</w:t>
            </w:r>
            <w:proofErr w:type="spellEnd"/>
          </w:p>
        </w:tc>
        <w:tc>
          <w:tcPr>
            <w:tcW w:w="1312" w:type="dxa"/>
            <w:gridSpan w:val="2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00" w:type="dxa"/>
            <w:vAlign w:val="center"/>
          </w:tcPr>
          <w:p w:rsidR="00710AA4" w:rsidRPr="00D70B7A" w:rsidRDefault="00710AA4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80284">
              <w:t>АО ОКБ «Гидропресс»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480284">
              <w:t>Зам. генерального констру</w:t>
            </w:r>
            <w:r w:rsidRPr="00480284">
              <w:t>к</w:t>
            </w:r>
            <w:r w:rsidRPr="00480284">
              <w:t>тора - начальник отделения</w:t>
            </w:r>
          </w:p>
        </w:tc>
        <w:tc>
          <w:tcPr>
            <w:tcW w:w="2127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480284">
              <w:t>В.Я. Беркович</w:t>
            </w:r>
          </w:p>
        </w:tc>
        <w:tc>
          <w:tcPr>
            <w:tcW w:w="1312" w:type="dxa"/>
            <w:gridSpan w:val="2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00" w:type="dxa"/>
            <w:vAlign w:val="center"/>
          </w:tcPr>
          <w:p w:rsidR="00710AA4" w:rsidRPr="00D70B7A" w:rsidRDefault="00710AA4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80284">
              <w:t>АО «ВНИИАЭС»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Pr="003A1708" w:rsidRDefault="00710AA4" w:rsidP="007C146E">
            <w:pPr>
              <w:tabs>
                <w:tab w:val="left" w:pos="255"/>
              </w:tabs>
              <w:ind w:right="0"/>
              <w:jc w:val="left"/>
            </w:pPr>
            <w:r w:rsidRPr="003A1708">
              <w:t>Первый заместитель ген</w:t>
            </w:r>
            <w:r w:rsidRPr="003A1708">
              <w:t>е</w:t>
            </w:r>
            <w:r w:rsidRPr="003A1708">
              <w:t xml:space="preserve">рального директора - </w:t>
            </w:r>
            <w:r>
              <w:t>д</w:t>
            </w:r>
            <w:r w:rsidRPr="003A1708">
              <w:t>ире</w:t>
            </w:r>
            <w:r w:rsidRPr="003A1708">
              <w:t>к</w:t>
            </w:r>
            <w:r w:rsidRPr="003A1708">
              <w:t>тор</w:t>
            </w:r>
            <w:r w:rsidR="001D3833">
              <w:t>,</w:t>
            </w:r>
            <w:ins w:id="3" w:author="admin" w:date="2017-02-28T08:42:00Z">
              <w:r w:rsidR="007C146E">
                <w:t xml:space="preserve"> </w:t>
              </w:r>
            </w:ins>
            <w:r w:rsidR="001D3833">
              <w:t>директор ВНИИАЭС</w:t>
            </w:r>
            <w:ins w:id="4" w:author="admin" w:date="2017-02-28T08:42:00Z">
              <w:r w:rsidR="007C146E">
                <w:t>-НТП</w:t>
              </w:r>
            </w:ins>
            <w:del w:id="5" w:author="admin" w:date="2017-02-28T08:42:00Z">
              <w:r w:rsidR="001D3833" w:rsidDel="007C146E">
                <w:delText>-НТП</w:delText>
              </w:r>
            </w:del>
          </w:p>
        </w:tc>
        <w:tc>
          <w:tcPr>
            <w:tcW w:w="2127" w:type="dxa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  <w:r w:rsidRPr="003A1708">
              <w:t xml:space="preserve">А.Н. </w:t>
            </w:r>
            <w:proofErr w:type="spellStart"/>
            <w:r w:rsidRPr="003A1708">
              <w:t>Лупишко</w:t>
            </w:r>
            <w:proofErr w:type="spellEnd"/>
          </w:p>
        </w:tc>
        <w:tc>
          <w:tcPr>
            <w:tcW w:w="1312" w:type="dxa"/>
            <w:gridSpan w:val="2"/>
            <w:vAlign w:val="center"/>
          </w:tcPr>
          <w:p w:rsidR="00710AA4" w:rsidRPr="0048028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00" w:type="dxa"/>
            <w:vAlign w:val="center"/>
          </w:tcPr>
          <w:p w:rsidR="00710AA4" w:rsidRPr="00D70B7A" w:rsidRDefault="00710AA4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Ростовская АЭС</w:t>
            </w: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ЗГИЭ-2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А.Н. Беляев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proofErr w:type="spellStart"/>
            <w:r>
              <w:t>ЗГИБиН</w:t>
            </w:r>
            <w:proofErr w:type="spellEnd"/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В.В. Макеев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ЦТАИ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С.В. </w:t>
            </w:r>
            <w:proofErr w:type="spellStart"/>
            <w:r>
              <w:t>Коватев</w:t>
            </w:r>
            <w:proofErr w:type="spellEnd"/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proofErr w:type="spellStart"/>
            <w:r>
              <w:t>ОЯБиН</w:t>
            </w:r>
            <w:proofErr w:type="spellEnd"/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А.Ю. Беляков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РЦ-2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О.В. Высоцкий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ОИТПЭ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М.И. Владимиров</w:t>
            </w: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ОНБ</w:t>
            </w: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А.Б. </w:t>
            </w:r>
            <w:proofErr w:type="spellStart"/>
            <w:r>
              <w:t>Рончинский</w:t>
            </w:r>
            <w:proofErr w:type="spellEnd"/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ОМ</w:t>
            </w:r>
          </w:p>
        </w:tc>
        <w:tc>
          <w:tcPr>
            <w:tcW w:w="3376" w:type="dxa"/>
            <w:vAlign w:val="center"/>
          </w:tcPr>
          <w:p w:rsidR="00710AA4" w:rsidRDefault="00710AA4" w:rsidP="00F93E21">
            <w:pPr>
              <w:tabs>
                <w:tab w:val="left" w:pos="255"/>
              </w:tabs>
              <w:ind w:right="0"/>
              <w:jc w:val="left"/>
            </w:pPr>
            <w:r w:rsidRPr="003A1708">
              <w:t xml:space="preserve">Главный метролог </w:t>
            </w:r>
            <w:r w:rsidR="00AB3573">
              <w:t>–</w:t>
            </w:r>
            <w:r w:rsidRPr="003A1708">
              <w:t xml:space="preserve"> начал</w:t>
            </w:r>
            <w:r w:rsidRPr="003A1708">
              <w:t>ь</w:t>
            </w:r>
            <w:r w:rsidRPr="003A1708">
              <w:t>ник</w:t>
            </w: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Д.В. </w:t>
            </w:r>
            <w:proofErr w:type="spellStart"/>
            <w:r>
              <w:t>Лещенко</w:t>
            </w:r>
            <w:proofErr w:type="spellEnd"/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1728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</w:p>
        </w:tc>
        <w:tc>
          <w:tcPr>
            <w:tcW w:w="3376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2127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295" w:type="dxa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710AA4" w:rsidRDefault="00710AA4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710AA4" w:rsidTr="004E3978">
        <w:tc>
          <w:tcPr>
            <w:tcW w:w="9943" w:type="dxa"/>
            <w:gridSpan w:val="6"/>
            <w:vAlign w:val="center"/>
          </w:tcPr>
          <w:p w:rsidR="00710AA4" w:rsidRDefault="00710AA4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744AC">
              <w:t>АО «</w:t>
            </w:r>
            <w:proofErr w:type="spellStart"/>
            <w:r w:rsidRPr="004744AC">
              <w:t>Атомтехэнерго</w:t>
            </w:r>
            <w:proofErr w:type="spellEnd"/>
            <w:r w:rsidRPr="004744AC">
              <w:t>»</w:t>
            </w:r>
            <w:r>
              <w:t xml:space="preserve"> РФ «</w:t>
            </w:r>
            <w:proofErr w:type="spellStart"/>
            <w:r>
              <w:t>Ростоватомтехэнерго</w:t>
            </w:r>
            <w:proofErr w:type="spellEnd"/>
            <w:r>
              <w:t>»</w:t>
            </w: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753762"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Pr="006467B2" w:rsidRDefault="004E3978" w:rsidP="004E3978">
            <w:pPr>
              <w:ind w:right="0"/>
              <w:jc w:val="left"/>
            </w:pPr>
            <w:r>
              <w:t>ГИ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4E3978">
            <w:pPr>
              <w:ind w:right="0"/>
              <w:jc w:val="left"/>
            </w:pPr>
            <w:r>
              <w:t>О.В. Ходоровский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753762"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Pr="006467B2" w:rsidRDefault="004E3978" w:rsidP="004E3978">
            <w:pPr>
              <w:ind w:right="0"/>
              <w:jc w:val="left"/>
            </w:pPr>
            <w:r>
              <w:t>ЗГИ по АСУ ТП и ЭТО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4E3978">
            <w:pPr>
              <w:ind w:right="0"/>
              <w:jc w:val="left"/>
            </w:pPr>
            <w:r>
              <w:t xml:space="preserve">А.В. </w:t>
            </w:r>
            <w:proofErr w:type="spellStart"/>
            <w:r>
              <w:t>Алексеенко</w:t>
            </w:r>
            <w:proofErr w:type="spellEnd"/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202A0A">
            <w:pPr>
              <w:spacing w:line="168" w:lineRule="auto"/>
              <w:ind w:right="0"/>
              <w:jc w:val="left"/>
            </w:pPr>
            <w:r w:rsidRPr="00C2138C">
              <w:t>Управление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ind w:right="0"/>
              <w:jc w:val="left"/>
            </w:pPr>
            <w:r>
              <w:t>ЗГИ по технологии</w:t>
            </w:r>
          </w:p>
          <w:p w:rsidR="004E3978" w:rsidRPr="003A1708" w:rsidRDefault="004E3978" w:rsidP="00202A0A">
            <w:pPr>
              <w:ind w:right="0"/>
              <w:jc w:val="left"/>
            </w:pPr>
            <w:r w:rsidRPr="003A1708">
              <w:t>Технический руководитель пуска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202A0A">
            <w:pPr>
              <w:ind w:right="0"/>
              <w:jc w:val="left"/>
            </w:pPr>
            <w:r w:rsidRPr="00F564C3">
              <w:t>А.А. Лукьянов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Pr="00C2138C" w:rsidRDefault="004E3978" w:rsidP="00202A0A">
            <w:pPr>
              <w:spacing w:line="168" w:lineRule="auto"/>
              <w:ind w:right="0"/>
              <w:jc w:val="left"/>
            </w:pPr>
            <w:r w:rsidRPr="00C2138C">
              <w:t>ПТО</w:t>
            </w:r>
          </w:p>
        </w:tc>
        <w:tc>
          <w:tcPr>
            <w:tcW w:w="3376" w:type="dxa"/>
            <w:vAlign w:val="center"/>
          </w:tcPr>
          <w:p w:rsidR="004E3978" w:rsidRPr="006467B2" w:rsidRDefault="004E3978" w:rsidP="00202A0A">
            <w:pPr>
              <w:ind w:right="0"/>
              <w:jc w:val="left"/>
            </w:pPr>
            <w:r w:rsidRPr="006467B2">
              <w:t>Начальник</w:t>
            </w:r>
          </w:p>
        </w:tc>
        <w:tc>
          <w:tcPr>
            <w:tcW w:w="2127" w:type="dxa"/>
            <w:vAlign w:val="center"/>
          </w:tcPr>
          <w:p w:rsidR="004E3978" w:rsidRPr="00F564C3" w:rsidRDefault="004E3978" w:rsidP="00202A0A">
            <w:pPr>
              <w:ind w:right="0"/>
              <w:jc w:val="left"/>
            </w:pPr>
            <w:r w:rsidRPr="00F564C3">
              <w:t>О.В. Пичугина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9943" w:type="dxa"/>
            <w:gridSpan w:val="6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 w:rsidRPr="004744AC">
              <w:t>АО «</w:t>
            </w:r>
            <w:proofErr w:type="spellStart"/>
            <w:r w:rsidRPr="004744AC">
              <w:t>Атомтехэнерго</w:t>
            </w:r>
            <w:proofErr w:type="spellEnd"/>
            <w:r w:rsidRPr="004744AC">
              <w:t>»</w:t>
            </w:r>
            <w:r>
              <w:t xml:space="preserve"> НФ «</w:t>
            </w:r>
            <w:proofErr w:type="spellStart"/>
            <w:r>
              <w:t>Нововоронежатомтехэнерго</w:t>
            </w:r>
            <w:proofErr w:type="spellEnd"/>
            <w:r>
              <w:t>»</w:t>
            </w: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Главный инженер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А.И. Фролов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Управление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ЗГИ по СКУ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В.Ф. Тимченко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ПТО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С.Н. </w:t>
            </w:r>
            <w:proofErr w:type="spellStart"/>
            <w:r>
              <w:t>Золоторев</w:t>
            </w:r>
            <w:proofErr w:type="spellEnd"/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spacing w:line="168" w:lineRule="auto"/>
              <w:ind w:right="0"/>
              <w:jc w:val="left"/>
            </w:pPr>
            <w:r>
              <w:t>ЦФДИ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</w:p>
        </w:tc>
        <w:tc>
          <w:tcPr>
            <w:tcW w:w="2127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 xml:space="preserve">О.С. </w:t>
            </w:r>
            <w:proofErr w:type="spellStart"/>
            <w:r>
              <w:t>Сударев</w:t>
            </w:r>
            <w:proofErr w:type="spellEnd"/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  <w:tr w:rsidR="004E3978" w:rsidTr="004E3978">
        <w:tc>
          <w:tcPr>
            <w:tcW w:w="1728" w:type="dxa"/>
            <w:vAlign w:val="center"/>
          </w:tcPr>
          <w:p w:rsidR="004E3978" w:rsidRDefault="004E3978" w:rsidP="008215CD">
            <w:pPr>
              <w:tabs>
                <w:tab w:val="left" w:pos="255"/>
                <w:tab w:val="left" w:pos="400"/>
              </w:tabs>
              <w:spacing w:line="168" w:lineRule="auto"/>
              <w:ind w:right="0"/>
              <w:jc w:val="left"/>
            </w:pPr>
            <w:r>
              <w:lastRenderedPageBreak/>
              <w:t>ЛМИТП</w:t>
            </w:r>
          </w:p>
        </w:tc>
        <w:tc>
          <w:tcPr>
            <w:tcW w:w="3376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  <w:r>
              <w:t>Начальник</w:t>
            </w:r>
            <w:r w:rsidR="00AB3573">
              <w:t>-метролог</w:t>
            </w:r>
          </w:p>
        </w:tc>
        <w:tc>
          <w:tcPr>
            <w:tcW w:w="2127" w:type="dxa"/>
            <w:vAlign w:val="center"/>
          </w:tcPr>
          <w:p w:rsidR="004E3978" w:rsidRPr="00577864" w:rsidRDefault="004E3978" w:rsidP="00202A0A">
            <w:pPr>
              <w:tabs>
                <w:tab w:val="left" w:pos="255"/>
              </w:tabs>
              <w:ind w:right="0"/>
              <w:jc w:val="left"/>
              <w:rPr>
                <w:highlight w:val="yellow"/>
              </w:rPr>
            </w:pPr>
            <w:r w:rsidRPr="003E78F0">
              <w:t>Г.А. Фетисов</w:t>
            </w:r>
          </w:p>
        </w:tc>
        <w:tc>
          <w:tcPr>
            <w:tcW w:w="1295" w:type="dxa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  <w:tc>
          <w:tcPr>
            <w:tcW w:w="1417" w:type="dxa"/>
            <w:gridSpan w:val="2"/>
            <w:vAlign w:val="center"/>
          </w:tcPr>
          <w:p w:rsidR="004E3978" w:rsidRDefault="004E3978" w:rsidP="00202A0A">
            <w:pPr>
              <w:tabs>
                <w:tab w:val="left" w:pos="255"/>
              </w:tabs>
              <w:ind w:right="0"/>
              <w:jc w:val="left"/>
            </w:pPr>
          </w:p>
        </w:tc>
      </w:tr>
    </w:tbl>
    <w:p w:rsidR="00710AA4" w:rsidRDefault="00710AA4" w:rsidP="00561245">
      <w:pPr>
        <w:widowControl w:val="0"/>
        <w:tabs>
          <w:tab w:val="left" w:pos="255"/>
        </w:tabs>
        <w:spacing w:before="0" w:after="0"/>
        <w:ind w:right="0"/>
        <w:jc w:val="center"/>
        <w:sectPr w:rsidR="00710AA4" w:rsidSect="005D0A5F">
          <w:headerReference w:type="default" r:id="rId11"/>
          <w:pgSz w:w="11906" w:h="16838" w:code="9"/>
          <w:pgMar w:top="1134" w:right="567" w:bottom="567" w:left="1418" w:header="907" w:footer="567" w:gutter="0"/>
          <w:pgNumType w:start="2"/>
          <w:cols w:space="708"/>
          <w:docGrid w:linePitch="360"/>
        </w:sectPr>
      </w:pPr>
    </w:p>
    <w:p w:rsidR="00225BB1" w:rsidRDefault="00C66D1E" w:rsidP="0056523F">
      <w:pPr>
        <w:widowControl w:val="0"/>
        <w:tabs>
          <w:tab w:val="left" w:pos="255"/>
        </w:tabs>
        <w:spacing w:before="480" w:after="480"/>
        <w:ind w:right="0"/>
        <w:jc w:val="center"/>
      </w:pPr>
      <w:r>
        <w:lastRenderedPageBreak/>
        <w:t>Содержание</w:t>
      </w:r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6CF4">
        <w:rPr>
          <w:rStyle w:val="af6"/>
          <w:bCs/>
          <w:noProof/>
          <w:color w:val="0000FF"/>
          <w:szCs w:val="24"/>
        </w:rPr>
        <w:fldChar w:fldCharType="begin"/>
      </w:r>
      <w:r w:rsidR="00CA6831" w:rsidRPr="00476CF4">
        <w:rPr>
          <w:rStyle w:val="af6"/>
          <w:bCs/>
          <w:noProof/>
          <w:color w:val="0000FF"/>
          <w:szCs w:val="24"/>
        </w:rPr>
        <w:instrText xml:space="preserve"> TOC \h \z \u \t "Заголовок 6;1" </w:instrText>
      </w:r>
      <w:r w:rsidRPr="00476CF4">
        <w:rPr>
          <w:rStyle w:val="af6"/>
          <w:bCs/>
          <w:noProof/>
          <w:color w:val="0000FF"/>
          <w:szCs w:val="24"/>
        </w:rPr>
        <w:fldChar w:fldCharType="separate"/>
      </w:r>
      <w:hyperlink w:anchor="_Toc468025260" w:history="1">
        <w:r w:rsidR="0070307C" w:rsidRPr="00C37E20">
          <w:rPr>
            <w:rStyle w:val="af6"/>
            <w:noProof/>
          </w:rPr>
          <w:t>1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Общие положения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1" w:history="1">
        <w:r w:rsidR="0070307C" w:rsidRPr="00C37E20">
          <w:rPr>
            <w:rStyle w:val="af6"/>
            <w:noProof/>
          </w:rPr>
          <w:t>2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Этап проведения и цели испытаний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2" w:history="1">
        <w:r w:rsidR="0070307C" w:rsidRPr="00C37E20">
          <w:rPr>
            <w:rStyle w:val="af6"/>
            <w:noProof/>
          </w:rPr>
          <w:t>3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Требования безопасности и охраны окружающей среды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3" w:history="1">
        <w:r w:rsidR="0070307C" w:rsidRPr="00C37E20">
          <w:rPr>
            <w:rStyle w:val="af6"/>
            <w:noProof/>
          </w:rPr>
          <w:t>4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Технологические ограничения и указания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4" w:history="1">
        <w:r w:rsidR="0070307C" w:rsidRPr="00C37E20">
          <w:rPr>
            <w:rStyle w:val="af6"/>
            <w:noProof/>
          </w:rPr>
          <w:t>5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Предварительные условия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5" w:history="1">
        <w:r w:rsidR="0070307C" w:rsidRPr="00C37E20">
          <w:rPr>
            <w:rStyle w:val="af6"/>
            <w:noProof/>
          </w:rPr>
          <w:t>6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Перечень измеряемых параметров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6" w:history="1">
        <w:r w:rsidR="0070307C" w:rsidRPr="00C37E20">
          <w:rPr>
            <w:rStyle w:val="af6"/>
            <w:noProof/>
          </w:rPr>
          <w:t>7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Порядок проведения испытаний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7" w:history="1">
        <w:r w:rsidR="0070307C" w:rsidRPr="00C37E20">
          <w:rPr>
            <w:rStyle w:val="af6"/>
            <w:noProof/>
          </w:rPr>
          <w:t>8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>
          <w:rPr>
            <w:rStyle w:val="af6"/>
            <w:noProof/>
          </w:rPr>
          <w:t>Критерии успешности (приемочные критерии</w:t>
        </w:r>
        <w:r w:rsidR="0070307C" w:rsidRPr="00C37E20">
          <w:rPr>
            <w:rStyle w:val="af6"/>
            <w:noProof/>
          </w:rPr>
          <w:t>)</w:t>
        </w:r>
        <w:r w:rsidR="0070307C">
          <w:rPr>
            <w:rStyle w:val="af6"/>
            <w:noProof/>
          </w:rPr>
          <w:t xml:space="preserve"> пусконаладочных испытаний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8" w:history="1">
        <w:r w:rsidR="0070307C" w:rsidRPr="00C37E20">
          <w:rPr>
            <w:rStyle w:val="af6"/>
            <w:noProof/>
          </w:rPr>
          <w:t>9</w:t>
        </w:r>
        <w:r w:rsidR="0070307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307C" w:rsidRPr="0070307C">
          <w:rPr>
            <w:rStyle w:val="af6"/>
            <w:noProof/>
          </w:rPr>
          <w:t>Формы представления данных и результатов испытаний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69" w:history="1">
        <w:r w:rsidR="0070307C" w:rsidRPr="00C37E20">
          <w:rPr>
            <w:rStyle w:val="af6"/>
            <w:noProof/>
          </w:rPr>
          <w:t>П</w:t>
        </w:r>
        <w:r w:rsidR="00C100C9">
          <w:rPr>
            <w:rStyle w:val="af6"/>
            <w:noProof/>
          </w:rPr>
          <w:t>риложение</w:t>
        </w:r>
        <w:r w:rsidR="0070307C" w:rsidRPr="00C37E20">
          <w:rPr>
            <w:rStyle w:val="af6"/>
            <w:noProof/>
          </w:rPr>
          <w:t xml:space="preserve"> А</w:t>
        </w:r>
        <w:r w:rsidR="00292AC1">
          <w:rPr>
            <w:rStyle w:val="af6"/>
            <w:noProof/>
          </w:rPr>
          <w:t xml:space="preserve"> Оперативный бланк выполнения испытаний по программе «Проверка </w:t>
        </w:r>
        <w:r w:rsidR="00A12D91">
          <w:rPr>
            <w:rStyle w:val="af6"/>
            <w:noProof/>
          </w:rPr>
          <w:t>аппара-</w:t>
        </w:r>
        <w:r w:rsidR="00A12D91">
          <w:rPr>
            <w:rStyle w:val="af6"/>
            <w:noProof/>
          </w:rPr>
          <w:br/>
        </w:r>
        <w:r w:rsidR="00292AC1">
          <w:rPr>
            <w:rStyle w:val="af6"/>
            <w:noProof/>
          </w:rPr>
          <w:t xml:space="preserve">туры контроля нейтронного потока в части контроля мощности на мощности до 40 % </w:t>
        </w:r>
        <w:r w:rsidR="00292AC1">
          <w:rPr>
            <w:rStyle w:val="af6"/>
            <w:noProof/>
            <w:lang w:val="en-US"/>
          </w:rPr>
          <w:t>N</w:t>
        </w:r>
        <w:r w:rsidR="00292AC1" w:rsidRPr="00292AC1">
          <w:rPr>
            <w:rStyle w:val="af6"/>
            <w:noProof/>
            <w:vertAlign w:val="subscript"/>
          </w:rPr>
          <w:t>ном</w:t>
        </w:r>
        <w:r w:rsidR="00292AC1">
          <w:rPr>
            <w:rStyle w:val="af6"/>
            <w:noProof/>
          </w:rPr>
          <w:t>» ПНП.4.АКНП.ЦТАИ/0253 Энергоблок №4 Ростовской АЭС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70" w:history="1">
        <w:r w:rsidR="0070307C" w:rsidRPr="00C37E20">
          <w:rPr>
            <w:rStyle w:val="af6"/>
            <w:noProof/>
          </w:rPr>
          <w:t>П</w:t>
        </w:r>
        <w:r w:rsidR="00C100C9">
          <w:rPr>
            <w:rStyle w:val="af6"/>
            <w:noProof/>
          </w:rPr>
          <w:t>риложение</w:t>
        </w:r>
        <w:r w:rsidR="0070307C" w:rsidRPr="00C37E20">
          <w:rPr>
            <w:rStyle w:val="af6"/>
            <w:noProof/>
          </w:rPr>
          <w:t xml:space="preserve"> Б </w:t>
        </w:r>
        <w:r w:rsidR="00FF4586" w:rsidRPr="00FF4586">
          <w:rPr>
            <w:rStyle w:val="af6"/>
            <w:noProof/>
          </w:rPr>
          <w:t>Методика обработки результатов испытаний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71" w:history="1">
        <w:r w:rsidR="0070307C" w:rsidRPr="00C37E20">
          <w:rPr>
            <w:rStyle w:val="af6"/>
            <w:noProof/>
          </w:rPr>
          <w:t>П</w:t>
        </w:r>
        <w:r w:rsidR="00C100C9">
          <w:rPr>
            <w:rStyle w:val="af6"/>
            <w:noProof/>
          </w:rPr>
          <w:t>риложение</w:t>
        </w:r>
        <w:r w:rsidR="0070307C" w:rsidRPr="00C37E20">
          <w:rPr>
            <w:rStyle w:val="af6"/>
            <w:noProof/>
          </w:rPr>
          <w:t xml:space="preserve"> В </w:t>
        </w:r>
        <w:r w:rsidR="0070307C" w:rsidRPr="0070307C">
          <w:rPr>
            <w:rStyle w:val="af6"/>
            <w:noProof/>
          </w:rPr>
          <w:t>Форма протокола ПНР (испытаний) на оборудовании (системе)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72" w:history="1">
        <w:r w:rsidR="0070307C" w:rsidRPr="0070307C">
          <w:rPr>
            <w:rStyle w:val="af6"/>
            <w:noProof/>
          </w:rPr>
          <w:t>Перечень принятых сокращений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73" w:history="1">
        <w:r w:rsidR="0070307C" w:rsidRPr="0070307C">
          <w:rPr>
            <w:rStyle w:val="af6"/>
            <w:noProof/>
          </w:rPr>
          <w:t>Термины и определения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0307C" w:rsidRDefault="00BF53FE" w:rsidP="00B23CE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8025274" w:history="1">
        <w:r w:rsidR="0070307C" w:rsidRPr="0070307C">
          <w:rPr>
            <w:rStyle w:val="af6"/>
            <w:noProof/>
          </w:rPr>
          <w:t>Список используемых документов</w:t>
        </w:r>
        <w:r w:rsidR="0070307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07C">
          <w:rPr>
            <w:noProof/>
            <w:webHidden/>
          </w:rPr>
          <w:instrText xml:space="preserve"> PAGEREF _Toc468025274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F1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30D05" w:rsidRDefault="00BF53FE" w:rsidP="00B23CEE">
      <w:pPr>
        <w:pStyle w:val="14"/>
        <w:rPr>
          <w:rStyle w:val="af6"/>
          <w:bCs/>
          <w:noProof/>
          <w:color w:val="0000FF"/>
          <w:szCs w:val="24"/>
        </w:rPr>
      </w:pPr>
      <w:r w:rsidRPr="00476CF4">
        <w:rPr>
          <w:rStyle w:val="af6"/>
          <w:bCs/>
          <w:noProof/>
          <w:color w:val="0000FF"/>
          <w:szCs w:val="24"/>
        </w:rPr>
        <w:fldChar w:fldCharType="end"/>
      </w:r>
    </w:p>
    <w:p w:rsidR="00730D05" w:rsidRPr="00730D05" w:rsidRDefault="00730D05" w:rsidP="00730D05">
      <w:pPr>
        <w:sectPr w:rsidR="00730D05" w:rsidRPr="00730D05" w:rsidSect="00822225">
          <w:headerReference w:type="default" r:id="rId12"/>
          <w:pgSz w:w="11906" w:h="16838" w:code="9"/>
          <w:pgMar w:top="1191" w:right="624" w:bottom="567" w:left="1418" w:header="964" w:footer="397" w:gutter="0"/>
          <w:cols w:space="708"/>
          <w:docGrid w:linePitch="360"/>
        </w:sectPr>
      </w:pPr>
    </w:p>
    <w:p w:rsidR="00D40AA3" w:rsidRPr="00D3590A" w:rsidRDefault="00F861A2" w:rsidP="008C3648">
      <w:pPr>
        <w:pStyle w:val="6"/>
        <w:tabs>
          <w:tab w:val="left" w:pos="993"/>
        </w:tabs>
        <w:ind w:left="0" w:firstLine="709"/>
      </w:pPr>
      <w:bookmarkStart w:id="6" w:name="_ОБЩИЕ_ПОЛОЖЕНИЯ"/>
      <w:bookmarkStart w:id="7" w:name="_Toc468025260"/>
      <w:bookmarkEnd w:id="6"/>
      <w:r w:rsidRPr="00D3590A">
        <w:lastRenderedPageBreak/>
        <w:t>ОБЩИЕ ПОЛОЖЕНИЯ</w:t>
      </w:r>
      <w:bookmarkEnd w:id="7"/>
    </w:p>
    <w:p w:rsidR="00211646" w:rsidRDefault="00AC16C7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>
        <w:t>Программа</w:t>
      </w:r>
      <w:r w:rsidR="00444F3D">
        <w:t xml:space="preserve"> </w:t>
      </w:r>
      <w:r>
        <w:t>«</w:t>
      </w:r>
      <w:r w:rsidR="00C374C8">
        <w:t xml:space="preserve">Проверка аппаратуры контроля нейтронного потока в части контроля мощности на мощности до </w:t>
      </w:r>
      <w:r w:rsidR="00AD3025">
        <w:t>40</w:t>
      </w:r>
      <w:r w:rsidR="00B54CE3">
        <w:t>%</w:t>
      </w:r>
      <w:r w:rsidR="00C374C8" w:rsidRPr="00CA2F2B">
        <w:t>N</w:t>
      </w:r>
      <w:r w:rsidR="00C374C8" w:rsidRPr="00CA2F2B">
        <w:rPr>
          <w:szCs w:val="20"/>
          <w:vertAlign w:val="subscript"/>
        </w:rPr>
        <w:t>ном</w:t>
      </w:r>
      <w:r>
        <w:t xml:space="preserve">» </w:t>
      </w:r>
      <w:r w:rsidR="00C374C8" w:rsidRPr="00C374C8">
        <w:t>ПНП.4.АКНП</w:t>
      </w:r>
      <w:proofErr w:type="gramStart"/>
      <w:r w:rsidR="00C374C8" w:rsidRPr="00C374C8">
        <w:t>.Ц</w:t>
      </w:r>
      <w:proofErr w:type="gramEnd"/>
      <w:r w:rsidR="00C374C8" w:rsidRPr="00C374C8">
        <w:t>ТАИ/025</w:t>
      </w:r>
      <w:r w:rsidR="00AD3025">
        <w:t>3</w:t>
      </w:r>
      <w:r>
        <w:t xml:space="preserve"> (далее – </w:t>
      </w:r>
      <w:r w:rsidR="00914EFE">
        <w:t>п</w:t>
      </w:r>
      <w:r>
        <w:t>рограмма) разраб</w:t>
      </w:r>
      <w:r>
        <w:t>о</w:t>
      </w:r>
      <w:r>
        <w:t>тана в соответствии</w:t>
      </w:r>
      <w:r w:rsidRPr="00FD4176">
        <w:t xml:space="preserve"> </w:t>
      </w:r>
      <w:r>
        <w:t xml:space="preserve">с </w:t>
      </w:r>
      <w:r w:rsidR="00091681">
        <w:t xml:space="preserve">документом </w:t>
      </w:r>
      <w:r>
        <w:t>«Переч</w:t>
      </w:r>
      <w:r w:rsidR="00091681">
        <w:t>ень</w:t>
      </w:r>
      <w:r>
        <w:t>-</w:t>
      </w:r>
      <w:r w:rsidRPr="00844867">
        <w:t xml:space="preserve">график разработки и выпуска </w:t>
      </w:r>
      <w:r>
        <w:t>пусконаладочной документации</w:t>
      </w:r>
      <w:r w:rsidRPr="00844867">
        <w:t xml:space="preserve"> при вводе в эксплуатацию энергоблока №</w:t>
      </w:r>
      <w:r w:rsidR="00091681">
        <w:t>4</w:t>
      </w:r>
      <w:r w:rsidRPr="00844867">
        <w:t xml:space="preserve"> </w:t>
      </w:r>
      <w:r>
        <w:t>Ростовской АЭС</w:t>
      </w:r>
      <w:r w:rsidR="002A57EF">
        <w:t>»</w:t>
      </w:r>
      <w:r w:rsidR="003A30DF" w:rsidRPr="003A30DF">
        <w:t xml:space="preserve"> </w:t>
      </w:r>
      <w:r w:rsidR="003A30DF" w:rsidRPr="00C5060E">
        <w:br/>
      </w:r>
      <w:r w:rsidR="003A30DF">
        <w:t xml:space="preserve">Г </w:t>
      </w:r>
      <w:r w:rsidR="00AB0802">
        <w:t>ПНД.4</w:t>
      </w:r>
      <w:r>
        <w:t>.ВЭ.ОБ/</w:t>
      </w:r>
      <w:r w:rsidR="00AB0802">
        <w:t>0015»</w:t>
      </w:r>
      <w:r w:rsidR="00444F3D">
        <w:t>.</w:t>
      </w:r>
    </w:p>
    <w:p w:rsidR="00D11F10" w:rsidRDefault="00300D0E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 w:rsidRPr="002D1E73">
        <w:t xml:space="preserve">Программа </w:t>
      </w:r>
      <w:r w:rsidRPr="00BF7535">
        <w:t>определяет</w:t>
      </w:r>
      <w:r w:rsidRPr="002D1E73">
        <w:t xml:space="preserve"> цели, объем и порядок выполнения</w:t>
      </w:r>
      <w:r w:rsidR="00E63EA8">
        <w:t xml:space="preserve"> пусконаладочн</w:t>
      </w:r>
      <w:r w:rsidR="00326DDC">
        <w:t>ых</w:t>
      </w:r>
      <w:r w:rsidR="00E63EA8">
        <w:t xml:space="preserve"> </w:t>
      </w:r>
      <w:r w:rsidRPr="002D1E73">
        <w:t>исп</w:t>
      </w:r>
      <w:r w:rsidRPr="002D1E73">
        <w:t>ы</w:t>
      </w:r>
      <w:r w:rsidRPr="002D1E73">
        <w:t>та</w:t>
      </w:r>
      <w:r w:rsidR="00326DDC">
        <w:t>ний</w:t>
      </w:r>
      <w:r w:rsidRPr="002D1E73">
        <w:t xml:space="preserve"> </w:t>
      </w:r>
      <w:r w:rsidR="00DF1A3C">
        <w:t xml:space="preserve">для энергоблока №4 Ростовской АЭС </w:t>
      </w:r>
      <w:r w:rsidRPr="002D1E73">
        <w:t xml:space="preserve">по </w:t>
      </w:r>
      <w:r>
        <w:t>проверк</w:t>
      </w:r>
      <w:r w:rsidR="00306504">
        <w:t xml:space="preserve">е </w:t>
      </w:r>
      <w:r>
        <w:t xml:space="preserve">показаний </w:t>
      </w:r>
      <w:r w:rsidR="00D82D90">
        <w:t xml:space="preserve">мощности </w:t>
      </w:r>
      <w:r w:rsidRPr="008E67B6">
        <w:t xml:space="preserve">каналов </w:t>
      </w:r>
      <w:r w:rsidRPr="00571996">
        <w:t>АКНП</w:t>
      </w:r>
      <w:r>
        <w:t xml:space="preserve">, </w:t>
      </w:r>
      <w:r w:rsidR="002C78ED">
        <w:t>а также критерии успешности</w:t>
      </w:r>
      <w:r w:rsidRPr="00F449CA">
        <w:t xml:space="preserve"> и необходимые меры безопасности.</w:t>
      </w:r>
    </w:p>
    <w:p w:rsidR="00681181" w:rsidRDefault="003A30DF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>
        <w:t xml:space="preserve">В соответствии с </w:t>
      </w:r>
      <w:r w:rsidR="005A13C7" w:rsidRPr="005A13C7">
        <w:t>[</w:t>
      </w:r>
      <w:r w:rsidR="00A814B0">
        <w:t>6</w:t>
      </w:r>
      <w:r w:rsidR="005A13C7" w:rsidRPr="005A13C7">
        <w:t>]</w:t>
      </w:r>
      <w:r w:rsidR="005A13C7" w:rsidRPr="0060265D">
        <w:t xml:space="preserve"> </w:t>
      </w:r>
      <w:r w:rsidR="00596CD6" w:rsidRPr="0060265D">
        <w:t>устройства и блоки, входящие в состав АКНП</w:t>
      </w:r>
      <w:r w:rsidR="00596CD6">
        <w:t xml:space="preserve">, </w:t>
      </w:r>
      <w:r w:rsidR="005A13C7">
        <w:t>п</w:t>
      </w:r>
      <w:r w:rsidR="00A761F8" w:rsidRPr="0060265D">
        <w:t>о влиянию на безопас</w:t>
      </w:r>
      <w:r w:rsidR="005A13C7">
        <w:t>ность и назначению</w:t>
      </w:r>
      <w:r w:rsidR="00A761F8" w:rsidRPr="0060265D">
        <w:t xml:space="preserve"> относятся к</w:t>
      </w:r>
      <w:r w:rsidR="005A13C7">
        <w:t xml:space="preserve"> элементам нормальной эксплуатации, важным для безопасности, класс безопасности 2, </w:t>
      </w:r>
      <w:r w:rsidR="00596CD6">
        <w:t>классификационное</w:t>
      </w:r>
      <w:r w:rsidR="005A13C7">
        <w:t xml:space="preserve"> обозначение 2НУ</w:t>
      </w:r>
      <w:r w:rsidR="00A761F8">
        <w:t>.</w:t>
      </w:r>
    </w:p>
    <w:p w:rsidR="00AF6912" w:rsidRDefault="00AF6912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contextualSpacing/>
        <w:jc w:val="both"/>
      </w:pPr>
      <w:r>
        <w:t xml:space="preserve">Программа предназначена для организации и проведения работ по </w:t>
      </w:r>
      <w:r w:rsidR="00644662">
        <w:t>проверке</w:t>
      </w:r>
      <w:r w:rsidRPr="00FD0E91">
        <w:t xml:space="preserve"> АКНП в части контроля мощности</w:t>
      </w:r>
      <w:r w:rsidR="00744B30">
        <w:t xml:space="preserve"> на мощности</w:t>
      </w:r>
      <w:r w:rsidRPr="00FD0E91">
        <w:t xml:space="preserve"> </w:t>
      </w:r>
      <w:r w:rsidR="00A92791" w:rsidRPr="007B4CE5">
        <w:t xml:space="preserve">от 1 </w:t>
      </w:r>
      <w:r w:rsidRPr="007B4CE5">
        <w:t xml:space="preserve">до </w:t>
      </w:r>
      <w:r w:rsidR="00F15A00" w:rsidRPr="007B4CE5">
        <w:t>40</w:t>
      </w:r>
      <w:r w:rsidRPr="00FD0E91">
        <w:t>%N</w:t>
      </w:r>
      <w:r w:rsidRPr="00CA2F2B">
        <w:rPr>
          <w:vertAlign w:val="subscript"/>
        </w:rPr>
        <w:t>ном</w:t>
      </w:r>
      <w:r w:rsidR="00644662">
        <w:t xml:space="preserve"> в следующем</w:t>
      </w:r>
      <w:r>
        <w:t xml:space="preserve"> объем</w:t>
      </w:r>
      <w:r w:rsidR="00644662">
        <w:t>е</w:t>
      </w:r>
      <w:r>
        <w:t>:</w:t>
      </w:r>
    </w:p>
    <w:p w:rsidR="00AF6912" w:rsidRDefault="006D77DB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7B4CE5">
        <w:t>при освоении уровня</w:t>
      </w:r>
      <w:r w:rsidR="00EB65DE">
        <w:t xml:space="preserve"> мощности РУ </w:t>
      </w:r>
      <w:r w:rsidR="00E1050F">
        <w:t>1</w:t>
      </w:r>
      <w:r w:rsidR="00E1050F" w:rsidRPr="00E1050F">
        <w:t>0</w:t>
      </w:r>
      <w:r w:rsidR="00E1050F" w:rsidRPr="00B975F7">
        <w:rPr>
          <w:u w:val="single"/>
        </w:rPr>
        <w:t>+</w:t>
      </w:r>
      <w:r w:rsidR="00E1050F" w:rsidRPr="000F2BEE">
        <w:t>1</w:t>
      </w:r>
      <w:r w:rsidR="00EB65DE">
        <w:t>%</w:t>
      </w:r>
      <w:r w:rsidR="00EB65DE" w:rsidRPr="00D11F10">
        <w:t>N</w:t>
      </w:r>
      <w:r w:rsidRPr="00CA2F2B">
        <w:rPr>
          <w:vertAlign w:val="subscript"/>
        </w:rPr>
        <w:t>ном</w:t>
      </w:r>
      <w:r w:rsidR="00E51F4A">
        <w:t>;</w:t>
      </w:r>
    </w:p>
    <w:p w:rsidR="00DE6F90" w:rsidRDefault="006D77DB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7B4CE5">
        <w:t xml:space="preserve">при освоении уровня </w:t>
      </w:r>
      <w:r w:rsidR="00DE6F90" w:rsidRPr="007B4CE5">
        <w:t>мощности</w:t>
      </w:r>
      <w:r w:rsidR="00DE6F90">
        <w:t xml:space="preserve"> РУ </w:t>
      </w:r>
      <w:r w:rsidR="00E1050F">
        <w:t>2</w:t>
      </w:r>
      <w:r w:rsidR="00E1050F" w:rsidRPr="00E1050F">
        <w:t>5</w:t>
      </w:r>
      <w:r w:rsidR="00E1050F" w:rsidRPr="00B975F7">
        <w:rPr>
          <w:u w:val="single"/>
        </w:rPr>
        <w:t>+</w:t>
      </w:r>
      <w:r w:rsidR="00E1050F" w:rsidRPr="000F2BEE">
        <w:t>1</w:t>
      </w:r>
      <w:r w:rsidR="00DE6F90">
        <w:t>%</w:t>
      </w:r>
      <w:r w:rsidR="00DE6F90" w:rsidRPr="00D11F10">
        <w:t>N</w:t>
      </w:r>
      <w:r w:rsidRPr="00CA2F2B">
        <w:rPr>
          <w:vertAlign w:val="subscript"/>
        </w:rPr>
        <w:t>ном</w:t>
      </w:r>
      <w:r w:rsidR="00DE6F90">
        <w:t>;</w:t>
      </w:r>
    </w:p>
    <w:p w:rsidR="002618F5" w:rsidRDefault="006D77DB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7B4CE5">
        <w:t xml:space="preserve">при освоении уровня </w:t>
      </w:r>
      <w:r w:rsidR="00EB65DE" w:rsidRPr="007B4CE5">
        <w:t>мощности</w:t>
      </w:r>
      <w:r w:rsidR="00EB65DE">
        <w:t xml:space="preserve"> РУ 40</w:t>
      </w:r>
      <w:r w:rsidR="00E1050F" w:rsidRPr="00B975F7">
        <w:rPr>
          <w:u w:val="single"/>
        </w:rPr>
        <w:t>+</w:t>
      </w:r>
      <w:r w:rsidR="00E1050F" w:rsidRPr="000F2BEE">
        <w:t>1</w:t>
      </w:r>
      <w:r w:rsidR="00EB65DE">
        <w:t>%</w:t>
      </w:r>
      <w:r w:rsidR="00EB65DE" w:rsidRPr="00D11F10">
        <w:t>N</w:t>
      </w:r>
      <w:r w:rsidR="00EB65DE" w:rsidRPr="00291CFF">
        <w:rPr>
          <w:vertAlign w:val="subscript"/>
        </w:rPr>
        <w:t>ном</w:t>
      </w:r>
      <w:r w:rsidR="00B975F7">
        <w:t>.</w:t>
      </w:r>
    </w:p>
    <w:p w:rsidR="002618F5" w:rsidRPr="00515E20" w:rsidRDefault="007C146E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jc w:val="both"/>
      </w:pPr>
      <w:ins w:id="8" w:author="admin" w:date="2017-02-28T08:43:00Z">
        <w:r>
          <w:t>Под испытаниями по проверке АКНП в части контроля мощности реактора пон</w:t>
        </w:r>
        <w:r>
          <w:t>и</w:t>
        </w:r>
        <w:r>
          <w:t xml:space="preserve">мается проверка соответствия характеристик АКНП </w:t>
        </w:r>
        <w:r w:rsidRPr="008A04AF">
          <w:rPr>
            <w:u w:val="single"/>
          </w:rPr>
          <w:t>проектным значениям</w:t>
        </w:r>
        <w:r>
          <w:t>, а именно, соотве</w:t>
        </w:r>
        <w:r>
          <w:t>т</w:t>
        </w:r>
        <w:r>
          <w:t>ствия показаний измерительных каналов мощности в диапазоне РД</w:t>
        </w:r>
        <w:proofErr w:type="gramStart"/>
        <w:r>
          <w:t>2</w:t>
        </w:r>
        <w:proofErr w:type="gramEnd"/>
        <w:r>
          <w:t xml:space="preserve"> АКНП средневзвешенной мощности реактора по данным СВРК и соответствия п</w:t>
        </w:r>
        <w:r>
          <w:t>о</w:t>
        </w:r>
        <w:r>
          <w:t>казаний мощности в диапазоне РД1 АКНП показаниям мощности в РД2 АКНП при обратном и прямом переходах из одного ди</w:t>
        </w:r>
        <w:r>
          <w:t>а</w:t>
        </w:r>
        <w:r>
          <w:t>пазона в другой (проверка «сшивки» диапазонов).</w:t>
        </w:r>
      </w:ins>
      <w:del w:id="9" w:author="admin" w:date="2017-02-28T08:44:00Z">
        <w:r w:rsidR="002618F5" w:rsidDel="007C146E">
          <w:delText>Под испытаниями по проверке показаний мощности каналов АКНП понимается определение соответствия показаний нейтронной мо</w:delText>
        </w:r>
        <w:r w:rsidR="002618F5" w:rsidDel="007C146E">
          <w:delText>щ</w:delText>
        </w:r>
        <w:r w:rsidR="002618F5" w:rsidDel="007C146E">
          <w:delText>ности по каналам АКНП мощности реа</w:delText>
        </w:r>
        <w:r w:rsidR="002618F5" w:rsidDel="007C146E">
          <w:delText>к</w:delText>
        </w:r>
        <w:r w:rsidR="002618F5" w:rsidDel="007C146E">
          <w:delText>тора (</w:delText>
        </w:r>
        <w:r w:rsidR="002618F5" w:rsidRPr="00291CFF" w:rsidDel="007C146E">
          <w:delText>N</w:delText>
        </w:r>
        <w:r w:rsidR="006D77DB" w:rsidRPr="00F569E1" w:rsidDel="007C146E">
          <w:rPr>
            <w:vertAlign w:val="subscript"/>
          </w:rPr>
          <w:delText>АКЗ</w:delText>
        </w:r>
        <w:r w:rsidR="002618F5" w:rsidDel="007C146E">
          <w:delText xml:space="preserve">) и проверка соответствия относящихся к </w:delText>
        </w:r>
        <w:r w:rsidR="00382463" w:rsidDel="007C146E">
          <w:delText xml:space="preserve">контролю </w:delText>
        </w:r>
        <w:r w:rsidR="002618F5" w:rsidDel="007C146E">
          <w:delText>нейтронной мощности характеристик АКНП (согласно разделу 2) проектным знач</w:delText>
        </w:r>
        <w:r w:rsidR="002618F5" w:rsidDel="007C146E">
          <w:delText>е</w:delText>
        </w:r>
        <w:r w:rsidR="002618F5" w:rsidDel="007C146E">
          <w:delText>ниям.</w:delText>
        </w:r>
      </w:del>
    </w:p>
    <w:p w:rsidR="002B3538" w:rsidRPr="00D53B9C" w:rsidRDefault="001E0749" w:rsidP="00A91454">
      <w:pPr>
        <w:pStyle w:val="a7"/>
        <w:numPr>
          <w:ilvl w:val="0"/>
          <w:numId w:val="5"/>
        </w:numPr>
        <w:tabs>
          <w:tab w:val="left" w:pos="1134"/>
        </w:tabs>
        <w:spacing w:before="0" w:after="0"/>
        <w:ind w:left="0" w:right="0" w:firstLine="709"/>
        <w:jc w:val="both"/>
        <w:rPr>
          <w:rFonts w:ascii="Tahoma" w:hAnsi="Tahoma" w:cs="Tahoma"/>
          <w:sz w:val="20"/>
          <w:szCs w:val="20"/>
        </w:rPr>
      </w:pPr>
      <w:r w:rsidRPr="00BE7C22">
        <w:t xml:space="preserve">Испытания, выполняемые по </w:t>
      </w:r>
      <w:r w:rsidR="00914EFE">
        <w:t>п</w:t>
      </w:r>
      <w:r w:rsidRPr="00BE7C22">
        <w:t xml:space="preserve">рограмме, </w:t>
      </w:r>
      <w:r w:rsidR="00D53B9C" w:rsidRPr="00D53B9C">
        <w:t>не являются ядерно-опасной работой</w:t>
      </w:r>
      <w:del w:id="10" w:author="admin" w:date="2017-02-28T08:45:00Z">
        <w:r w:rsidR="00D53B9C" w:rsidRPr="00D53B9C" w:rsidDel="007C146E">
          <w:delText xml:space="preserve">, в соответствии с </w:delText>
        </w:r>
        <w:r w:rsidR="00DF66FD" w:rsidRPr="008677EF" w:rsidDel="007C146E">
          <w:delText>[1</w:delText>
        </w:r>
        <w:r w:rsidR="00A814B0" w:rsidDel="007C146E">
          <w:delText>3</w:delText>
        </w:r>
        <w:r w:rsidR="00DF66FD" w:rsidRPr="008677EF" w:rsidDel="007C146E">
          <w:delText>]</w:delText>
        </w:r>
      </w:del>
      <w:r w:rsidRPr="00BE7C22">
        <w:t xml:space="preserve">, т.к. заключаются в регистрации параметров, а операции, выполняемые для достижения уровней мощности реактора, </w:t>
      </w:r>
      <w:r w:rsidR="00BE7C22" w:rsidRPr="00BE7C22">
        <w:t>производятся в соответствии с [</w:t>
      </w:r>
      <w:r w:rsidR="008A5F10">
        <w:t>5</w:t>
      </w:r>
      <w:r w:rsidR="00BE7C22" w:rsidRPr="00BE7C22">
        <w:t>]</w:t>
      </w:r>
      <w:r w:rsidR="00E50B25">
        <w:t>.</w:t>
      </w:r>
    </w:p>
    <w:p w:rsidR="00D55905" w:rsidRDefault="00D55905" w:rsidP="00A91454">
      <w:pPr>
        <w:pStyle w:val="a7"/>
        <w:numPr>
          <w:ilvl w:val="0"/>
          <w:numId w:val="5"/>
        </w:numPr>
        <w:spacing w:before="0" w:after="0"/>
        <w:ind w:left="0" w:right="0" w:firstLine="709"/>
        <w:jc w:val="both"/>
      </w:pPr>
      <w:r w:rsidRPr="00A26099">
        <w:t xml:space="preserve">Знание настоящей </w:t>
      </w:r>
      <w:r>
        <w:t>программ</w:t>
      </w:r>
      <w:r w:rsidRPr="00A26099">
        <w:t xml:space="preserve">ы обязательно </w:t>
      </w:r>
      <w:proofErr w:type="gramStart"/>
      <w:r w:rsidRPr="00A26099">
        <w:t>для</w:t>
      </w:r>
      <w:proofErr w:type="gramEnd"/>
      <w:r w:rsidRPr="00A26099">
        <w:t xml:space="preserve"> </w:t>
      </w:r>
      <w:proofErr w:type="gramStart"/>
      <w:r>
        <w:t>ТРИ</w:t>
      </w:r>
      <w:proofErr w:type="gramEnd"/>
      <w:r>
        <w:t xml:space="preserve"> и </w:t>
      </w:r>
      <w:r w:rsidRPr="000C06FD">
        <w:t>пе</w:t>
      </w:r>
      <w:r>
        <w:t>рсонала, участвующего в проведении испытаний (НСБ</w:t>
      </w:r>
      <w:r w:rsidR="00352228">
        <w:t>-4</w:t>
      </w:r>
      <w:r>
        <w:t>, ВИУР</w:t>
      </w:r>
      <w:r w:rsidR="00352228">
        <w:t>-4</w:t>
      </w:r>
      <w:r>
        <w:t>, ВИУТ</w:t>
      </w:r>
      <w:r w:rsidR="00352228">
        <w:t>-4</w:t>
      </w:r>
      <w:r>
        <w:t>, ДТР, специалист по регистрации параме</w:t>
      </w:r>
      <w:r>
        <w:t>т</w:t>
      </w:r>
      <w:r>
        <w:t>ров).</w:t>
      </w:r>
    </w:p>
    <w:p w:rsidR="00D55905" w:rsidRDefault="00D55905" w:rsidP="00A91454">
      <w:pPr>
        <w:pStyle w:val="a7"/>
        <w:numPr>
          <w:ilvl w:val="0"/>
          <w:numId w:val="5"/>
        </w:numPr>
        <w:tabs>
          <w:tab w:val="left" w:pos="284"/>
        </w:tabs>
        <w:spacing w:before="0" w:after="0"/>
        <w:ind w:left="0" w:right="0" w:firstLine="709"/>
        <w:jc w:val="both"/>
      </w:pPr>
      <w:r>
        <w:t>С программой должны быть ознакомлены следующие должностные лица: НРП, ТРП, НСАС, НСРЦ, НСТЦ, НСЦТАИ.</w:t>
      </w:r>
    </w:p>
    <w:p w:rsidR="00282F9A" w:rsidRPr="00DE6F90" w:rsidRDefault="005C4D68" w:rsidP="00A91454">
      <w:pPr>
        <w:pStyle w:val="a7"/>
        <w:numPr>
          <w:ilvl w:val="0"/>
          <w:numId w:val="5"/>
        </w:numPr>
        <w:tabs>
          <w:tab w:val="left" w:pos="1134"/>
        </w:tabs>
        <w:spacing w:before="240" w:after="240"/>
        <w:ind w:left="0" w:right="0" w:firstLine="709"/>
        <w:jc w:val="both"/>
      </w:pPr>
      <w:r w:rsidRPr="00DE6F90">
        <w:t>Распределение обязанностей</w:t>
      </w:r>
      <w:r w:rsidR="001D615C" w:rsidRPr="00DE6F90">
        <w:t xml:space="preserve"> и ответственност</w:t>
      </w:r>
      <w:r w:rsidR="00AE783D" w:rsidRPr="00DE6F90">
        <w:t>ь</w:t>
      </w:r>
      <w:r w:rsidRPr="00DE6F90">
        <w:t xml:space="preserve"> при выполнении испытани</w:t>
      </w:r>
      <w:r w:rsidR="009C2874" w:rsidRPr="00DE6F90">
        <w:t>й</w:t>
      </w:r>
    </w:p>
    <w:p w:rsidR="00CC0104" w:rsidRDefault="00D64614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>З</w:t>
      </w:r>
      <w:r w:rsidR="00CC0104" w:rsidRPr="00EA3534">
        <w:t>ГИ</w:t>
      </w:r>
      <w:r>
        <w:t>Э-2</w:t>
      </w:r>
      <w:r w:rsidR="00CC0104">
        <w:t xml:space="preserve"> </w:t>
      </w:r>
      <w:r w:rsidR="00CC0104" w:rsidRPr="00EA3534">
        <w:t>Ро</w:t>
      </w:r>
      <w:r>
        <w:t xml:space="preserve">стовской </w:t>
      </w:r>
      <w:r w:rsidR="00CC0104" w:rsidRPr="00EA3534">
        <w:t>АЭС осуществляет общее руководство подготовкой к раб</w:t>
      </w:r>
      <w:r w:rsidR="00CC0104" w:rsidRPr="00EA3534">
        <w:t>о</w:t>
      </w:r>
      <w:r w:rsidR="00CC0104" w:rsidRPr="00EA3534">
        <w:t>там и несет общую ответственность за соблюдение безопасности при их проведении.</w:t>
      </w:r>
    </w:p>
    <w:p w:rsidR="00CC0104" w:rsidRDefault="00FF4883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 w:rsidRPr="00EA3534">
        <w:t>НРП осуществляет н</w:t>
      </w:r>
      <w:r w:rsidR="00D366FA">
        <w:t xml:space="preserve">аучное руководство работами по </w:t>
      </w:r>
      <w:r w:rsidR="00914EFE">
        <w:t>п</w:t>
      </w:r>
      <w:r w:rsidRPr="00EA3534">
        <w:t>рограмме.</w:t>
      </w:r>
    </w:p>
    <w:p w:rsidR="00FF4883" w:rsidRDefault="00157E9E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proofErr w:type="gramStart"/>
      <w:r w:rsidRPr="00EA3534">
        <w:t>ТР</w:t>
      </w:r>
      <w:proofErr w:type="gramEnd"/>
      <w:r w:rsidR="00E63315">
        <w:t xml:space="preserve"> </w:t>
      </w:r>
      <w:r w:rsidRPr="00EA3534">
        <w:t>П</w:t>
      </w:r>
      <w:r w:rsidR="00E63315">
        <w:t>НР</w:t>
      </w:r>
      <w:r w:rsidRPr="00EA3534">
        <w:t xml:space="preserve"> осущес</w:t>
      </w:r>
      <w:r w:rsidR="00D366FA">
        <w:t xml:space="preserve">твляет контроль за работами по </w:t>
      </w:r>
      <w:r w:rsidR="00914EFE">
        <w:t>п</w:t>
      </w:r>
      <w:r w:rsidRPr="00EA3534">
        <w:t>рограмме непосредственно или че</w:t>
      </w:r>
      <w:r w:rsidRPr="00DE7708">
        <w:t>рез ДТР.</w:t>
      </w:r>
    </w:p>
    <w:p w:rsidR="005C4D68" w:rsidRDefault="00D366FA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 xml:space="preserve">В проведении испытания по </w:t>
      </w:r>
      <w:r w:rsidR="00914EFE">
        <w:t>п</w:t>
      </w:r>
      <w:r w:rsidR="00434956">
        <w:t>рограмме участвуют:</w:t>
      </w:r>
    </w:p>
    <w:p w:rsidR="00434956" w:rsidRDefault="00352AB5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ТРИ</w:t>
      </w:r>
      <w:r w:rsidR="000F75D6">
        <w:t xml:space="preserve"> </w:t>
      </w:r>
      <w:r w:rsidR="00434956">
        <w:t xml:space="preserve">от </w:t>
      </w:r>
      <w:r w:rsidR="002C62DC">
        <w:t>НВАТЭ;</w:t>
      </w:r>
    </w:p>
    <w:p w:rsidR="002C62DC" w:rsidRDefault="004702EA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ДТР от </w:t>
      </w:r>
      <w:r w:rsidR="002C62DC">
        <w:t>АТЭ;</w:t>
      </w:r>
    </w:p>
    <w:p w:rsidR="001E0749" w:rsidRDefault="002C62DC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специалист по регистрации параметров </w:t>
      </w:r>
      <w:r w:rsidR="004D79BB" w:rsidRPr="001E0749">
        <w:t xml:space="preserve">от </w:t>
      </w:r>
      <w:r w:rsidR="001E0749" w:rsidRPr="001E0749">
        <w:t xml:space="preserve">ЦФДИ </w:t>
      </w:r>
      <w:r w:rsidR="004D79BB" w:rsidRPr="001E0749">
        <w:t>НВАТЭ</w:t>
      </w:r>
      <w:r>
        <w:t>;</w:t>
      </w:r>
    </w:p>
    <w:p w:rsidR="00211646" w:rsidRPr="00A70EAA" w:rsidRDefault="00F918C3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эксплуатационный персонал блока (НСБ</w:t>
      </w:r>
      <w:r w:rsidR="004750DD">
        <w:t>-4</w:t>
      </w:r>
      <w:r w:rsidRPr="00BE7C22">
        <w:t>, НСРЦ</w:t>
      </w:r>
      <w:r w:rsidR="004750DD">
        <w:t>-4</w:t>
      </w:r>
      <w:r w:rsidRPr="00BE7C22">
        <w:t>, НСТЦ</w:t>
      </w:r>
      <w:r w:rsidR="004750DD">
        <w:t>-4</w:t>
      </w:r>
      <w:r w:rsidR="00A70EAA">
        <w:t>, НСЦТАИ, ВИУР</w:t>
      </w:r>
      <w:r w:rsidR="004750DD">
        <w:t>-4</w:t>
      </w:r>
      <w:r w:rsidR="00A70EAA">
        <w:t>, ВИУТ</w:t>
      </w:r>
      <w:r w:rsidR="004750DD">
        <w:t>-4</w:t>
      </w:r>
      <w:r w:rsidR="00A70EAA">
        <w:t>)</w:t>
      </w:r>
      <w:r w:rsidR="00A70EAA" w:rsidRPr="00A70EAA">
        <w:t>;</w:t>
      </w:r>
    </w:p>
    <w:p w:rsidR="00A70EAA" w:rsidRDefault="00A70EAA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специалисты</w:t>
      </w:r>
      <w:r w:rsidRPr="002914D2">
        <w:t xml:space="preserve"> </w:t>
      </w:r>
      <w:r>
        <w:t>ГФИ ПНБ НВАТЭ</w:t>
      </w:r>
      <w:r>
        <w:rPr>
          <w:lang w:val="en-US"/>
        </w:rPr>
        <w:t>.</w:t>
      </w:r>
    </w:p>
    <w:p w:rsidR="00C43AC1" w:rsidRDefault="002469B5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lastRenderedPageBreak/>
        <w:t>ТРИ является ответственным лицом за проведение испы</w:t>
      </w:r>
      <w:r w:rsidR="00D366FA">
        <w:t xml:space="preserve">таний по </w:t>
      </w:r>
      <w:r w:rsidR="00914EFE">
        <w:t>п</w:t>
      </w:r>
      <w:r>
        <w:t>рограмме и</w:t>
      </w:r>
      <w:r w:rsidRPr="00074428">
        <w:t xml:space="preserve"> </w:t>
      </w:r>
      <w:r w:rsidR="00A70EAA" w:rsidRPr="00E06601">
        <w:t xml:space="preserve">назначается </w:t>
      </w:r>
      <w:r w:rsidR="00A70EAA">
        <w:t xml:space="preserve">на основании </w:t>
      </w:r>
      <w:r w:rsidR="00A70EAA" w:rsidRPr="00074428">
        <w:t>представлени</w:t>
      </w:r>
      <w:r w:rsidR="00A70EAA">
        <w:t>я</w:t>
      </w:r>
      <w:r w:rsidR="00A70EAA" w:rsidRPr="00074428">
        <w:t xml:space="preserve"> пусконаладочной организации</w:t>
      </w:r>
      <w:r w:rsidR="00A70EAA">
        <w:t xml:space="preserve"> из персонала участка НФИ ЦФДИ</w:t>
      </w:r>
      <w:r w:rsidR="00A70EAA" w:rsidRPr="00A70EA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8677EF">
        <w:t>т</w:t>
      </w:r>
      <w:r w:rsidR="00A70EAA" w:rsidRPr="00A55C50">
        <w:t>ехническим руководителем пуска блока №4 Ростовской АЭС по согласованию с ЗГИЭ-2</w:t>
      </w:r>
      <w:r w:rsidR="002F6D8C">
        <w:t>.</w:t>
      </w:r>
      <w:r>
        <w:t xml:space="preserve"> </w:t>
      </w:r>
      <w:r w:rsidR="00B46997">
        <w:t>Т</w:t>
      </w:r>
      <w:r w:rsidRPr="00070E96">
        <w:t>РИ</w:t>
      </w:r>
      <w:r w:rsidRPr="00FE2A89">
        <w:t xml:space="preserve"> осуществляет техническое руководство испыта</w:t>
      </w:r>
      <w:r w:rsidR="00D366FA">
        <w:t xml:space="preserve">ниями по </w:t>
      </w:r>
      <w:r w:rsidR="00914EFE">
        <w:t>п</w:t>
      </w:r>
      <w:r w:rsidRPr="00FE2A89">
        <w:t>рограмме и несет о</w:t>
      </w:r>
      <w:r w:rsidRPr="00FE2A89">
        <w:t>т</w:t>
      </w:r>
      <w:r w:rsidRPr="00FE2A89">
        <w:t xml:space="preserve">ветственность </w:t>
      </w:r>
      <w:proofErr w:type="gramStart"/>
      <w:r w:rsidRPr="00FE2A89">
        <w:t>за</w:t>
      </w:r>
      <w:proofErr w:type="gramEnd"/>
      <w:r w:rsidR="00C1145D">
        <w:t>:</w:t>
      </w:r>
    </w:p>
    <w:p w:rsidR="00452252" w:rsidRDefault="002B3258" w:rsidP="00452252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оформлени</w:t>
      </w:r>
      <w:r w:rsidR="00DA70B2">
        <w:t>е заявки на выполнение испытаний</w:t>
      </w:r>
      <w:r>
        <w:t>;</w:t>
      </w:r>
    </w:p>
    <w:p w:rsidR="00452252" w:rsidRDefault="005F3799" w:rsidP="005F3799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proofErr w:type="gramStart"/>
      <w:r>
        <w:t>проведение инструктажа персоналу, участвующему в испытаниях (совместно с</w:t>
      </w:r>
      <w:proofErr w:type="gramEnd"/>
    </w:p>
    <w:p w:rsidR="0089048E" w:rsidRDefault="0089048E" w:rsidP="005F3799">
      <w:pPr>
        <w:pStyle w:val="31"/>
        <w:numPr>
          <w:ilvl w:val="0"/>
          <w:numId w:val="0"/>
        </w:numPr>
        <w:tabs>
          <w:tab w:val="left" w:pos="1134"/>
        </w:tabs>
        <w:spacing w:before="240" w:after="0"/>
        <w:contextualSpacing/>
      </w:pPr>
    </w:p>
    <w:p w:rsidR="008C3648" w:rsidRDefault="00352AB5" w:rsidP="005F3799">
      <w:pPr>
        <w:pStyle w:val="31"/>
        <w:numPr>
          <w:ilvl w:val="0"/>
          <w:numId w:val="0"/>
        </w:numPr>
        <w:tabs>
          <w:tab w:val="left" w:pos="1134"/>
        </w:tabs>
        <w:spacing w:before="240" w:after="0"/>
        <w:contextualSpacing/>
      </w:pPr>
      <w:proofErr w:type="gramStart"/>
      <w:r>
        <w:t>НСБ-</w:t>
      </w:r>
      <w:r w:rsidR="008C3648">
        <w:t>4);</w:t>
      </w:r>
      <w:proofErr w:type="gramEnd"/>
    </w:p>
    <w:p w:rsidR="002B3258" w:rsidRDefault="002B3258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  <w:rPr>
          <w:ins w:id="11" w:author="admin" w:date="2017-02-28T08:47:00Z"/>
        </w:rPr>
      </w:pPr>
      <w:r>
        <w:t xml:space="preserve">проведение </w:t>
      </w:r>
      <w:r w:rsidR="0022608E">
        <w:t xml:space="preserve">целевого </w:t>
      </w:r>
      <w:r w:rsidR="007B134F">
        <w:t>инструктажа пер</w:t>
      </w:r>
      <w:r w:rsidR="00DA70B2">
        <w:t>соналу, участвующему в испытаниях</w:t>
      </w:r>
      <w:r w:rsidR="007B134F">
        <w:t xml:space="preserve"> (совм</w:t>
      </w:r>
      <w:r w:rsidR="007B134F">
        <w:t>е</w:t>
      </w:r>
      <w:r w:rsidR="007B134F">
        <w:t>стно с</w:t>
      </w:r>
      <w:r w:rsidR="00914EFE">
        <w:t xml:space="preserve"> </w:t>
      </w:r>
      <w:r w:rsidR="007B134F">
        <w:t xml:space="preserve"> НСБ</w:t>
      </w:r>
      <w:r w:rsidR="004750DD">
        <w:t>-4</w:t>
      </w:r>
      <w:r w:rsidR="007B134F">
        <w:t>)</w:t>
      </w:r>
      <w:r w:rsidR="00310E46">
        <w:t>;</w:t>
      </w:r>
    </w:p>
    <w:p w:rsidR="007C146E" w:rsidRDefault="007C146E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ins w:id="12" w:author="admin" w:date="2017-02-28T08:47:00Z">
        <w:r>
          <w:t>контроль подготовки эксплуатационным персоналом исходных условий для выпо</w:t>
        </w:r>
        <w:r>
          <w:t>л</w:t>
        </w:r>
        <w:r>
          <w:t>нения испытаний по программе;</w:t>
        </w:r>
      </w:ins>
    </w:p>
    <w:p w:rsidR="00297E96" w:rsidRDefault="00D61FE8" w:rsidP="00297E96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8674AC">
        <w:t>выдачу оперативных бланков</w:t>
      </w:r>
      <w:r>
        <w:t>;</w:t>
      </w:r>
    </w:p>
    <w:p w:rsidR="00310E46" w:rsidRDefault="00310E46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 xml:space="preserve">выдачу технических указаний эксплуатационному </w:t>
      </w:r>
      <w:r w:rsidR="001A0634">
        <w:t>персоналу по подготовке и пр</w:t>
      </w:r>
      <w:r w:rsidR="001A0634">
        <w:t>о</w:t>
      </w:r>
      <w:r w:rsidR="001A0634">
        <w:t>ве</w:t>
      </w:r>
      <w:r w:rsidR="00DA70B2">
        <w:t>дению испытаний</w:t>
      </w:r>
      <w:r w:rsidR="001A0634">
        <w:t>;</w:t>
      </w:r>
    </w:p>
    <w:p w:rsidR="00FE5F41" w:rsidRDefault="00FE5F41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AE13F6">
        <w:t>соблюдение последовательност</w:t>
      </w:r>
      <w:r>
        <w:t>и и полноты проведения испытания</w:t>
      </w:r>
      <w:r w:rsidRPr="00AE13F6">
        <w:t xml:space="preserve"> по программе;</w:t>
      </w:r>
    </w:p>
    <w:p w:rsidR="00FE5F41" w:rsidRDefault="00FE5F41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 w:rsidRPr="0044068F">
        <w:t>организацию контроля и регистрации информации в соответствии с требованиями программы;</w:t>
      </w:r>
    </w:p>
    <w:p w:rsidR="009848F9" w:rsidRDefault="009848F9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соблюдению мер безопасности, технических ограничений и указаний;</w:t>
      </w:r>
    </w:p>
    <w:p w:rsidR="009848F9" w:rsidRDefault="009848F9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правильность анализа </w:t>
      </w:r>
      <w:r w:rsidR="00062611">
        <w:t>полученных результатов в ходе испытания;</w:t>
      </w:r>
    </w:p>
    <w:p w:rsidR="00062611" w:rsidRDefault="00062611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>организацию обработки зарегист</w:t>
      </w:r>
      <w:r w:rsidR="00730F66">
        <w:t xml:space="preserve">рированных данных и оформление </w:t>
      </w:r>
      <w:r w:rsidR="00F9206F">
        <w:t xml:space="preserve">результатов в </w:t>
      </w:r>
      <w:r w:rsidR="00730F66">
        <w:t>протокол</w:t>
      </w:r>
      <w:r w:rsidR="00F9206F">
        <w:t>е</w:t>
      </w:r>
      <w:r w:rsidR="00730F66">
        <w:t xml:space="preserve"> испы</w:t>
      </w:r>
      <w:r w:rsidR="003105B2">
        <w:t>таний</w:t>
      </w:r>
      <w:r w:rsidR="00730F66">
        <w:t>.</w:t>
      </w:r>
    </w:p>
    <w:p w:rsidR="00B126CA" w:rsidRDefault="007038C3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>ДТР несет ответственность за:</w:t>
      </w:r>
    </w:p>
    <w:p w:rsidR="007038C3" w:rsidRDefault="00DC4C67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>контроль подготовки эксплуатационным персоналом исходных условий для выпо</w:t>
      </w:r>
      <w:r>
        <w:t>л</w:t>
      </w:r>
      <w:r>
        <w:t xml:space="preserve">нения </w:t>
      </w:r>
      <w:r w:rsidR="000F7BA3">
        <w:t>испытания</w:t>
      </w:r>
      <w:r w:rsidR="003D2231">
        <w:t>;</w:t>
      </w:r>
    </w:p>
    <w:p w:rsidR="003D2231" w:rsidRDefault="00AE783D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своевременного </w:t>
      </w:r>
      <w:r w:rsidR="009D7671">
        <w:t>оповещени</w:t>
      </w:r>
      <w:r>
        <w:t>я</w:t>
      </w:r>
      <w:r w:rsidR="009D7671">
        <w:t xml:space="preserve"> ТРИ о создани</w:t>
      </w:r>
      <w:r>
        <w:t>и</w:t>
      </w:r>
      <w:r w:rsidR="009D7671">
        <w:t xml:space="preserve"> исходных условий по программе;</w:t>
      </w:r>
    </w:p>
    <w:p w:rsidR="000A772D" w:rsidRDefault="000A772D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742DF2">
        <w:t xml:space="preserve">своевременную </w:t>
      </w:r>
      <w:r w:rsidR="00AE783D">
        <w:t xml:space="preserve">организацию </w:t>
      </w:r>
      <w:r w:rsidRPr="00742DF2">
        <w:t>доставк</w:t>
      </w:r>
      <w:r w:rsidR="00AE783D">
        <w:t>и</w:t>
      </w:r>
      <w:r w:rsidRPr="00742DF2">
        <w:t xml:space="preserve"> пе</w:t>
      </w:r>
      <w:r>
        <w:t>рсонала</w:t>
      </w:r>
      <w:r w:rsidR="00833046">
        <w:t xml:space="preserve"> на площадку Ро</w:t>
      </w:r>
      <w:r w:rsidR="00F9206F">
        <w:t xml:space="preserve">стовской </w:t>
      </w:r>
      <w:r w:rsidR="00833046">
        <w:t>АЭС</w:t>
      </w:r>
      <w:r>
        <w:t xml:space="preserve"> для проведения испытаний</w:t>
      </w:r>
      <w:r w:rsidRPr="00742DF2">
        <w:t>;</w:t>
      </w:r>
    </w:p>
    <w:p w:rsidR="00136856" w:rsidRDefault="00136856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информирование </w:t>
      </w:r>
      <w:proofErr w:type="gramStart"/>
      <w:r w:rsidRPr="00702C10">
        <w:t>ТР</w:t>
      </w:r>
      <w:proofErr w:type="gramEnd"/>
      <w:r w:rsidR="00436B43" w:rsidRPr="00702C10">
        <w:t xml:space="preserve"> </w:t>
      </w:r>
      <w:r w:rsidRPr="00702C10">
        <w:t>П</w:t>
      </w:r>
      <w:r w:rsidR="00702C10">
        <w:t>НР</w:t>
      </w:r>
      <w:r>
        <w:t xml:space="preserve"> о ходе испытаний по </w:t>
      </w:r>
      <w:r w:rsidR="00914EFE">
        <w:t>п</w:t>
      </w:r>
      <w:r>
        <w:t>рограмме.</w:t>
      </w:r>
    </w:p>
    <w:p w:rsidR="004702EA" w:rsidRDefault="004702EA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 xml:space="preserve">Специалист по регистрации </w:t>
      </w:r>
      <w:r w:rsidRPr="00BE7C22">
        <w:t>параметров</w:t>
      </w:r>
      <w:r w:rsidR="00040D64" w:rsidRPr="00BE7C22">
        <w:t xml:space="preserve"> </w:t>
      </w:r>
      <w:r w:rsidR="004D79BB" w:rsidRPr="00BE7C22">
        <w:t xml:space="preserve">от </w:t>
      </w:r>
      <w:r w:rsidR="00BE7C22" w:rsidRPr="00BE7C22">
        <w:t xml:space="preserve">ЦФДИ </w:t>
      </w:r>
      <w:r w:rsidR="004D79BB" w:rsidRPr="00BE7C22">
        <w:t>НВАТЭ</w:t>
      </w:r>
      <w:r w:rsidRPr="00BE7C22">
        <w:t xml:space="preserve"> </w:t>
      </w:r>
      <w:r w:rsidR="00531AC5" w:rsidRPr="00BE7C22">
        <w:t>несет</w:t>
      </w:r>
      <w:r w:rsidR="00531AC5">
        <w:t xml:space="preserve"> ответственность за контроль и регистрацию параметров</w:t>
      </w:r>
      <w:r w:rsidR="00976C96">
        <w:t>,</w:t>
      </w:r>
      <w:r w:rsidR="00531AC5">
        <w:t xml:space="preserve"> указанных в разделе 6.</w:t>
      </w:r>
    </w:p>
    <w:p w:rsidR="00531AC5" w:rsidRDefault="00976C96" w:rsidP="00A91454">
      <w:pPr>
        <w:pStyle w:val="a7"/>
        <w:numPr>
          <w:ilvl w:val="0"/>
          <w:numId w:val="15"/>
        </w:numPr>
        <w:tabs>
          <w:tab w:val="left" w:pos="284"/>
        </w:tabs>
        <w:spacing w:before="0" w:after="0"/>
        <w:ind w:left="0" w:right="0" w:firstLine="709"/>
        <w:jc w:val="both"/>
      </w:pPr>
      <w:r>
        <w:t>Эксплуатационный персонал несет ответственность за:</w:t>
      </w:r>
    </w:p>
    <w:p w:rsidR="00976C96" w:rsidRDefault="005E3C2E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своевременное выполнение </w:t>
      </w:r>
      <w:r w:rsidRPr="008674AC">
        <w:t>предварительных</w:t>
      </w:r>
      <w:r>
        <w:t xml:space="preserve"> условий</w:t>
      </w:r>
      <w:r w:rsidR="00E1114E">
        <w:t xml:space="preserve"> в соответствии с заявкой и </w:t>
      </w:r>
      <w:r w:rsidR="00363DEE">
        <w:t>требованиями п</w:t>
      </w:r>
      <w:r w:rsidR="00976C96">
        <w:t>рограммы;</w:t>
      </w:r>
    </w:p>
    <w:p w:rsidR="00976C96" w:rsidRDefault="00E1114E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обеспечение требуемых </w:t>
      </w:r>
      <w:r w:rsidR="00914EFE">
        <w:t>п</w:t>
      </w:r>
      <w:r w:rsidR="00976C96">
        <w:t>рограммой режимов работы РУ;</w:t>
      </w:r>
    </w:p>
    <w:p w:rsidR="00976C96" w:rsidRDefault="002B656D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43228C">
        <w:t>выполн</w:t>
      </w:r>
      <w:r w:rsidR="00BD43D4">
        <w:t>ение</w:t>
      </w:r>
      <w:r w:rsidRPr="0043228C">
        <w:t xml:space="preserve"> операци</w:t>
      </w:r>
      <w:r w:rsidR="00BD43D4">
        <w:t>й</w:t>
      </w:r>
      <w:r w:rsidRPr="0043228C">
        <w:t xml:space="preserve"> и переключени</w:t>
      </w:r>
      <w:r w:rsidR="00BD43D4">
        <w:t>й</w:t>
      </w:r>
      <w:r w:rsidRPr="0043228C">
        <w:t>, требуемы</w:t>
      </w:r>
      <w:r w:rsidR="00BD43D4">
        <w:t>х</w:t>
      </w:r>
      <w:r w:rsidR="00F207EA">
        <w:t xml:space="preserve"> </w:t>
      </w:r>
      <w:r w:rsidR="00914EFE">
        <w:t>п</w:t>
      </w:r>
      <w:r w:rsidRPr="0043228C">
        <w:t xml:space="preserve">рограммой, в соответствии </w:t>
      </w:r>
      <w:r w:rsidR="00E373DD">
        <w:t xml:space="preserve">с </w:t>
      </w:r>
      <w:r>
        <w:t>[</w:t>
      </w:r>
      <w:r w:rsidR="003C7AF2">
        <w:t>4</w:t>
      </w:r>
      <w:r>
        <w:t>],</w:t>
      </w:r>
      <w:r w:rsidR="000F75D6">
        <w:t xml:space="preserve"> </w:t>
      </w:r>
      <w:r w:rsidRPr="0043228C">
        <w:t>[</w:t>
      </w:r>
      <w:r w:rsidR="003C7AF2">
        <w:t>5</w:t>
      </w:r>
      <w:r w:rsidRPr="0043228C">
        <w:t>]</w:t>
      </w:r>
      <w:r w:rsidR="00E373DD">
        <w:t xml:space="preserve">, </w:t>
      </w:r>
      <w:r w:rsidR="00E373DD" w:rsidRPr="0043228C">
        <w:t>[</w:t>
      </w:r>
      <w:r w:rsidR="003C7AF2">
        <w:t>6</w:t>
      </w:r>
      <w:r w:rsidR="00E373DD">
        <w:t>]</w:t>
      </w:r>
      <w:del w:id="13" w:author="admin" w:date="2017-02-28T08:48:00Z">
        <w:r w:rsidDel="007C146E">
          <w:delText xml:space="preserve"> </w:delText>
        </w:r>
        <w:r w:rsidR="000F75D6" w:rsidDel="007C146E">
          <w:delText xml:space="preserve">и </w:delText>
        </w:r>
        <w:r w:rsidR="00AF6A12" w:rsidRPr="0043228C" w:rsidDel="007C146E">
          <w:delText>[</w:delText>
        </w:r>
        <w:r w:rsidR="003C7AF2" w:rsidDel="007C146E">
          <w:delText>9</w:delText>
        </w:r>
        <w:r w:rsidR="00AF6A12" w:rsidRPr="0043228C" w:rsidDel="007C146E">
          <w:delText>]</w:delText>
        </w:r>
        <w:r w:rsidRPr="0043228C" w:rsidDel="007C146E">
          <w:delText>;</w:delText>
        </w:r>
      </w:del>
    </w:p>
    <w:p w:rsidR="00976C96" w:rsidRDefault="00976C96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>соблюдение требований безопасности, технологических ограничений и указа</w:t>
      </w:r>
      <w:r w:rsidR="00AD5BC6">
        <w:t>ний, предусмотренных разделами 3, 4</w:t>
      </w:r>
      <w:r>
        <w:t xml:space="preserve"> </w:t>
      </w:r>
      <w:r w:rsidR="00914EFE">
        <w:t>п</w:t>
      </w:r>
      <w:r>
        <w:t>рограммы;</w:t>
      </w:r>
    </w:p>
    <w:p w:rsidR="00AF6A12" w:rsidRDefault="00AA2905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43228C">
        <w:t>обеспеч</w:t>
      </w:r>
      <w:r>
        <w:t>ение непрерывной</w:t>
      </w:r>
      <w:r w:rsidRPr="0043228C">
        <w:t xml:space="preserve"> работ</w:t>
      </w:r>
      <w:r w:rsidR="00D533C5">
        <w:t>ы</w:t>
      </w:r>
      <w:r w:rsidRPr="0043228C">
        <w:t xml:space="preserve"> </w:t>
      </w:r>
      <w:r w:rsidRPr="008674AC">
        <w:t>штатных средств контроля</w:t>
      </w:r>
      <w:r w:rsidRPr="0043228C">
        <w:t xml:space="preserve"> и регистрации пар</w:t>
      </w:r>
      <w:r w:rsidRPr="0043228C">
        <w:t>а</w:t>
      </w:r>
      <w:r w:rsidRPr="0043228C">
        <w:t>метров</w:t>
      </w:r>
      <w:r>
        <w:t>;</w:t>
      </w:r>
    </w:p>
    <w:p w:rsidR="00976C96" w:rsidRDefault="00976C96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contextualSpacing/>
      </w:pPr>
      <w:r>
        <w:t xml:space="preserve">своевременное информирование </w:t>
      </w:r>
      <w:r w:rsidR="00AD5BC6">
        <w:t>ТРИ о нарушениях требований п</w:t>
      </w:r>
      <w:r>
        <w:t>рограммы;</w:t>
      </w:r>
    </w:p>
    <w:p w:rsidR="00D53B9C" w:rsidRDefault="00976C96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 xml:space="preserve">информирование </w:t>
      </w:r>
      <w:r w:rsidR="00AD5BC6">
        <w:t>Т</w:t>
      </w:r>
      <w:r>
        <w:t>РИ о техническом состоянии оборудования и отклонении пар</w:t>
      </w:r>
      <w:r>
        <w:t>а</w:t>
      </w:r>
      <w:r>
        <w:t>метров в процессе испытаний от ожидаемых значений.</w:t>
      </w:r>
    </w:p>
    <w:p w:rsidR="00892D3A" w:rsidRDefault="003D3347" w:rsidP="00352228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>Раз</w:t>
      </w:r>
      <w:r w:rsidR="00363DEE">
        <w:t>решение на проведение работ по п</w:t>
      </w:r>
      <w:r>
        <w:t xml:space="preserve">рограмме дает ГИ </w:t>
      </w:r>
      <w:r w:rsidR="00B46997">
        <w:t>Ро</w:t>
      </w:r>
      <w:r w:rsidR="00363DEE">
        <w:t xml:space="preserve">стовской </w:t>
      </w:r>
      <w:r w:rsidR="00B46997">
        <w:t>АЭС</w:t>
      </w:r>
      <w:r w:rsidR="00E06601">
        <w:t xml:space="preserve"> </w:t>
      </w:r>
      <w:r w:rsidR="005F3799">
        <w:br/>
      </w:r>
      <w:r w:rsidR="00E06601">
        <w:t>(ЗГИЭ</w:t>
      </w:r>
      <w:r w:rsidR="00E06601" w:rsidRPr="00E06601">
        <w:t>-</w:t>
      </w:r>
      <w:r w:rsidR="00E06601">
        <w:t>2</w:t>
      </w:r>
      <w:r w:rsidR="00B91C21">
        <w:t>)</w:t>
      </w:r>
      <w:r w:rsidR="00C6198F">
        <w:t>.</w:t>
      </w:r>
    </w:p>
    <w:p w:rsidR="006F7DA4" w:rsidRDefault="004B3DFD" w:rsidP="00A91454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>Все распоряжения оперативному персоналу по выполнени</w:t>
      </w:r>
      <w:r w:rsidR="00802366">
        <w:t>ю</w:t>
      </w:r>
      <w:r>
        <w:t xml:space="preserve"> опер</w:t>
      </w:r>
      <w:r w:rsidR="00C517FE">
        <w:t xml:space="preserve">аций по </w:t>
      </w:r>
      <w:r w:rsidR="00914EFE">
        <w:t>п</w:t>
      </w:r>
      <w:r>
        <w:t>р</w:t>
      </w:r>
      <w:r>
        <w:t>о</w:t>
      </w:r>
      <w:r>
        <w:t>грамме отдает НСБ</w:t>
      </w:r>
      <w:r w:rsidR="00352228">
        <w:t>-4</w:t>
      </w:r>
      <w:r>
        <w:t xml:space="preserve"> по согласованию с ТРИ.</w:t>
      </w:r>
    </w:p>
    <w:p w:rsidR="005D3C18" w:rsidRDefault="00FD6A09" w:rsidP="00A91454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 xml:space="preserve">При разработке </w:t>
      </w:r>
      <w:r w:rsidR="00914EFE">
        <w:t>п</w:t>
      </w:r>
      <w:r w:rsidR="005D3C18" w:rsidRPr="00260268">
        <w:t>рограммы была использована документация, перечень которой приведен в разделе «Список используемых документов»</w:t>
      </w:r>
      <w:r w:rsidR="005D3C18">
        <w:t>.</w:t>
      </w:r>
    </w:p>
    <w:p w:rsidR="00A710C8" w:rsidRPr="00D55905" w:rsidRDefault="008E3509" w:rsidP="00A91454">
      <w:pPr>
        <w:pStyle w:val="a7"/>
        <w:numPr>
          <w:ilvl w:val="0"/>
          <w:numId w:val="5"/>
        </w:numPr>
        <w:tabs>
          <w:tab w:val="left" w:pos="1276"/>
        </w:tabs>
        <w:spacing w:before="0" w:after="0"/>
        <w:ind w:left="0" w:right="0" w:firstLine="709"/>
        <w:jc w:val="both"/>
      </w:pPr>
      <w:r>
        <w:t>Для контроля работы АКНП и оперативного устранения возмо</w:t>
      </w:r>
      <w:r w:rsidR="00B45D20">
        <w:t>жных выявленных в ходе испытания</w:t>
      </w:r>
      <w:r>
        <w:t xml:space="preserve"> дефектов, рекомендуется присутствие на площадке Р</w:t>
      </w:r>
      <w:r w:rsidR="00D34E77">
        <w:t>о</w:t>
      </w:r>
      <w:r w:rsidR="00363DEE">
        <w:t xml:space="preserve">стовской </w:t>
      </w:r>
      <w:r>
        <w:t xml:space="preserve">АЭС </w:t>
      </w:r>
      <w:r w:rsidR="00B45D20">
        <w:t>предст</w:t>
      </w:r>
      <w:r w:rsidR="00B45D20">
        <w:t>а</w:t>
      </w:r>
      <w:r w:rsidR="00B45D20">
        <w:t xml:space="preserve">вителя </w:t>
      </w:r>
      <w:r w:rsidR="00382463">
        <w:t xml:space="preserve">организации </w:t>
      </w:r>
      <w:r w:rsidR="004D79BB" w:rsidRPr="00BE7C22">
        <w:t>разработчика и изготовителя</w:t>
      </w:r>
      <w:r>
        <w:t xml:space="preserve"> АКНП</w:t>
      </w:r>
      <w:r w:rsidR="00CB17FF" w:rsidRPr="00CB17FF">
        <w:t>.</w:t>
      </w:r>
    </w:p>
    <w:p w:rsidR="00D34E77" w:rsidRDefault="00D55905" w:rsidP="00A91454">
      <w:pPr>
        <w:pStyle w:val="6"/>
        <w:tabs>
          <w:tab w:val="left" w:pos="993"/>
        </w:tabs>
        <w:ind w:left="0" w:firstLine="709"/>
      </w:pPr>
      <w:r>
        <w:lastRenderedPageBreak/>
        <w:t xml:space="preserve"> </w:t>
      </w:r>
      <w:bookmarkStart w:id="14" w:name="_Toc468025261"/>
      <w:r w:rsidR="003027F4">
        <w:t>ЭТАП ПРОВЕДЕНИЯ И ЦЕЛ</w:t>
      </w:r>
      <w:r w:rsidR="00073819">
        <w:t>И</w:t>
      </w:r>
      <w:r w:rsidR="003027F4">
        <w:t xml:space="preserve"> ИСПЫТАНИ</w:t>
      </w:r>
      <w:r w:rsidR="00073819">
        <w:t>Й</w:t>
      </w:r>
      <w:bookmarkEnd w:id="14"/>
    </w:p>
    <w:p w:rsidR="006820B2" w:rsidRDefault="00CD528B" w:rsidP="005F3799">
      <w:pPr>
        <w:pStyle w:val="a7"/>
        <w:numPr>
          <w:ilvl w:val="0"/>
          <w:numId w:val="7"/>
        </w:numPr>
        <w:tabs>
          <w:tab w:val="left" w:pos="1134"/>
        </w:tabs>
        <w:spacing w:before="0" w:after="0"/>
        <w:ind w:left="0" w:right="0" w:firstLine="709"/>
        <w:jc w:val="both"/>
      </w:pPr>
      <w:r>
        <w:t>Испытани</w:t>
      </w:r>
      <w:r w:rsidR="00A72D29">
        <w:t>я</w:t>
      </w:r>
      <w:r>
        <w:t xml:space="preserve"> провод</w:t>
      </w:r>
      <w:r w:rsidR="00A72D29">
        <w:t>я</w:t>
      </w:r>
      <w:r>
        <w:t xml:space="preserve">тся </w:t>
      </w:r>
      <w:r w:rsidR="00FF05FA">
        <w:t xml:space="preserve">на </w:t>
      </w:r>
      <w:r>
        <w:t>этапе</w:t>
      </w:r>
      <w:proofErr w:type="gramStart"/>
      <w:r w:rsidRPr="006D6C69">
        <w:t xml:space="preserve"> </w:t>
      </w:r>
      <w:r w:rsidR="00914EFE">
        <w:t>В</w:t>
      </w:r>
      <w:proofErr w:type="gramEnd"/>
      <w:r w:rsidR="00914EFE">
        <w:t xml:space="preserve"> </w:t>
      </w:r>
      <w:r>
        <w:t>«</w:t>
      </w:r>
      <w:r w:rsidR="00CD5E68">
        <w:t>Энергетический пуск</w:t>
      </w:r>
      <w:r>
        <w:t>».</w:t>
      </w:r>
    </w:p>
    <w:p w:rsidR="00CD528B" w:rsidRDefault="005A69AA" w:rsidP="006820B2">
      <w:pPr>
        <w:pStyle w:val="a7"/>
        <w:numPr>
          <w:ilvl w:val="0"/>
          <w:numId w:val="7"/>
        </w:numPr>
        <w:tabs>
          <w:tab w:val="left" w:pos="1134"/>
        </w:tabs>
        <w:spacing w:before="0" w:after="0"/>
        <w:ind w:left="0" w:right="0" w:firstLine="709"/>
        <w:jc w:val="both"/>
      </w:pPr>
      <w:ins w:id="15" w:author="admin" w:date="2017-02-28T08:49:00Z">
        <w:r w:rsidRPr="0094071C">
          <w:t>Целями испытаний является проверка соответствия характеристик АКНП следу</w:t>
        </w:r>
        <w:r w:rsidRPr="0094071C">
          <w:t>ю</w:t>
        </w:r>
        <w:r w:rsidRPr="0094071C">
          <w:t>щим проектным требованиям:</w:t>
        </w:r>
      </w:ins>
      <w:del w:id="16" w:author="admin" w:date="2017-02-28T08:49:00Z">
        <w:r w:rsidR="00531CDE" w:rsidDel="005A69AA">
          <w:delText>Цел</w:delText>
        </w:r>
        <w:r w:rsidR="00073819" w:rsidDel="005A69AA">
          <w:delText>ями</w:delText>
        </w:r>
        <w:r w:rsidR="00531CDE" w:rsidDel="005A69AA">
          <w:delText xml:space="preserve"> испытани</w:delText>
        </w:r>
        <w:r w:rsidR="00073819" w:rsidDel="005A69AA">
          <w:delText>й</w:delText>
        </w:r>
        <w:r w:rsidR="00531CDE" w:rsidDel="005A69AA">
          <w:delText xml:space="preserve"> является</w:delText>
        </w:r>
        <w:r w:rsidR="00CD528B" w:rsidRPr="00AB63FF" w:rsidDel="005A69AA">
          <w:delText xml:space="preserve"> </w:delText>
        </w:r>
        <w:r w:rsidR="00687106" w:rsidDel="005A69AA">
          <w:delText>проверка</w:delText>
        </w:r>
        <w:r w:rsidR="008E49B2" w:rsidDel="005A69AA">
          <w:delText xml:space="preserve"> характеристик АКНП проект</w:delText>
        </w:r>
        <w:r w:rsidR="00D52628" w:rsidDel="005A69AA">
          <w:delText>ным требован</w:delText>
        </w:r>
        <w:r w:rsidR="00D52628" w:rsidDel="005A69AA">
          <w:delText>и</w:delText>
        </w:r>
        <w:r w:rsidR="00D52628" w:rsidDel="005A69AA">
          <w:delText>ям</w:delText>
        </w:r>
        <w:r w:rsidR="00CD528B" w:rsidDel="005A69AA">
          <w:delText>:</w:delText>
        </w:r>
      </w:del>
    </w:p>
    <w:p w:rsidR="006C7A97" w:rsidDel="005A69AA" w:rsidRDefault="005A69AA" w:rsidP="006C7A9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  <w:rPr>
          <w:del w:id="17" w:author="admin" w:date="2017-02-28T08:50:00Z"/>
        </w:rPr>
      </w:pPr>
      <w:ins w:id="18" w:author="admin" w:date="2017-02-28T08:50:00Z">
        <w:r w:rsidRPr="0094071C">
          <w:rPr>
            <w:szCs w:val="24"/>
          </w:rPr>
          <w:t>соответствие показаний измерительных каналов нейтронной мощности в диапаз</w:t>
        </w:r>
        <w:r w:rsidRPr="0094071C">
          <w:rPr>
            <w:szCs w:val="24"/>
          </w:rPr>
          <w:t>о</w:t>
        </w:r>
        <w:r w:rsidRPr="0094071C">
          <w:rPr>
            <w:szCs w:val="24"/>
          </w:rPr>
          <w:t>не РД</w:t>
        </w:r>
        <w:proofErr w:type="gramStart"/>
        <w:r w:rsidRPr="0094071C">
          <w:rPr>
            <w:szCs w:val="24"/>
          </w:rPr>
          <w:t>2</w:t>
        </w:r>
        <w:proofErr w:type="gramEnd"/>
        <w:r w:rsidRPr="0094071C">
          <w:rPr>
            <w:szCs w:val="24"/>
          </w:rPr>
          <w:t xml:space="preserve"> АКНП средневзвешенной мощности реактора (</w:t>
        </w:r>
        <w:proofErr w:type="spellStart"/>
        <w:r w:rsidRPr="0094071C">
          <w:rPr>
            <w:szCs w:val="24"/>
          </w:rPr>
          <w:t>N</w:t>
        </w:r>
        <w:r w:rsidRPr="0094071C">
          <w:rPr>
            <w:szCs w:val="24"/>
            <w:vertAlign w:val="subscript"/>
          </w:rPr>
          <w:t>акз</w:t>
        </w:r>
        <w:proofErr w:type="spellEnd"/>
        <w:r w:rsidRPr="0094071C">
          <w:rPr>
            <w:szCs w:val="24"/>
          </w:rPr>
          <w:t>) по данным СВРК в и</w:t>
        </w:r>
        <w:r w:rsidRPr="0094071C">
          <w:rPr>
            <w:szCs w:val="24"/>
          </w:rPr>
          <w:t>н</w:t>
        </w:r>
        <w:r w:rsidRPr="0094071C">
          <w:rPr>
            <w:szCs w:val="24"/>
          </w:rPr>
          <w:t>тервале от 1 до 40 % </w:t>
        </w:r>
        <w:proofErr w:type="spellStart"/>
        <w:r w:rsidRPr="0094071C">
          <w:rPr>
            <w:szCs w:val="24"/>
          </w:rPr>
          <w:t>N</w:t>
        </w:r>
        <w:r w:rsidRPr="0094071C">
          <w:rPr>
            <w:szCs w:val="24"/>
            <w:vertAlign w:val="subscript"/>
          </w:rPr>
          <w:t>ном</w:t>
        </w:r>
        <w:proofErr w:type="spellEnd"/>
        <w:r w:rsidRPr="0094071C">
          <w:rPr>
            <w:szCs w:val="24"/>
          </w:rPr>
          <w:t>;</w:t>
        </w:r>
      </w:ins>
      <w:del w:id="19" w:author="admin" w:date="2017-02-28T08:50:00Z">
        <w:r w:rsidR="006C7A97" w:rsidRPr="007B4CE5" w:rsidDel="005A69AA">
          <w:delText>соответствие показаний нейтронно</w:delText>
        </w:r>
        <w:r w:rsidR="006C7A97" w:rsidDel="005A69AA">
          <w:delText xml:space="preserve">й мощности по каналам АКНП в </w:delText>
        </w:r>
        <w:r w:rsidR="006C7A97" w:rsidRPr="007B4CE5" w:rsidDel="005A69AA">
          <w:delText>диапазоне РД2</w:delText>
        </w:r>
      </w:del>
    </w:p>
    <w:p w:rsidR="006C7A97" w:rsidDel="005A69AA" w:rsidRDefault="006C7A97" w:rsidP="006C7A97">
      <w:pPr>
        <w:pStyle w:val="31"/>
        <w:numPr>
          <w:ilvl w:val="0"/>
          <w:numId w:val="0"/>
        </w:numPr>
        <w:tabs>
          <w:tab w:val="left" w:pos="1134"/>
        </w:tabs>
        <w:spacing w:after="0"/>
        <w:rPr>
          <w:del w:id="20" w:author="admin" w:date="2017-02-28T08:50:00Z"/>
        </w:rPr>
      </w:pPr>
    </w:p>
    <w:p w:rsidR="00D52628" w:rsidRDefault="00FC6C2D" w:rsidP="006C7A97">
      <w:pPr>
        <w:pStyle w:val="31"/>
        <w:numPr>
          <w:ilvl w:val="0"/>
          <w:numId w:val="0"/>
        </w:numPr>
        <w:tabs>
          <w:tab w:val="left" w:pos="1134"/>
        </w:tabs>
        <w:spacing w:after="0"/>
      </w:pPr>
      <w:del w:id="21" w:author="admin" w:date="2017-02-28T08:50:00Z">
        <w:r w:rsidRPr="007B4CE5" w:rsidDel="005A69AA">
          <w:delText>мощности реактора, рассчитанной в СВРК (</w:delText>
        </w:r>
        <w:r w:rsidRPr="008837A6" w:rsidDel="005A69AA">
          <w:delText>N</w:delText>
        </w:r>
        <w:r w:rsidR="00A97533" w:rsidRPr="008C3648" w:rsidDel="005A69AA">
          <w:rPr>
            <w:vertAlign w:val="subscript"/>
          </w:rPr>
          <w:delText>АКЗ</w:delText>
        </w:r>
        <w:r w:rsidRPr="007B4CE5" w:rsidDel="005A69AA">
          <w:delText>)</w:delText>
        </w:r>
        <w:r w:rsidR="006D77DB" w:rsidRPr="007B4CE5" w:rsidDel="005A69AA">
          <w:delText>,</w:delText>
        </w:r>
        <w:r w:rsidRPr="007B4CE5" w:rsidDel="005A69AA">
          <w:delText xml:space="preserve"> в интервале от 1 до </w:delText>
        </w:r>
        <w:r w:rsidR="006F3249" w:rsidRPr="007B4CE5" w:rsidDel="005A69AA">
          <w:delText>40</w:delText>
        </w:r>
        <w:r w:rsidRPr="007B4CE5" w:rsidDel="005A69AA">
          <w:delText>%</w:delText>
        </w:r>
        <w:r w:rsidRPr="008837A6" w:rsidDel="005A69AA">
          <w:delText>N</w:delText>
        </w:r>
        <w:r w:rsidRPr="008C3648" w:rsidDel="005A69AA">
          <w:rPr>
            <w:vertAlign w:val="subscript"/>
          </w:rPr>
          <w:delText>ном</w:delText>
        </w:r>
        <w:r w:rsidR="00973807" w:rsidRPr="007B4CE5" w:rsidDel="005A69AA">
          <w:delText>;</w:delText>
        </w:r>
      </w:del>
    </w:p>
    <w:p w:rsidR="00687106" w:rsidRPr="007B4CE5" w:rsidRDefault="005A69AA" w:rsidP="006C7A9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ins w:id="22" w:author="admin" w:date="2017-02-28T08:51:00Z">
        <w:r w:rsidRPr="0094071C">
          <w:rPr>
            <w:szCs w:val="24"/>
          </w:rPr>
          <w:t>соответствие показаний измерительных каналов нейтронной мощности в диапаз</w:t>
        </w:r>
        <w:r w:rsidRPr="0094071C">
          <w:rPr>
            <w:szCs w:val="24"/>
          </w:rPr>
          <w:t>о</w:t>
        </w:r>
        <w:r w:rsidRPr="0094071C">
          <w:rPr>
            <w:szCs w:val="24"/>
          </w:rPr>
          <w:t>не РД</w:t>
        </w:r>
        <w:proofErr w:type="gramStart"/>
        <w:r w:rsidRPr="0094071C">
          <w:rPr>
            <w:szCs w:val="24"/>
          </w:rPr>
          <w:t>1</w:t>
        </w:r>
        <w:proofErr w:type="gramEnd"/>
        <w:r w:rsidRPr="0094071C">
          <w:rPr>
            <w:szCs w:val="24"/>
          </w:rPr>
          <w:t xml:space="preserve"> АКНП показаниям измерительных каналов нейтронной мощности в диапаз</w:t>
        </w:r>
        <w:r w:rsidRPr="0094071C">
          <w:rPr>
            <w:szCs w:val="24"/>
          </w:rPr>
          <w:t>о</w:t>
        </w:r>
        <w:r w:rsidRPr="0094071C">
          <w:rPr>
            <w:szCs w:val="24"/>
          </w:rPr>
          <w:t>не РД2 АКНП при обратном и прямом переходе из одного диапазонов другой (проверка «сшивки» диапаз</w:t>
        </w:r>
        <w:r w:rsidRPr="0094071C">
          <w:rPr>
            <w:szCs w:val="24"/>
          </w:rPr>
          <w:t>о</w:t>
        </w:r>
        <w:r w:rsidRPr="0094071C">
          <w:rPr>
            <w:szCs w:val="24"/>
          </w:rPr>
          <w:t>нов)</w:t>
        </w:r>
      </w:ins>
      <w:del w:id="23" w:author="admin" w:date="2017-02-28T08:51:00Z">
        <w:r w:rsidR="00C606C6" w:rsidRPr="00945242" w:rsidDel="005A69AA">
          <w:delText>соответствие показаний нейтронной мощности в диапазоне РД1 показаниям ней</w:delText>
        </w:r>
        <w:r w:rsidR="00C606C6" w:rsidDel="005A69AA">
          <w:delText>-</w:delText>
        </w:r>
        <w:r w:rsidR="00945242" w:rsidRPr="00945242" w:rsidDel="005A69AA">
          <w:delText>тронной мощности</w:delText>
        </w:r>
        <w:r w:rsidR="00945242" w:rsidDel="005A69AA">
          <w:delText xml:space="preserve"> в диапазоне РД2 </w:delText>
        </w:r>
        <w:r w:rsidR="00831ED5" w:rsidDel="005A69AA">
          <w:delText xml:space="preserve">при </w:delText>
        </w:r>
        <w:r w:rsidR="00945242" w:rsidDel="005A69AA">
          <w:delText>обратном и прямом переходе</w:delText>
        </w:r>
        <w:r w:rsidR="00831ED5" w:rsidDel="005A69AA">
          <w:delText xml:space="preserve"> (проверка «сшивки» </w:delText>
        </w:r>
        <w:r w:rsidR="00FC6C2D" w:rsidRPr="007B4CE5" w:rsidDel="005A69AA">
          <w:delText>диапазонов)</w:delText>
        </w:r>
      </w:del>
      <w:r w:rsidR="006D77DB" w:rsidRPr="007B4CE5">
        <w:t>.</w:t>
      </w:r>
    </w:p>
    <w:p w:rsidR="00F464B7" w:rsidRDefault="00D55905" w:rsidP="00A91454">
      <w:pPr>
        <w:pStyle w:val="6"/>
        <w:tabs>
          <w:tab w:val="left" w:pos="993"/>
        </w:tabs>
        <w:ind w:left="0" w:firstLine="709"/>
      </w:pPr>
      <w:r>
        <w:t xml:space="preserve"> </w:t>
      </w:r>
      <w:bookmarkStart w:id="24" w:name="_Toc468025262"/>
      <w:r w:rsidR="002C02A0">
        <w:t>ТРЕБОВАНИЯ БЕЗОПАСНОСТИ И ОХРАНЫ ОКРУЖАЮЩЕЙ СРЕДЫ</w:t>
      </w:r>
      <w:bookmarkEnd w:id="24"/>
    </w:p>
    <w:p w:rsidR="00636F4F" w:rsidRDefault="00636F4F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 w:rsidRPr="000A6E8A">
        <w:t xml:space="preserve">Перед началом </w:t>
      </w:r>
      <w:r w:rsidR="0012601E">
        <w:t xml:space="preserve">работ по </w:t>
      </w:r>
      <w:r w:rsidR="00914EFE">
        <w:t>п</w:t>
      </w:r>
      <w:r w:rsidR="006D3AC7">
        <w:t>рограмме</w:t>
      </w:r>
      <w:r w:rsidRPr="000A6E8A">
        <w:t xml:space="preserve"> </w:t>
      </w:r>
      <w:r>
        <w:t>Т</w:t>
      </w:r>
      <w:r w:rsidRPr="000A6E8A">
        <w:t>РИ и НСБ</w:t>
      </w:r>
      <w:r w:rsidR="001571B2">
        <w:t>-4</w:t>
      </w:r>
      <w:r w:rsidRPr="000A6E8A">
        <w:t xml:space="preserve"> проводят инструктаж персоналу, принимающему уча</w:t>
      </w:r>
      <w:r>
        <w:t>стие в испытани</w:t>
      </w:r>
      <w:r w:rsidR="00A4616D">
        <w:t>ях</w:t>
      </w:r>
      <w:r>
        <w:t>, о порядке</w:t>
      </w:r>
      <w:r w:rsidR="00A04820">
        <w:t xml:space="preserve"> </w:t>
      </w:r>
      <w:r w:rsidR="00A4616D">
        <w:t>их</w:t>
      </w:r>
      <w:r w:rsidRPr="000A6E8A">
        <w:t xml:space="preserve"> проведения и мерах безопасности</w:t>
      </w:r>
      <w:r w:rsidR="007C01AC">
        <w:t xml:space="preserve"> (ТРИ), особенностям состояния блока (НСБ</w:t>
      </w:r>
      <w:r w:rsidR="001571B2">
        <w:t>-4</w:t>
      </w:r>
      <w:r w:rsidR="007C01AC">
        <w:t>)</w:t>
      </w:r>
      <w:r w:rsidRPr="000A6E8A">
        <w:t>.</w:t>
      </w:r>
    </w:p>
    <w:p w:rsidR="00A04820" w:rsidRDefault="005A69AA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ins w:id="25" w:author="admin" w:date="2017-02-28T08:51:00Z">
        <w:r w:rsidRPr="0094071C">
          <w:t>При выполнении испытаний по настоящей программе должны выполняться треб</w:t>
        </w:r>
        <w:r w:rsidRPr="0094071C">
          <w:t>о</w:t>
        </w:r>
        <w:r w:rsidRPr="0094071C">
          <w:t>вания [4], [7] и [11], действующие на Ростовской АЭС</w:t>
        </w:r>
      </w:ins>
      <w:del w:id="26" w:author="admin" w:date="2017-02-28T08:52:00Z">
        <w:r w:rsidR="004D79BB" w:rsidRPr="00945242" w:rsidDel="005A69AA">
          <w:delText>При выполн</w:delText>
        </w:r>
        <w:r w:rsidR="004D79BB" w:rsidRPr="00945242" w:rsidDel="005A69AA">
          <w:delText>е</w:delText>
        </w:r>
        <w:r w:rsidR="004D79BB" w:rsidRPr="00945242" w:rsidDel="005A69AA">
          <w:delText>нии испытаний</w:delText>
        </w:r>
        <w:r w:rsidR="00C84EA4" w:rsidDel="005A69AA">
          <w:delText xml:space="preserve">, </w:delText>
        </w:r>
        <w:r w:rsidR="00C84EA4" w:rsidRPr="007576FF" w:rsidDel="005A69AA">
          <w:delText>должны выполняться</w:delText>
        </w:r>
        <w:r w:rsidR="003C36B6" w:rsidDel="005A69AA">
          <w:delText xml:space="preserve"> </w:delText>
        </w:r>
        <w:r w:rsidR="008B26B7" w:rsidDel="005A69AA">
          <w:delText xml:space="preserve">требования </w:delText>
        </w:r>
        <w:r w:rsidR="00CC4C3B" w:rsidDel="005A69AA">
          <w:delText>[</w:delText>
        </w:r>
        <w:r w:rsidR="008B26B7" w:rsidDel="005A69AA">
          <w:delText>4</w:delText>
        </w:r>
        <w:r w:rsidR="003E549A" w:rsidRPr="006D67EE" w:rsidDel="005A69AA">
          <w:delText>]</w:delText>
        </w:r>
        <w:r w:rsidR="003E549A" w:rsidDel="005A69AA">
          <w:delText>,</w:delText>
        </w:r>
        <w:r w:rsidR="008B26B7" w:rsidRPr="008B26B7" w:rsidDel="005A69AA">
          <w:delText xml:space="preserve"> </w:delText>
        </w:r>
        <w:r w:rsidR="008B26B7" w:rsidDel="005A69AA">
          <w:delText>[7</w:delText>
        </w:r>
        <w:r w:rsidR="008B26B7" w:rsidRPr="006D67EE" w:rsidDel="005A69AA">
          <w:delText>]</w:delText>
        </w:r>
        <w:r w:rsidR="008B26B7" w:rsidDel="005A69AA">
          <w:delText>,</w:delText>
        </w:r>
        <w:r w:rsidR="008B26B7" w:rsidRPr="008B26B7" w:rsidDel="005A69AA">
          <w:delText xml:space="preserve"> </w:delText>
        </w:r>
        <w:r w:rsidR="008B26B7" w:rsidDel="005A69AA">
          <w:delText>[11</w:delText>
        </w:r>
        <w:r w:rsidR="008B26B7" w:rsidRPr="006D67EE" w:rsidDel="005A69AA">
          <w:delText>]</w:delText>
        </w:r>
        <w:r w:rsidR="00C84EA4" w:rsidRPr="007576FF" w:rsidDel="005A69AA">
          <w:delText xml:space="preserve"> действующие на </w:delText>
        </w:r>
        <w:r w:rsidR="003C36B6" w:rsidDel="005A69AA">
          <w:delText>Ро</w:delText>
        </w:r>
        <w:r w:rsidR="00A1309D" w:rsidDel="005A69AA">
          <w:delText xml:space="preserve">стовской </w:delText>
        </w:r>
        <w:r w:rsidR="003C36B6" w:rsidDel="005A69AA">
          <w:delText>АЭС</w:delText>
        </w:r>
      </w:del>
      <w:r w:rsidR="00C84EA4">
        <w:t>.</w:t>
      </w:r>
    </w:p>
    <w:p w:rsidR="0047739D" w:rsidRPr="00F11662" w:rsidRDefault="0047739D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 w:rsidRPr="00F11662">
        <w:t>При изменении мощности реактора необходимо осуществлять непрерывный ко</w:t>
      </w:r>
      <w:r w:rsidRPr="00F11662">
        <w:t>н</w:t>
      </w:r>
      <w:r w:rsidRPr="00F11662">
        <w:t>троль нейтронной мощности, периода реактора, реактивности, температуры теплоносителя первого контура, давления над активной зоной, давления в ГПК, уровня в КД, уровней в ПГ, скоростей разогрева и расхолаживания первого контура</w:t>
      </w:r>
      <w:r w:rsidRPr="00831ED5">
        <w:t>.</w:t>
      </w:r>
    </w:p>
    <w:p w:rsidR="0005769F" w:rsidRDefault="009F2463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 w:rsidRPr="007576FF">
        <w:t xml:space="preserve">При возникновении во время проведения </w:t>
      </w:r>
      <w:r>
        <w:t>испытани</w:t>
      </w:r>
      <w:r w:rsidR="00D468FB">
        <w:t>й</w:t>
      </w:r>
      <w:r w:rsidRPr="007576FF">
        <w:t xml:space="preserve"> нарушений нормальной эк</w:t>
      </w:r>
      <w:r w:rsidRPr="007576FF">
        <w:t>с</w:t>
      </w:r>
      <w:r w:rsidRPr="007576FF">
        <w:t>плуатации</w:t>
      </w:r>
      <w:r>
        <w:t>,</w:t>
      </w:r>
      <w:r w:rsidR="00D66454">
        <w:t xml:space="preserve"> работы по </w:t>
      </w:r>
      <w:r w:rsidR="00D55905">
        <w:t>п</w:t>
      </w:r>
      <w:r w:rsidRPr="007576FF">
        <w:t>рограмме прекращаются</w:t>
      </w:r>
      <w:r>
        <w:t>,</w:t>
      </w:r>
      <w:r w:rsidRPr="007576FF">
        <w:t xml:space="preserve"> и </w:t>
      </w:r>
      <w:r>
        <w:t xml:space="preserve">оперативный </w:t>
      </w:r>
      <w:r w:rsidRPr="007576FF">
        <w:t>персонал действует в соотве</w:t>
      </w:r>
      <w:r w:rsidRPr="007576FF">
        <w:t>т</w:t>
      </w:r>
      <w:r w:rsidR="008B26B7">
        <w:t>ствии с</w:t>
      </w:r>
      <w:r w:rsidR="009553EF">
        <w:t xml:space="preserve"> [</w:t>
      </w:r>
      <w:r w:rsidR="008B26B7">
        <w:t>4</w:t>
      </w:r>
      <w:r w:rsidRPr="006D67EE">
        <w:t>]</w:t>
      </w:r>
      <w:r w:rsidR="00C32BD9">
        <w:t xml:space="preserve"> </w:t>
      </w:r>
      <w:r w:rsidR="004409C6">
        <w:t xml:space="preserve">и </w:t>
      </w:r>
      <w:r w:rsidR="00C32BD9">
        <w:t>[</w:t>
      </w:r>
      <w:r w:rsidR="0005769F">
        <w:t>1</w:t>
      </w:r>
      <w:r w:rsidR="004409C6">
        <w:t>2</w:t>
      </w:r>
      <w:r w:rsidR="00C32BD9" w:rsidRPr="006D67EE">
        <w:t>]</w:t>
      </w:r>
      <w:r w:rsidRPr="00B82EAF">
        <w:t>.</w:t>
      </w:r>
      <w:r w:rsidR="0060797B">
        <w:t xml:space="preserve"> </w:t>
      </w:r>
      <w:r>
        <w:t>Во</w:t>
      </w:r>
      <w:r w:rsidR="00656090">
        <w:t>зможность продолжения работ по п</w:t>
      </w:r>
      <w:r>
        <w:t>рограмме после выяснения</w:t>
      </w:r>
      <w:r w:rsidR="00431D03">
        <w:t xml:space="preserve"> </w:t>
      </w:r>
      <w:r w:rsidR="00D468FB">
        <w:t>и устран</w:t>
      </w:r>
      <w:r w:rsidR="00D468FB">
        <w:t>е</w:t>
      </w:r>
      <w:r w:rsidR="00D468FB">
        <w:t>ния</w:t>
      </w:r>
      <w:r>
        <w:t xml:space="preserve"> </w:t>
      </w:r>
      <w:r w:rsidR="008B5FC1">
        <w:t>причин</w:t>
      </w:r>
      <w:r w:rsidR="00246B6A">
        <w:t>, вызвавших данные нарушения,</w:t>
      </w:r>
      <w:r w:rsidR="00431D03">
        <w:t xml:space="preserve"> </w:t>
      </w:r>
      <w:r>
        <w:t xml:space="preserve">определяет </w:t>
      </w:r>
      <w:r w:rsidR="007860BF">
        <w:t>ГИ</w:t>
      </w:r>
      <w:r>
        <w:t xml:space="preserve"> при согласовании </w:t>
      </w:r>
      <w:r>
        <w:rPr>
          <w:lang w:val="en-US"/>
        </w:rPr>
        <w:t>c</w:t>
      </w:r>
      <w:r w:rsidRPr="008D3067">
        <w:t xml:space="preserve"> </w:t>
      </w:r>
      <w:r>
        <w:t>научным</w:t>
      </w:r>
      <w:r w:rsidR="00407176">
        <w:t xml:space="preserve"> рук</w:t>
      </w:r>
      <w:r w:rsidR="00407176">
        <w:t>о</w:t>
      </w:r>
      <w:r w:rsidR="00407176">
        <w:t>водителем пуска</w:t>
      </w:r>
      <w:r>
        <w:t xml:space="preserve"> и техническим руководител</w:t>
      </w:r>
      <w:r w:rsidR="00977359">
        <w:t>ем</w:t>
      </w:r>
      <w:r>
        <w:t xml:space="preserve"> </w:t>
      </w:r>
      <w:r w:rsidR="00407176">
        <w:t>ПНР</w:t>
      </w:r>
      <w:r w:rsidRPr="00B82EAF">
        <w:t>.</w:t>
      </w:r>
    </w:p>
    <w:p w:rsidR="003E549A" w:rsidRDefault="003E549A" w:rsidP="00A91454">
      <w:pPr>
        <w:pStyle w:val="a7"/>
        <w:numPr>
          <w:ilvl w:val="0"/>
          <w:numId w:val="8"/>
        </w:numPr>
        <w:tabs>
          <w:tab w:val="left" w:pos="1134"/>
        </w:tabs>
        <w:spacing w:before="0" w:after="0"/>
        <w:ind w:left="0" w:right="0" w:firstLine="709"/>
        <w:jc w:val="both"/>
      </w:pPr>
      <w:r>
        <w:t>При проведении испытания</w:t>
      </w:r>
      <w:r w:rsidRPr="007576FF">
        <w:t xml:space="preserve"> </w:t>
      </w:r>
      <w:r w:rsidR="0016645C">
        <w:t xml:space="preserve">дополнительных </w:t>
      </w:r>
      <w:r w:rsidRPr="007576FF">
        <w:t>мероприятий по охране окружающей среды</w:t>
      </w:r>
      <w:r w:rsidR="0016645C">
        <w:t>, охране труда, ядерной, пожарной, радиационной безопасности</w:t>
      </w:r>
      <w:r w:rsidRPr="007576FF">
        <w:t xml:space="preserve"> не требуется</w:t>
      </w:r>
      <w:r>
        <w:t>.</w:t>
      </w:r>
    </w:p>
    <w:p w:rsidR="005172A5" w:rsidRPr="00174AFC" w:rsidRDefault="00D55905" w:rsidP="00A91454">
      <w:pPr>
        <w:pStyle w:val="6"/>
        <w:tabs>
          <w:tab w:val="left" w:pos="993"/>
        </w:tabs>
        <w:ind w:left="0" w:firstLine="709"/>
      </w:pPr>
      <w:r>
        <w:t xml:space="preserve"> </w:t>
      </w:r>
      <w:bookmarkStart w:id="27" w:name="_Toc468025263"/>
      <w:r w:rsidR="002C68E1" w:rsidRPr="00174AFC">
        <w:t>ТЕХНОЛОГИЧЕСКИЕ ОГРАНИЧЕНИЯ И УКАЗАНИЯ</w:t>
      </w:r>
      <w:bookmarkEnd w:id="27"/>
    </w:p>
    <w:p w:rsidR="00631561" w:rsidRPr="00174AFC" w:rsidRDefault="00FD6A09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t xml:space="preserve">Выполнение работ по </w:t>
      </w:r>
      <w:r w:rsidR="00914EFE">
        <w:t>п</w:t>
      </w:r>
      <w:r w:rsidR="00631561" w:rsidRPr="00174AFC">
        <w:t xml:space="preserve">рограмме производится по заявке ТРИ в журнале заявок на проведение ПНР, утвержденной </w:t>
      </w:r>
      <w:r w:rsidR="00D716F4" w:rsidRPr="00174AFC">
        <w:t xml:space="preserve">ГИ </w:t>
      </w:r>
      <w:r w:rsidR="00631561" w:rsidRPr="00174AFC">
        <w:t>Ро</w:t>
      </w:r>
      <w:r w:rsidR="00A1309D">
        <w:t xml:space="preserve">стовской </w:t>
      </w:r>
      <w:r w:rsidR="00631561" w:rsidRPr="00174AFC">
        <w:t>АЭС</w:t>
      </w:r>
      <w:r w:rsidR="0068416A">
        <w:t xml:space="preserve"> (ЗГИЭ</w:t>
      </w:r>
      <w:r w:rsidR="0068416A" w:rsidRPr="0068416A">
        <w:t>-</w:t>
      </w:r>
      <w:r w:rsidR="0068416A">
        <w:t>2</w:t>
      </w:r>
      <w:r w:rsidR="00FD707C" w:rsidRPr="00174AFC">
        <w:t>)</w:t>
      </w:r>
      <w:r w:rsidR="007062B0" w:rsidRPr="00174AFC">
        <w:t>.</w:t>
      </w:r>
    </w:p>
    <w:p w:rsidR="004379ED" w:rsidRPr="00174AFC" w:rsidRDefault="005A69AA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ins w:id="28" w:author="admin" w:date="2017-02-28T08:54:00Z">
        <w:r w:rsidRPr="0094071C">
          <w:t xml:space="preserve">До начала проведения испытаний ТРИ должен уточнить </w:t>
        </w:r>
        <w:proofErr w:type="gramStart"/>
        <w:r w:rsidRPr="0094071C">
          <w:t>шифры</w:t>
        </w:r>
        <w:proofErr w:type="gramEnd"/>
        <w:r w:rsidRPr="0094071C">
          <w:t xml:space="preserve"> указанные в табл</w:t>
        </w:r>
        <w:r w:rsidRPr="0094071C">
          <w:t>и</w:t>
        </w:r>
        <w:r w:rsidRPr="0094071C">
          <w:t>цах 6.1, 6.2 и 6.3 параметров, убедиться в непрерывной регистрации параметров в архивах СВРК, СЭК и АОП АКНП и возможности их копирования на съемный носитель</w:t>
        </w:r>
      </w:ins>
      <w:del w:id="29" w:author="admin" w:date="2017-02-28T08:54:00Z">
        <w:r w:rsidR="004379ED" w:rsidRPr="00174AFC" w:rsidDel="005A69AA">
          <w:delText xml:space="preserve">До начала </w:delText>
        </w:r>
        <w:r w:rsidR="00C60014" w:rsidRPr="00174AFC" w:rsidDel="005A69AA">
          <w:delText xml:space="preserve">проведения </w:delText>
        </w:r>
        <w:r w:rsidR="004379ED" w:rsidRPr="00174AFC" w:rsidDel="005A69AA">
          <w:delText>испытани</w:delText>
        </w:r>
        <w:r w:rsidR="00C60014" w:rsidRPr="00174AFC" w:rsidDel="005A69AA">
          <w:delText>й</w:delText>
        </w:r>
        <w:r w:rsidR="004379ED" w:rsidRPr="00174AFC" w:rsidDel="005A69AA">
          <w:delText xml:space="preserve"> </w:delText>
        </w:r>
        <w:r w:rsidR="007B4835" w:rsidRPr="00174AFC" w:rsidDel="005A69AA">
          <w:delText>ТРИ должен</w:delText>
        </w:r>
        <w:r w:rsidR="004379ED" w:rsidRPr="00174AFC" w:rsidDel="005A69AA">
          <w:delText xml:space="preserve"> убедиться в непрерывной</w:delText>
        </w:r>
        <w:r w:rsidR="00D97796" w:rsidRPr="00174AFC" w:rsidDel="005A69AA">
          <w:delText xml:space="preserve"> </w:delText>
        </w:r>
        <w:r w:rsidR="004379ED" w:rsidRPr="00174AFC" w:rsidDel="005A69AA">
          <w:delText>автоматической а</w:delText>
        </w:r>
        <w:r w:rsidR="004379ED" w:rsidRPr="00174AFC" w:rsidDel="005A69AA">
          <w:delText>р</w:delText>
        </w:r>
        <w:r w:rsidR="004379ED" w:rsidRPr="00174AFC" w:rsidDel="005A69AA">
          <w:delText xml:space="preserve">хивации </w:delText>
        </w:r>
        <w:r w:rsidR="00E850D0" w:rsidRPr="00174AFC" w:rsidDel="005A69AA">
          <w:delText xml:space="preserve">и возможности копирования на съемный носитель </w:delText>
        </w:r>
        <w:r w:rsidR="004379ED" w:rsidRPr="00174AFC" w:rsidDel="005A69AA">
          <w:delText>поканальных показаний АКНП</w:delText>
        </w:r>
        <w:r w:rsidR="00E850D0" w:rsidRPr="00174AFC" w:rsidDel="005A69AA">
          <w:delText xml:space="preserve"> в </w:delText>
        </w:r>
        <w:r w:rsidR="004379ED" w:rsidRPr="00174AFC" w:rsidDel="005A69AA">
          <w:delText xml:space="preserve">диапазонах </w:delText>
        </w:r>
        <w:r w:rsidR="00E806F3" w:rsidRPr="00174AFC" w:rsidDel="005A69AA">
          <w:delText>РД1, РД2</w:delText>
        </w:r>
        <w:r w:rsidR="00831ED5" w:rsidDel="005A69AA">
          <w:delText xml:space="preserve"> ,</w:delText>
        </w:r>
        <w:r w:rsidR="003678BA" w:rsidRPr="00174AFC" w:rsidDel="005A69AA">
          <w:delText>СВРК (СКУД), СЭК и АОП</w:delText>
        </w:r>
        <w:r w:rsidR="007B4835" w:rsidRPr="00174AFC" w:rsidDel="005A69AA">
          <w:delText xml:space="preserve"> АКНП</w:delText>
        </w:r>
        <w:r w:rsidR="004379ED" w:rsidRPr="00174AFC" w:rsidDel="005A69AA">
          <w:delText>.</w:delText>
        </w:r>
        <w:r w:rsidR="008A2EDB" w:rsidRPr="00174AFC" w:rsidDel="005A69AA">
          <w:delText xml:space="preserve"> Проверить готовность р</w:delText>
        </w:r>
        <w:r w:rsidR="008A2EDB" w:rsidRPr="00174AFC" w:rsidDel="005A69AA">
          <w:delText>е</w:delText>
        </w:r>
        <w:r w:rsidR="008A2EDB" w:rsidRPr="00174AFC" w:rsidDel="005A69AA">
          <w:delText>гистрации параметров, указанных в разделе 6</w:delText>
        </w:r>
        <w:r w:rsidR="007645D8" w:rsidRPr="00174AFC" w:rsidDel="005A69AA">
          <w:delText>, в том числе уточнить шифры параметров на с</w:delText>
        </w:r>
        <w:r w:rsidR="007645D8" w:rsidRPr="00174AFC" w:rsidDel="005A69AA">
          <w:delText>о</w:delText>
        </w:r>
        <w:r w:rsidR="007645D8" w:rsidRPr="00174AFC" w:rsidDel="005A69AA">
          <w:delText>ответствие базе данных СВРК (СКУД)</w:delText>
        </w:r>
      </w:del>
      <w:r w:rsidR="007645D8" w:rsidRPr="00174AFC">
        <w:t>.</w:t>
      </w:r>
    </w:p>
    <w:p w:rsidR="00184687" w:rsidRPr="00174AFC" w:rsidRDefault="00184687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lastRenderedPageBreak/>
        <w:t>Испытания проводятся по командам НСБ</w:t>
      </w:r>
      <w:r w:rsidR="001571B2">
        <w:t>-4</w:t>
      </w:r>
      <w:r w:rsidRPr="00174AFC">
        <w:t xml:space="preserve"> по согласованию с ТРИ. Операции по изменению состояния оборудования, предусмотренные выполнением операций по </w:t>
      </w:r>
      <w:r w:rsidR="00914EFE">
        <w:t>п</w:t>
      </w:r>
      <w:r w:rsidRPr="00174AFC">
        <w:t>рограмме, проводятся только эксплуатационным персоналом.</w:t>
      </w:r>
    </w:p>
    <w:p w:rsidR="00B0220D" w:rsidRPr="00174AFC" w:rsidRDefault="00B0220D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rPr>
          <w:snapToGrid w:val="0"/>
        </w:rPr>
        <w:t xml:space="preserve">Без согласования с ТРИ запрещается производить переключения, которые могут привести к изменению состояния РУ в период проведения работ по </w:t>
      </w:r>
      <w:r w:rsidR="00A1309D">
        <w:rPr>
          <w:snapToGrid w:val="0"/>
        </w:rPr>
        <w:t>п</w:t>
      </w:r>
      <w:r w:rsidRPr="00174AFC">
        <w:rPr>
          <w:snapToGrid w:val="0"/>
        </w:rPr>
        <w:t>рограмме.</w:t>
      </w:r>
    </w:p>
    <w:p w:rsidR="009E7F10" w:rsidRPr="0068416A" w:rsidRDefault="00772B4B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  <w:rPr>
          <w:snapToGrid w:val="0"/>
        </w:rPr>
      </w:pPr>
      <w:r w:rsidRPr="00174AFC">
        <w:t xml:space="preserve">При выявлении неисправности какого-либо канала АКНП, </w:t>
      </w:r>
      <w:r w:rsidR="00801399" w:rsidRPr="00174AFC">
        <w:t xml:space="preserve">испытания по </w:t>
      </w:r>
      <w:r w:rsidR="00914EFE">
        <w:t>п</w:t>
      </w:r>
      <w:r w:rsidRPr="00174AFC">
        <w:t xml:space="preserve">рограмме </w:t>
      </w:r>
      <w:r w:rsidR="0060797B" w:rsidRPr="0068416A">
        <w:rPr>
          <w:snapToGrid w:val="0"/>
        </w:rPr>
        <w:t xml:space="preserve">необходимо </w:t>
      </w:r>
      <w:r w:rsidRPr="0068416A">
        <w:rPr>
          <w:snapToGrid w:val="0"/>
        </w:rPr>
        <w:t>приостановить до выяснения и устранения причин</w:t>
      </w:r>
      <w:r w:rsidR="0009481E" w:rsidRPr="0068416A">
        <w:rPr>
          <w:snapToGrid w:val="0"/>
        </w:rPr>
        <w:t xml:space="preserve">. Испытания могут быть </w:t>
      </w:r>
      <w:r w:rsidRPr="0068416A">
        <w:rPr>
          <w:snapToGrid w:val="0"/>
        </w:rPr>
        <w:t>пр</w:t>
      </w:r>
      <w:r w:rsidRPr="0068416A">
        <w:rPr>
          <w:snapToGrid w:val="0"/>
        </w:rPr>
        <w:t>о</w:t>
      </w:r>
      <w:r w:rsidRPr="0068416A">
        <w:rPr>
          <w:snapToGrid w:val="0"/>
        </w:rPr>
        <w:t>долж</w:t>
      </w:r>
      <w:r w:rsidR="0009481E" w:rsidRPr="0068416A">
        <w:rPr>
          <w:snapToGrid w:val="0"/>
        </w:rPr>
        <w:t>ены</w:t>
      </w:r>
      <w:r w:rsidR="00EC6954" w:rsidRPr="0068416A">
        <w:rPr>
          <w:snapToGrid w:val="0"/>
        </w:rPr>
        <w:t xml:space="preserve"> </w:t>
      </w:r>
      <w:r w:rsidRPr="0068416A">
        <w:rPr>
          <w:snapToGrid w:val="0"/>
        </w:rPr>
        <w:t xml:space="preserve">после согласования с научным </w:t>
      </w:r>
      <w:r w:rsidR="00677C86" w:rsidRPr="0068416A">
        <w:rPr>
          <w:snapToGrid w:val="0"/>
        </w:rPr>
        <w:t xml:space="preserve">руководителем пуска </w:t>
      </w:r>
      <w:r w:rsidRPr="0068416A">
        <w:rPr>
          <w:snapToGrid w:val="0"/>
        </w:rPr>
        <w:t>и техническим руководител</w:t>
      </w:r>
      <w:r w:rsidR="00677C86" w:rsidRPr="0068416A">
        <w:rPr>
          <w:snapToGrid w:val="0"/>
        </w:rPr>
        <w:t>ем ПНР</w:t>
      </w:r>
      <w:r w:rsidRPr="0068416A">
        <w:rPr>
          <w:snapToGrid w:val="0"/>
        </w:rPr>
        <w:t>.</w:t>
      </w:r>
    </w:p>
    <w:p w:rsidR="004C17E2" w:rsidRPr="0068416A" w:rsidRDefault="001F1076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  <w:rPr>
          <w:snapToGrid w:val="0"/>
        </w:rPr>
      </w:pPr>
      <w:r w:rsidRPr="0068416A">
        <w:rPr>
          <w:snapToGrid w:val="0"/>
        </w:rPr>
        <w:t xml:space="preserve">При отклонении от требований </w:t>
      </w:r>
      <w:r w:rsidR="00914EFE">
        <w:rPr>
          <w:snapToGrid w:val="0"/>
        </w:rPr>
        <w:t>п</w:t>
      </w:r>
      <w:r w:rsidR="00823122" w:rsidRPr="0068416A">
        <w:rPr>
          <w:snapToGrid w:val="0"/>
        </w:rPr>
        <w:t xml:space="preserve">рограммы </w:t>
      </w:r>
      <w:r w:rsidR="0039570F" w:rsidRPr="0068416A">
        <w:rPr>
          <w:snapToGrid w:val="0"/>
        </w:rPr>
        <w:t xml:space="preserve">ТРИ имеет право </w:t>
      </w:r>
      <w:r w:rsidRPr="0068416A">
        <w:rPr>
          <w:snapToGrid w:val="0"/>
        </w:rPr>
        <w:t>приостановить пров</w:t>
      </w:r>
      <w:r w:rsidRPr="0068416A">
        <w:rPr>
          <w:snapToGrid w:val="0"/>
        </w:rPr>
        <w:t>е</w:t>
      </w:r>
      <w:r w:rsidRPr="0068416A">
        <w:rPr>
          <w:snapToGrid w:val="0"/>
        </w:rPr>
        <w:t>дение испытаний.</w:t>
      </w:r>
    </w:p>
    <w:p w:rsidR="00666815" w:rsidRPr="0068416A" w:rsidRDefault="005A69AA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  <w:rPr>
          <w:snapToGrid w:val="0"/>
        </w:rPr>
      </w:pPr>
      <w:ins w:id="30" w:author="admin" w:date="2017-02-28T08:55:00Z">
        <w:r w:rsidRPr="0094071C">
          <w:t xml:space="preserve">Все операции по изменению </w:t>
        </w:r>
        <w:proofErr w:type="spellStart"/>
        <w:r w:rsidRPr="0094071C">
          <w:t>тарировочных</w:t>
        </w:r>
        <w:proofErr w:type="spellEnd"/>
        <w:r w:rsidRPr="0094071C">
          <w:t xml:space="preserve"> коэффициентов (</w:t>
        </w:r>
        <w:proofErr w:type="spellStart"/>
        <w:r w:rsidRPr="0094071C">
          <w:t>К</w:t>
        </w:r>
        <w:proofErr w:type="gramStart"/>
        <w:r w:rsidRPr="0094071C">
          <w:rPr>
            <w:vertAlign w:val="subscript"/>
          </w:rPr>
          <w:t>f</w:t>
        </w:r>
        <w:proofErr w:type="spellEnd"/>
        <w:proofErr w:type="gramEnd"/>
        <w:r w:rsidRPr="0094071C">
          <w:t>) при регулировании персоналом Ростовской АЭС измерительных каналов АКНП в процессе проведения испыт</w:t>
        </w:r>
        <w:r w:rsidRPr="0094071C">
          <w:t>а</w:t>
        </w:r>
        <w:r w:rsidRPr="0094071C">
          <w:t>ний по программе должны фиксироваться, а значение указанных коэффициентов (</w:t>
        </w:r>
        <w:proofErr w:type="spellStart"/>
        <w:r w:rsidRPr="0094071C">
          <w:t>К</w:t>
        </w:r>
        <w:r w:rsidRPr="0094071C">
          <w:rPr>
            <w:vertAlign w:val="subscript"/>
          </w:rPr>
          <w:t>f</w:t>
        </w:r>
        <w:proofErr w:type="spellEnd"/>
        <w:r w:rsidRPr="0094071C">
          <w:t>) прив</w:t>
        </w:r>
        <w:r w:rsidRPr="0094071C">
          <w:t>о</w:t>
        </w:r>
        <w:r w:rsidRPr="0094071C">
          <w:t>дятся в протоколе по результатам испытаний</w:t>
        </w:r>
      </w:ins>
      <w:del w:id="31" w:author="admin" w:date="2017-02-28T08:55:00Z">
        <w:r w:rsidR="00184687" w:rsidRPr="0068416A" w:rsidDel="005A69AA">
          <w:rPr>
            <w:snapToGrid w:val="0"/>
          </w:rPr>
          <w:delText>Все операции по изменению тарировочных коэ</w:delText>
        </w:r>
        <w:r w:rsidR="00184687" w:rsidRPr="0068416A" w:rsidDel="005A69AA">
          <w:rPr>
            <w:snapToGrid w:val="0"/>
          </w:rPr>
          <w:delText>ф</w:delText>
        </w:r>
        <w:r w:rsidR="00184687" w:rsidRPr="0068416A" w:rsidDel="005A69AA">
          <w:rPr>
            <w:snapToGrid w:val="0"/>
          </w:rPr>
          <w:delText xml:space="preserve">фициентов («Kf») </w:delText>
        </w:r>
        <w:r w:rsidR="0009481E" w:rsidRPr="0068416A" w:rsidDel="005A69AA">
          <w:rPr>
            <w:snapToGrid w:val="0"/>
          </w:rPr>
          <w:delText>при выполнении</w:delText>
        </w:r>
        <w:r w:rsidR="00184687" w:rsidRPr="0068416A" w:rsidDel="005A69AA">
          <w:rPr>
            <w:snapToGrid w:val="0"/>
          </w:rPr>
          <w:delText xml:space="preserve"> </w:delText>
        </w:r>
        <w:r w:rsidR="00D55905" w:rsidDel="005A69AA">
          <w:rPr>
            <w:snapToGrid w:val="0"/>
          </w:rPr>
          <w:delText>п</w:delText>
        </w:r>
        <w:r w:rsidR="00184687" w:rsidRPr="0068416A" w:rsidDel="005A69AA">
          <w:rPr>
            <w:snapToGrid w:val="0"/>
          </w:rPr>
          <w:delText>рограмм</w:delText>
        </w:r>
        <w:r w:rsidR="0009481E" w:rsidRPr="0068416A" w:rsidDel="005A69AA">
          <w:rPr>
            <w:snapToGrid w:val="0"/>
          </w:rPr>
          <w:delText>ы</w:delText>
        </w:r>
        <w:r w:rsidR="00184687" w:rsidRPr="0068416A" w:rsidDel="005A69AA">
          <w:rPr>
            <w:snapToGrid w:val="0"/>
          </w:rPr>
          <w:delText xml:space="preserve"> </w:delText>
        </w:r>
        <w:r w:rsidR="0009481E" w:rsidRPr="0068416A" w:rsidDel="005A69AA">
          <w:rPr>
            <w:snapToGrid w:val="0"/>
          </w:rPr>
          <w:delText xml:space="preserve">должны фиксироваться </w:delText>
        </w:r>
        <w:r w:rsidR="00184687" w:rsidRPr="0068416A" w:rsidDel="005A69AA">
          <w:rPr>
            <w:snapToGrid w:val="0"/>
          </w:rPr>
          <w:delText>и значения коэффиц</w:delText>
        </w:r>
        <w:r w:rsidR="00184687" w:rsidRPr="0068416A" w:rsidDel="005A69AA">
          <w:rPr>
            <w:snapToGrid w:val="0"/>
          </w:rPr>
          <w:delText>и</w:delText>
        </w:r>
        <w:r w:rsidR="00184687" w:rsidRPr="0068416A" w:rsidDel="005A69AA">
          <w:rPr>
            <w:snapToGrid w:val="0"/>
          </w:rPr>
          <w:delText xml:space="preserve">ентов </w:delText>
        </w:r>
        <w:r w:rsidR="0009481E" w:rsidRPr="0068416A" w:rsidDel="005A69AA">
          <w:rPr>
            <w:snapToGrid w:val="0"/>
          </w:rPr>
          <w:delText xml:space="preserve">приводятся </w:delText>
        </w:r>
        <w:r w:rsidR="00184687" w:rsidRPr="0068416A" w:rsidDel="005A69AA">
          <w:rPr>
            <w:snapToGrid w:val="0"/>
          </w:rPr>
          <w:delText>в протоколе</w:delText>
        </w:r>
      </w:del>
      <w:r w:rsidR="00884D8A" w:rsidRPr="0068416A">
        <w:rPr>
          <w:snapToGrid w:val="0"/>
        </w:rPr>
        <w:t>.</w:t>
      </w:r>
    </w:p>
    <w:p w:rsidR="000F20F5" w:rsidRPr="006C7A97" w:rsidRDefault="000F20F5" w:rsidP="00A91454">
      <w:pPr>
        <w:pStyle w:val="a7"/>
        <w:numPr>
          <w:ilvl w:val="0"/>
          <w:numId w:val="10"/>
        </w:numPr>
        <w:tabs>
          <w:tab w:val="left" w:pos="1134"/>
        </w:tabs>
        <w:spacing w:before="0" w:after="0"/>
        <w:ind w:left="0" w:right="0" w:firstLine="709"/>
        <w:jc w:val="both"/>
      </w:pPr>
      <w:r w:rsidRPr="00174AFC">
        <w:rPr>
          <w:snapToGrid w:val="0"/>
        </w:rPr>
        <w:t xml:space="preserve">Во время проведения </w:t>
      </w:r>
      <w:r w:rsidR="00772B4B" w:rsidRPr="00174AFC">
        <w:rPr>
          <w:snapToGrid w:val="0"/>
        </w:rPr>
        <w:t>испытания</w:t>
      </w:r>
      <w:r w:rsidR="00522AD4" w:rsidRPr="00174AFC">
        <w:rPr>
          <w:snapToGrid w:val="0"/>
        </w:rPr>
        <w:t>,</w:t>
      </w:r>
      <w:r w:rsidRPr="00174AFC">
        <w:rPr>
          <w:snapToGrid w:val="0"/>
        </w:rPr>
        <w:t xml:space="preserve"> индивидуальных средств защиты и дополнител</w:t>
      </w:r>
      <w:r w:rsidRPr="00174AFC">
        <w:rPr>
          <w:snapToGrid w:val="0"/>
        </w:rPr>
        <w:t>ь</w:t>
      </w:r>
      <w:r w:rsidRPr="00174AFC">
        <w:rPr>
          <w:snapToGrid w:val="0"/>
        </w:rPr>
        <w:t>ных средств пожаротушения не требуется.</w:t>
      </w:r>
    </w:p>
    <w:p w:rsidR="006C7A97" w:rsidDel="005A69AA" w:rsidRDefault="006C7A97" w:rsidP="006C7A97">
      <w:pPr>
        <w:pStyle w:val="a7"/>
        <w:tabs>
          <w:tab w:val="left" w:pos="1134"/>
        </w:tabs>
        <w:spacing w:before="0" w:after="0"/>
        <w:ind w:left="709" w:right="0"/>
        <w:jc w:val="both"/>
        <w:rPr>
          <w:del w:id="32" w:author="admin" w:date="2017-02-28T08:55:00Z"/>
        </w:rPr>
      </w:pPr>
    </w:p>
    <w:p w:rsidR="006C7A97" w:rsidDel="005A69AA" w:rsidRDefault="006C7A97" w:rsidP="005A69AA">
      <w:pPr>
        <w:tabs>
          <w:tab w:val="left" w:pos="1134"/>
        </w:tabs>
        <w:spacing w:before="0" w:after="0"/>
        <w:ind w:right="0"/>
        <w:jc w:val="both"/>
        <w:rPr>
          <w:del w:id="33" w:author="admin" w:date="2017-02-28T08:55:00Z"/>
        </w:rPr>
        <w:pPrChange w:id="34" w:author="admin" w:date="2017-02-28T08:55:00Z">
          <w:pPr>
            <w:pStyle w:val="a7"/>
            <w:tabs>
              <w:tab w:val="left" w:pos="1134"/>
            </w:tabs>
            <w:spacing w:before="0" w:after="0"/>
            <w:ind w:left="709" w:right="0"/>
            <w:jc w:val="both"/>
          </w:pPr>
        </w:pPrChange>
      </w:pPr>
    </w:p>
    <w:p w:rsidR="006C7A97" w:rsidRDefault="006C7A97" w:rsidP="005A69AA">
      <w:pPr>
        <w:tabs>
          <w:tab w:val="left" w:pos="1134"/>
        </w:tabs>
        <w:spacing w:before="0" w:after="0"/>
        <w:ind w:right="0"/>
        <w:jc w:val="both"/>
        <w:pPrChange w:id="35" w:author="admin" w:date="2017-02-28T08:55:00Z">
          <w:pPr>
            <w:pStyle w:val="a7"/>
            <w:tabs>
              <w:tab w:val="left" w:pos="1134"/>
            </w:tabs>
            <w:spacing w:before="0" w:after="0"/>
            <w:ind w:left="709" w:right="0"/>
            <w:jc w:val="both"/>
          </w:pPr>
        </w:pPrChange>
      </w:pPr>
    </w:p>
    <w:p w:rsidR="006C7A97" w:rsidRPr="006C7A97" w:rsidRDefault="006C7A97" w:rsidP="006C7A97">
      <w:pPr>
        <w:pStyle w:val="a7"/>
        <w:tabs>
          <w:tab w:val="left" w:pos="1134"/>
        </w:tabs>
        <w:spacing w:before="0" w:after="0"/>
        <w:ind w:left="709" w:right="0"/>
        <w:jc w:val="both"/>
        <w:rPr>
          <w:sz w:val="2"/>
          <w:szCs w:val="2"/>
        </w:rPr>
      </w:pPr>
    </w:p>
    <w:p w:rsidR="006C7A97" w:rsidRPr="006C7A97" w:rsidRDefault="006C7A97" w:rsidP="006C7A97">
      <w:pPr>
        <w:pStyle w:val="6"/>
        <w:numPr>
          <w:ilvl w:val="0"/>
          <w:numId w:val="0"/>
        </w:numPr>
        <w:tabs>
          <w:tab w:val="left" w:pos="993"/>
        </w:tabs>
        <w:ind w:left="709"/>
        <w:rPr>
          <w:sz w:val="2"/>
          <w:szCs w:val="2"/>
        </w:rPr>
      </w:pPr>
      <w:bookmarkStart w:id="36" w:name="_Toc468025264"/>
    </w:p>
    <w:p w:rsidR="007A6362" w:rsidRDefault="000C4A96" w:rsidP="001511F3">
      <w:pPr>
        <w:pStyle w:val="6"/>
        <w:tabs>
          <w:tab w:val="left" w:pos="993"/>
        </w:tabs>
        <w:ind w:left="0" w:firstLine="709"/>
      </w:pPr>
      <w:r>
        <w:t>ПРЕДВАРИТЕЛЬНЫЕ УСЛОВИЯ</w:t>
      </w:r>
      <w:bookmarkEnd w:id="36"/>
    </w:p>
    <w:p w:rsidR="001511F3" w:rsidRPr="001511F3" w:rsidRDefault="001511F3" w:rsidP="001511F3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r w:rsidRPr="00531BDF">
        <w:t>Проведена проверка показаний мощности в РД</w:t>
      </w:r>
      <w:proofErr w:type="gramStart"/>
      <w:r w:rsidRPr="00531BDF">
        <w:t>1</w:t>
      </w:r>
      <w:proofErr w:type="gramEnd"/>
      <w:r w:rsidRPr="00531BDF">
        <w:t xml:space="preserve"> согласно </w:t>
      </w:r>
      <w:r>
        <w:t>п</w:t>
      </w:r>
      <w:r w:rsidRPr="00531BDF">
        <w:t xml:space="preserve">рограмме «Проверка </w:t>
      </w:r>
      <w:proofErr w:type="spellStart"/>
      <w:r w:rsidRPr="00531BDF">
        <w:t>ап</w:t>
      </w:r>
      <w:proofErr w:type="spellEnd"/>
      <w:r>
        <w:t>-</w:t>
      </w:r>
    </w:p>
    <w:p w:rsidR="00E14FCB" w:rsidRDefault="00E14FCB" w:rsidP="001511F3">
      <w:pPr>
        <w:tabs>
          <w:tab w:val="left" w:pos="1134"/>
          <w:tab w:val="left" w:pos="1418"/>
        </w:tabs>
        <w:spacing w:before="0" w:after="0"/>
        <w:ind w:right="0"/>
        <w:jc w:val="both"/>
      </w:pPr>
      <w:proofErr w:type="spellStart"/>
      <w:r w:rsidRPr="00531BDF">
        <w:t>паратуры</w:t>
      </w:r>
      <w:proofErr w:type="spellEnd"/>
      <w:r w:rsidRPr="00531BDF">
        <w:t xml:space="preserve"> контроля нейтронного потока в части контроля мощности на мощности до 1</w:t>
      </w:r>
      <w:r w:rsidR="001511F3">
        <w:t xml:space="preserve"> </w:t>
      </w:r>
      <w:r w:rsidR="00F56D07">
        <w:t>%</w:t>
      </w:r>
      <w:r w:rsidR="001511F3">
        <w:t xml:space="preserve"> </w:t>
      </w:r>
      <w:proofErr w:type="spellStart"/>
      <w:proofErr w:type="gramStart"/>
      <w:r w:rsidRPr="00531BDF">
        <w:t>N</w:t>
      </w:r>
      <w:proofErr w:type="gramEnd"/>
      <w:r w:rsidRPr="00F346C4">
        <w:rPr>
          <w:sz w:val="28"/>
          <w:szCs w:val="28"/>
          <w:vertAlign w:val="subscript"/>
        </w:rPr>
        <w:t>ном</w:t>
      </w:r>
      <w:proofErr w:type="spellEnd"/>
      <w:r w:rsidR="00E4484E" w:rsidRPr="00531BDF">
        <w:t>.</w:t>
      </w:r>
      <w:r w:rsidRPr="00531BDF">
        <w:t xml:space="preserve"> ПНП.4.АКНП</w:t>
      </w:r>
      <w:proofErr w:type="gramStart"/>
      <w:r w:rsidRPr="00531BDF">
        <w:t>.Ц</w:t>
      </w:r>
      <w:proofErr w:type="gramEnd"/>
      <w:r w:rsidRPr="00531BDF">
        <w:t>ТАИ/0252».</w:t>
      </w:r>
    </w:p>
    <w:p w:rsidR="00531BDF" w:rsidRPr="00531BDF" w:rsidRDefault="005A69AA" w:rsidP="00A91454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ins w:id="37" w:author="admin" w:date="2017-02-28T08:56:00Z">
        <w:r w:rsidRPr="0094071C">
          <w:t>Состояние систем и оборудования блока соответствует требованиям [4] и [5] в ча</w:t>
        </w:r>
        <w:r w:rsidRPr="0094071C">
          <w:t>с</w:t>
        </w:r>
        <w:r w:rsidRPr="0094071C">
          <w:t>ти готовности подъема мощности реактора выше 1 % </w:t>
        </w:r>
        <w:proofErr w:type="spellStart"/>
        <w:proofErr w:type="gramStart"/>
        <w:r w:rsidRPr="0094071C">
          <w:t>N</w:t>
        </w:r>
        <w:proofErr w:type="gramEnd"/>
        <w:r w:rsidRPr="0094071C">
          <w:rPr>
            <w:vertAlign w:val="subscript"/>
          </w:rPr>
          <w:t>ном</w:t>
        </w:r>
        <w:proofErr w:type="spellEnd"/>
        <w:r>
          <w:t>.</w:t>
        </w:r>
      </w:ins>
      <w:del w:id="38" w:author="admin" w:date="2017-02-28T08:57:00Z">
        <w:r w:rsidR="00F56D07" w:rsidDel="005A69AA">
          <w:delText>Состояние систем и оборуд</w:delText>
        </w:r>
        <w:r w:rsidR="004409C6" w:rsidDel="005A69AA">
          <w:delText xml:space="preserve">ования соответствует </w:delText>
        </w:r>
        <w:r w:rsidR="00F56D07" w:rsidRPr="009C5222" w:rsidDel="005A69AA">
          <w:delText>[</w:delText>
        </w:r>
        <w:r w:rsidR="004409C6" w:rsidDel="005A69AA">
          <w:delText>4</w:delText>
        </w:r>
        <w:r w:rsidR="00F56D07" w:rsidRPr="009C5222" w:rsidDel="005A69AA">
          <w:delText>]</w:delText>
        </w:r>
        <w:r w:rsidR="004409C6" w:rsidDel="005A69AA">
          <w:delText xml:space="preserve"> и</w:delText>
        </w:r>
        <w:r w:rsidR="00F56D07" w:rsidDel="005A69AA">
          <w:delText xml:space="preserve"> </w:delText>
        </w:r>
        <w:r w:rsidR="00F56D07" w:rsidRPr="009C5222" w:rsidDel="005A69AA">
          <w:delText>[</w:delText>
        </w:r>
        <w:r w:rsidR="00F56D07" w:rsidDel="005A69AA">
          <w:delText>5</w:delText>
        </w:r>
        <w:r w:rsidR="00F56D07" w:rsidRPr="009C5222" w:rsidDel="005A69AA">
          <w:delText>]</w:delText>
        </w:r>
        <w:r w:rsidR="00F56D07" w:rsidDel="005A69AA">
          <w:delText xml:space="preserve"> в части готовности под</w:delText>
        </w:r>
        <w:r w:rsidR="00F56D07" w:rsidDel="005A69AA">
          <w:delText>ъ</w:delText>
        </w:r>
        <w:r w:rsidR="00F56D07" w:rsidDel="005A69AA">
          <w:delText>ема мощности выше 1%</w:delText>
        </w:r>
        <w:r w:rsidR="00A97533" w:rsidRPr="00D55905" w:rsidDel="005A69AA">
          <w:delText>N</w:delText>
        </w:r>
        <w:r w:rsidR="00A97533" w:rsidRPr="00F346C4" w:rsidDel="005A69AA">
          <w:rPr>
            <w:vertAlign w:val="subscript"/>
          </w:rPr>
          <w:delText>ном</w:delText>
        </w:r>
        <w:r w:rsidR="00531BDF" w:rsidDel="005A69AA">
          <w:delText>.</w:delText>
        </w:r>
      </w:del>
    </w:p>
    <w:p w:rsidR="00E14FCB" w:rsidRPr="00531BDF" w:rsidRDefault="0009481E" w:rsidP="00A91454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r>
        <w:t>М</w:t>
      </w:r>
      <w:r w:rsidR="00420058" w:rsidRPr="007576FF">
        <w:t xml:space="preserve">ощность реактора стабилизирована </w:t>
      </w:r>
      <w:r w:rsidR="00420058">
        <w:t>на уровне 0,5</w:t>
      </w:r>
      <w:r w:rsidR="00420058" w:rsidRPr="00E66655">
        <w:t>%</w:t>
      </w:r>
      <w:proofErr w:type="gramStart"/>
      <w:r w:rsidR="00420058" w:rsidRPr="00D55905">
        <w:t>N</w:t>
      </w:r>
      <w:proofErr w:type="gramEnd"/>
      <w:r w:rsidR="00420058" w:rsidRPr="00F346C4">
        <w:rPr>
          <w:vertAlign w:val="subscript"/>
        </w:rPr>
        <w:t>ном</w:t>
      </w:r>
      <w:ins w:id="39" w:author="admin" w:date="2017-02-28T08:58:00Z">
        <w:r w:rsidR="005A69AA">
          <w:t xml:space="preserve"> по показаниям АКНП</w:t>
        </w:r>
      </w:ins>
      <w:r w:rsidR="00420058">
        <w:t>.</w:t>
      </w:r>
      <w:del w:id="40" w:author="admin" w:date="2017-02-28T08:57:00Z">
        <w:r w:rsidR="00420058" w:rsidDel="005A69AA">
          <w:delText xml:space="preserve"> </w:delText>
        </w:r>
      </w:del>
    </w:p>
    <w:p w:rsidR="00E14FCB" w:rsidRPr="00531BDF" w:rsidRDefault="00E14FCB" w:rsidP="00A91454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0" w:after="0"/>
        <w:ind w:left="0" w:right="0" w:firstLine="709"/>
        <w:jc w:val="both"/>
      </w:pPr>
      <w:r w:rsidRPr="00531BDF">
        <w:t xml:space="preserve">Положение 10 группы ОР СУЗ </w:t>
      </w:r>
      <w:r w:rsidR="00531BDF" w:rsidRPr="00531BDF">
        <w:t xml:space="preserve">в интервале </w:t>
      </w:r>
      <w:r w:rsidR="00993AF1">
        <w:t>2</w:t>
      </w:r>
      <w:r w:rsidR="00531BDF" w:rsidRPr="00531BDF">
        <w:t xml:space="preserve">0 </w:t>
      </w:r>
      <w:r w:rsidR="0009481E">
        <w:t>-</w:t>
      </w:r>
      <w:r w:rsidR="00945242">
        <w:t xml:space="preserve"> </w:t>
      </w:r>
      <w:r w:rsidR="00993AF1">
        <w:t>7</w:t>
      </w:r>
      <w:r w:rsidR="00FF1DA5">
        <w:t>0</w:t>
      </w:r>
      <w:r w:rsidR="00863906">
        <w:t xml:space="preserve">%, положение 1-9 групп на </w:t>
      </w:r>
      <w:proofErr w:type="spellStart"/>
      <w:r w:rsidR="00863906">
        <w:t>ВКВ</w:t>
      </w:r>
      <w:ins w:id="41" w:author="admin" w:date="2017-02-28T08:59:00Z">
        <w:r w:rsidR="005A69AA">
          <w:t>.</w:t>
        </w:r>
      </w:ins>
      <w:del w:id="42" w:author="admin" w:date="2017-02-28T08:59:00Z">
        <w:r w:rsidR="007D42C1" w:rsidDel="005A69AA">
          <w:delText xml:space="preserve">, </w:delText>
        </w:r>
      </w:del>
      <w:proofErr w:type="gramStart"/>
      <w:ins w:id="43" w:author="admin" w:date="2017-02-28T08:59:00Z">
        <w:r w:rsidR="005A69AA">
          <w:t>К</w:t>
        </w:r>
      </w:ins>
      <w:del w:id="44" w:author="admin" w:date="2017-02-28T08:59:00Z">
        <w:r w:rsidR="007D42C1" w:rsidDel="005A69AA">
          <w:delText>к</w:delText>
        </w:r>
      </w:del>
      <w:r w:rsidR="007D42C1">
        <w:t>люч</w:t>
      </w:r>
      <w:proofErr w:type="spellEnd"/>
      <w:proofErr w:type="gramEnd"/>
      <w:r w:rsidR="007D42C1">
        <w:t xml:space="preserve"> выбора номера группы при ручном управлении на пульте СГИУ в положении «ПД».</w:t>
      </w:r>
    </w:p>
    <w:p w:rsidR="000C4A96" w:rsidRDefault="00114573" w:rsidP="00452252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240" w:after="0"/>
        <w:ind w:left="0" w:right="0" w:firstLine="709"/>
        <w:jc w:val="both"/>
      </w:pPr>
      <w:r>
        <w:t xml:space="preserve">Готовность и исходное состояние </w:t>
      </w:r>
      <w:r w:rsidR="005475EA">
        <w:t>смежных</w:t>
      </w:r>
      <w:r>
        <w:t xml:space="preserve"> систем (оборудования)</w:t>
      </w:r>
      <w:r w:rsidR="005475EA">
        <w:t>:</w:t>
      </w:r>
    </w:p>
    <w:p w:rsidR="00B34A88" w:rsidRDefault="00B34A88" w:rsidP="00B463D7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213793">
        <w:t>ИК СЭК выставлены по высоте н</w:t>
      </w:r>
      <w:r>
        <w:t>а уровне середины активной зоны;</w:t>
      </w:r>
    </w:p>
    <w:p w:rsidR="00B34A88" w:rsidRDefault="006A484E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>
        <w:t>СВРК (</w:t>
      </w:r>
      <w:r w:rsidRPr="00BF58A0">
        <w:t>СКУД</w:t>
      </w:r>
      <w:r>
        <w:t>)</w:t>
      </w:r>
      <w:r w:rsidR="00AA4292">
        <w:t>, АОП</w:t>
      </w:r>
      <w:r w:rsidR="00581F43">
        <w:t xml:space="preserve"> </w:t>
      </w:r>
      <w:r w:rsidR="004C513D">
        <w:t>АКНП</w:t>
      </w:r>
      <w:r w:rsidR="005475EA">
        <w:t>, СЭК</w:t>
      </w:r>
      <w:r w:rsidRPr="00BF58A0">
        <w:t xml:space="preserve"> функционирует в </w:t>
      </w:r>
      <w:r w:rsidR="00581F43">
        <w:t>проектном режиме</w:t>
      </w:r>
      <w:r w:rsidRPr="00BF58A0">
        <w:t xml:space="preserve">, </w:t>
      </w:r>
      <w:r w:rsidR="00E7096C">
        <w:t>обеспечена непрерывная</w:t>
      </w:r>
      <w:r w:rsidRPr="00BF58A0">
        <w:t xml:space="preserve"> регистрации</w:t>
      </w:r>
      <w:r w:rsidR="00E7096C">
        <w:t xml:space="preserve"> и архивация</w:t>
      </w:r>
      <w:r w:rsidRPr="00BF58A0">
        <w:t xml:space="preserve"> параметров, перечисленных </w:t>
      </w:r>
      <w:ins w:id="45" w:author="admin" w:date="2017-02-28T09:02:00Z">
        <w:r w:rsidR="00640FC1" w:rsidRPr="0094071C">
          <w:rPr>
            <w:szCs w:val="24"/>
          </w:rPr>
          <w:t>в таблицах 6.1, 6.2, 6.3</w:t>
        </w:r>
      </w:ins>
      <w:del w:id="46" w:author="admin" w:date="2017-02-28T09:02:00Z">
        <w:r w:rsidRPr="00BF58A0" w:rsidDel="00640FC1">
          <w:delText xml:space="preserve">в </w:delText>
        </w:r>
        <w:r w:rsidR="00E7096C" w:rsidDel="00640FC1">
          <w:delText>таблице 6</w:delText>
        </w:r>
      </w:del>
      <w:r>
        <w:t>;</w:t>
      </w:r>
    </w:p>
    <w:p w:rsidR="00581F43" w:rsidRPr="00531BDF" w:rsidRDefault="00BE0595" w:rsidP="00A91454">
      <w:pPr>
        <w:pStyle w:val="31"/>
        <w:numPr>
          <w:ilvl w:val="0"/>
          <w:numId w:val="25"/>
        </w:numPr>
        <w:tabs>
          <w:tab w:val="left" w:pos="1134"/>
        </w:tabs>
        <w:spacing w:after="0"/>
        <w:ind w:left="0" w:firstLine="709"/>
      </w:pPr>
      <w:r w:rsidRPr="00531BDF">
        <w:t>с</w:t>
      </w:r>
      <w:r w:rsidR="00691BFD" w:rsidRPr="00531BDF">
        <w:t>инхронизировано время на всех устройствах контроля и регистрации параметров, которые должны использоваться при проведении испытаний</w:t>
      </w:r>
      <w:r w:rsidR="00D36AEA" w:rsidRPr="00531BDF">
        <w:t xml:space="preserve"> по </w:t>
      </w:r>
      <w:r w:rsidR="00914EFE">
        <w:t>п</w:t>
      </w:r>
      <w:r w:rsidR="00691BFD" w:rsidRPr="00531BDF">
        <w:t>рограмме. Если нет такой возможности необходимо учитывать рассогласование между ними при контроле параметров и последующей обработке полученных результатов.</w:t>
      </w:r>
    </w:p>
    <w:p w:rsidR="00473F3D" w:rsidRDefault="00BC1019" w:rsidP="00452252">
      <w:pPr>
        <w:pStyle w:val="a7"/>
        <w:numPr>
          <w:ilvl w:val="0"/>
          <w:numId w:val="11"/>
        </w:numPr>
        <w:tabs>
          <w:tab w:val="left" w:pos="1134"/>
          <w:tab w:val="left" w:pos="1418"/>
        </w:tabs>
        <w:spacing w:before="240" w:after="0"/>
        <w:ind w:left="0" w:right="0" w:firstLine="709"/>
        <w:jc w:val="both"/>
      </w:pPr>
      <w:r>
        <w:t xml:space="preserve">Для проведения испытаний по программе </w:t>
      </w:r>
      <w:r w:rsidR="00924399">
        <w:t>дополнительных средств измерений и материалов не требуется.</w:t>
      </w:r>
    </w:p>
    <w:p w:rsidR="002778E6" w:rsidRDefault="00D55905" w:rsidP="00A91454">
      <w:pPr>
        <w:pStyle w:val="6"/>
        <w:tabs>
          <w:tab w:val="left" w:pos="993"/>
          <w:tab w:val="left" w:pos="1418"/>
        </w:tabs>
        <w:ind w:left="0" w:firstLine="709"/>
      </w:pPr>
      <w:r>
        <w:t xml:space="preserve"> </w:t>
      </w:r>
      <w:bookmarkStart w:id="47" w:name="_Toc468025265"/>
      <w:r w:rsidR="002778E6">
        <w:t>ПЕРЕЧЕНЬ ИЗМЕРЯЕМЫХ ПАРАМЕТРОВ</w:t>
      </w:r>
      <w:bookmarkEnd w:id="47"/>
    </w:p>
    <w:p w:rsidR="001E2303" w:rsidRPr="00722861" w:rsidRDefault="00441B62" w:rsidP="00A91454">
      <w:pPr>
        <w:pStyle w:val="a7"/>
        <w:widowControl w:val="0"/>
        <w:numPr>
          <w:ilvl w:val="0"/>
          <w:numId w:val="12"/>
        </w:numPr>
        <w:tabs>
          <w:tab w:val="left" w:pos="1134"/>
        </w:tabs>
        <w:spacing w:before="0" w:after="0"/>
        <w:ind w:left="0" w:right="0" w:firstLine="709"/>
        <w:jc w:val="both"/>
      </w:pPr>
      <w:r>
        <w:lastRenderedPageBreak/>
        <w:t>Перечень параметров, регистрируемых СЭ</w:t>
      </w:r>
      <w:r w:rsidR="00522F13">
        <w:t>К, СВРК (СКУД) и</w:t>
      </w:r>
      <w:r>
        <w:t xml:space="preserve"> АОП</w:t>
      </w:r>
      <w:r w:rsidR="000E2FA4">
        <w:t xml:space="preserve"> АКНП</w:t>
      </w:r>
      <w:r>
        <w:t>, прив</w:t>
      </w:r>
      <w:r>
        <w:t>е</w:t>
      </w:r>
      <w:r>
        <w:t>ден соответственно в таблицах 6.1, 6.2, 6.3</w:t>
      </w:r>
    </w:p>
    <w:p w:rsidR="00522F13" w:rsidRDefault="00722861" w:rsidP="001D14B3">
      <w:pPr>
        <w:pStyle w:val="a7"/>
        <w:widowControl w:val="0"/>
        <w:spacing w:before="240" w:after="0"/>
        <w:ind w:left="0" w:right="0"/>
        <w:jc w:val="both"/>
      </w:pPr>
      <w:r>
        <w:t>Таблица 6.1</w:t>
      </w:r>
      <w:r w:rsidR="00522F13">
        <w:t xml:space="preserve"> </w:t>
      </w:r>
      <w:r w:rsidRPr="0015658D">
        <w:t xml:space="preserve">- </w:t>
      </w:r>
      <w:r w:rsidR="00522F13">
        <w:t>Перечень параметров, регистрируемых СЭК</w:t>
      </w:r>
    </w:p>
    <w:tbl>
      <w:tblPr>
        <w:tblStyle w:val="af4"/>
        <w:tblW w:w="9781" w:type="dxa"/>
        <w:tblInd w:w="108" w:type="dxa"/>
        <w:tblLayout w:type="fixed"/>
        <w:tblLook w:val="04A0"/>
      </w:tblPr>
      <w:tblGrid>
        <w:gridCol w:w="4962"/>
        <w:gridCol w:w="1417"/>
        <w:gridCol w:w="3402"/>
      </w:tblGrid>
      <w:tr w:rsidR="00645E21" w:rsidTr="00C26D49">
        <w:tc>
          <w:tcPr>
            <w:tcW w:w="4962" w:type="dxa"/>
            <w:vAlign w:val="center"/>
          </w:tcPr>
          <w:p w:rsidR="00645E21" w:rsidRDefault="00645E21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измерения</w:t>
            </w:r>
          </w:p>
        </w:tc>
        <w:tc>
          <w:tcPr>
            <w:tcW w:w="1417" w:type="dxa"/>
            <w:vAlign w:val="center"/>
          </w:tcPr>
          <w:p w:rsidR="00645E21" w:rsidRDefault="00CC168C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Периоди</w:t>
            </w:r>
            <w:r w:rsidRPr="008E4F89">
              <w:rPr>
                <w:rFonts w:eastAsia="Consolas"/>
              </w:rPr>
              <w:t>ч</w:t>
            </w:r>
            <w:r w:rsidRPr="008E4F89">
              <w:rPr>
                <w:rFonts w:eastAsia="Consolas"/>
              </w:rPr>
              <w:t>ность рег</w:t>
            </w:r>
            <w:r w:rsidRPr="008E4F89">
              <w:rPr>
                <w:rFonts w:eastAsia="Consolas"/>
              </w:rPr>
              <w:t>и</w:t>
            </w:r>
            <w:r w:rsidRPr="008E4F89">
              <w:rPr>
                <w:rFonts w:eastAsia="Consolas"/>
              </w:rPr>
              <w:t>страции, с</w:t>
            </w:r>
          </w:p>
        </w:tc>
        <w:tc>
          <w:tcPr>
            <w:tcW w:w="3402" w:type="dxa"/>
            <w:vAlign w:val="center"/>
          </w:tcPr>
          <w:p w:rsidR="00645E21" w:rsidRDefault="00CC168C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57771C" w:rsidTr="00C26D49">
        <w:tc>
          <w:tcPr>
            <w:tcW w:w="4962" w:type="dxa"/>
          </w:tcPr>
          <w:p w:rsidR="0057771C" w:rsidRDefault="0057771C" w:rsidP="00914EFE">
            <w:pPr>
              <w:spacing w:before="0" w:after="0"/>
              <w:ind w:right="0"/>
              <w:jc w:val="both"/>
            </w:pPr>
            <w:r>
              <w:t>Токи ионизационных камер СЭК, А</w:t>
            </w:r>
          </w:p>
        </w:tc>
        <w:tc>
          <w:tcPr>
            <w:tcW w:w="1417" w:type="dxa"/>
            <w:vAlign w:val="center"/>
          </w:tcPr>
          <w:p w:rsidR="0057771C" w:rsidRDefault="003C7350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57771C" w:rsidRDefault="00640FC1" w:rsidP="00914EFE">
            <w:pPr>
              <w:spacing w:before="0" w:after="0"/>
              <w:ind w:right="0"/>
              <w:jc w:val="center"/>
            </w:pPr>
            <w:ins w:id="48" w:author="admin" w:date="2017-02-28T09:02:00Z">
              <w:r w:rsidRPr="0094071C">
                <w:rPr>
                  <w:lang w:val="en-US"/>
                </w:rPr>
                <w:t>40YCS00FX000(A, B, C)K1</w:t>
              </w:r>
            </w:ins>
            <w:del w:id="49" w:author="admin" w:date="2017-02-28T09:02:00Z">
              <w:r w:rsidR="0057771C" w:rsidDel="00640FC1">
                <w:delText>−</w:delText>
              </w:r>
            </w:del>
          </w:p>
        </w:tc>
      </w:tr>
      <w:tr w:rsidR="00543E62" w:rsidTr="00C26D49">
        <w:tc>
          <w:tcPr>
            <w:tcW w:w="4962" w:type="dxa"/>
          </w:tcPr>
          <w:p w:rsidR="00543E62" w:rsidRDefault="00543E62" w:rsidP="00914EFE">
            <w:pPr>
              <w:spacing w:before="0" w:after="0"/>
              <w:ind w:right="0"/>
              <w:jc w:val="both"/>
            </w:pPr>
            <w:r>
              <w:t>Реактивности, рассчитанные по токам ион</w:t>
            </w:r>
            <w:r>
              <w:t>и</w:t>
            </w:r>
            <w:r>
              <w:t xml:space="preserve">зационных камер СЭК, </w:t>
            </w:r>
            <w:r>
              <w:sym w:font="Symbol" w:char="F062"/>
            </w:r>
            <w:proofErr w:type="spellStart"/>
            <w:r w:rsidRPr="00A97533">
              <w:rPr>
                <w:sz w:val="32"/>
                <w:szCs w:val="32"/>
                <w:vertAlign w:val="subscript"/>
              </w:rPr>
              <w:t>эфф</w:t>
            </w:r>
            <w:proofErr w:type="spellEnd"/>
          </w:p>
        </w:tc>
        <w:tc>
          <w:tcPr>
            <w:tcW w:w="1417" w:type="dxa"/>
            <w:vAlign w:val="center"/>
          </w:tcPr>
          <w:p w:rsidR="00543E62" w:rsidRDefault="00543E62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543E62" w:rsidRDefault="00640FC1" w:rsidP="00914EFE">
            <w:pPr>
              <w:spacing w:before="0" w:after="0"/>
              <w:ind w:right="0"/>
              <w:jc w:val="center"/>
            </w:pPr>
            <w:ins w:id="50" w:author="admin" w:date="2017-02-28T09:03:00Z">
              <w:r w:rsidRPr="004A71AD">
                <w:t>40</w:t>
              </w:r>
              <w:r w:rsidRPr="0094071C">
                <w:rPr>
                  <w:lang w:val="en-US"/>
                </w:rPr>
                <w:t>YCS</w:t>
              </w:r>
              <w:r w:rsidRPr="004A71AD">
                <w:t>00</w:t>
              </w:r>
              <w:r w:rsidRPr="0094071C">
                <w:rPr>
                  <w:lang w:val="en-US"/>
                </w:rPr>
                <w:t>FX</w:t>
              </w:r>
              <w:r>
                <w:t>1</w:t>
              </w:r>
              <w:r w:rsidRPr="004A71AD">
                <w:t>00(</w:t>
              </w:r>
              <w:r w:rsidRPr="0094071C">
                <w:rPr>
                  <w:lang w:val="en-US"/>
                </w:rPr>
                <w:t>A</w:t>
              </w:r>
              <w:r>
                <w:t>, </w:t>
              </w:r>
              <w:r w:rsidRPr="0094071C">
                <w:rPr>
                  <w:lang w:val="en-US"/>
                </w:rPr>
                <w:t>B</w:t>
              </w:r>
              <w:r>
                <w:t>, </w:t>
              </w:r>
              <w:r w:rsidRPr="0094071C">
                <w:rPr>
                  <w:lang w:val="en-US"/>
                </w:rPr>
                <w:t>C</w:t>
              </w:r>
              <w:r w:rsidRPr="004A71AD">
                <w:t>)</w:t>
              </w:r>
              <w:r w:rsidRPr="0094071C">
                <w:rPr>
                  <w:lang w:val="en-US"/>
                </w:rPr>
                <w:t>K</w:t>
              </w:r>
              <w:r w:rsidRPr="004A71AD">
                <w:t>1</w:t>
              </w:r>
            </w:ins>
            <w:del w:id="51" w:author="admin" w:date="2017-02-28T09:03:00Z">
              <w:r w:rsidR="00543E62" w:rsidDel="00640FC1">
                <w:delText>−</w:delText>
              </w:r>
            </w:del>
          </w:p>
        </w:tc>
      </w:tr>
      <w:tr w:rsidR="00543E62" w:rsidRPr="00050E5E" w:rsidTr="00C26D49">
        <w:trPr>
          <w:trHeight w:val="501"/>
        </w:trPr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543E62" w:rsidRDefault="00543E62" w:rsidP="00914EFE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ПД, %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43E62" w:rsidRDefault="00543E62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43E62" w:rsidRDefault="008B56C0" w:rsidP="00914EFE">
            <w:pPr>
              <w:spacing w:before="0" w:after="0"/>
              <w:ind w:right="0"/>
              <w:jc w:val="center"/>
              <w:rPr>
                <w:snapToGrid w:val="0"/>
              </w:rPr>
            </w:pPr>
            <w:ins w:id="52" w:author="admin" w:date="2017-02-28T09:53:00Z">
              <w:r>
                <w:rPr>
                  <w:lang w:val="en-US"/>
                </w:rPr>
                <w:t>(</w:t>
              </w:r>
              <w:r w:rsidRPr="00817ADA">
                <w:t>42</w:t>
              </w:r>
              <w:r>
                <w:rPr>
                  <w:lang w:val="en-US"/>
                </w:rPr>
                <w:t>,43)</w:t>
              </w:r>
              <w:r w:rsidRPr="00817ADA">
                <w:t>YCS00FX003</w:t>
              </w:r>
              <w:r>
                <w:rPr>
                  <w:lang w:val="en-US"/>
                </w:rPr>
                <w:t>(</w:t>
              </w:r>
              <w:r w:rsidRPr="00817ADA">
                <w:t>A</w:t>
              </w:r>
              <w:r>
                <w:rPr>
                  <w:lang w:val="en-US"/>
                </w:rPr>
                <w:t>,B,C)</w:t>
              </w:r>
              <w:r w:rsidRPr="00817ADA">
                <w:t>K1</w:t>
              </w:r>
            </w:ins>
            <w:del w:id="53" w:author="admin" w:date="2017-02-28T09:53:00Z">
              <w:r w:rsidR="00543E62" w:rsidDel="008B56C0">
                <w:rPr>
                  <w:snapToGrid w:val="0"/>
                </w:rPr>
                <w:delText>42</w:delText>
              </w:r>
              <w:r w:rsidR="00543E62" w:rsidDel="008B56C0">
                <w:rPr>
                  <w:snapToGrid w:val="0"/>
                  <w:lang w:val="en-US"/>
                </w:rPr>
                <w:delText>(</w:delText>
              </w:r>
              <w:r w:rsidR="00543E62" w:rsidDel="008B56C0">
                <w:rPr>
                  <w:snapToGrid w:val="0"/>
                </w:rPr>
                <w:delText>43</w:delText>
              </w:r>
              <w:r w:rsidR="00543E62" w:rsidRPr="00BD348F" w:rsidDel="008B56C0">
                <w:rPr>
                  <w:snapToGrid w:val="0"/>
                  <w:lang w:val="en-US"/>
                </w:rPr>
                <w:delText>)YCS00FX00</w:delText>
              </w:r>
              <w:r w:rsidR="00543E62" w:rsidDel="008B56C0">
                <w:rPr>
                  <w:snapToGrid w:val="0"/>
                </w:rPr>
                <w:delText>3</w:delText>
              </w:r>
              <w:r w:rsidR="00543E62" w:rsidRPr="00BD348F" w:rsidDel="008B56C0">
                <w:rPr>
                  <w:snapToGrid w:val="0"/>
                  <w:lang w:val="en-US"/>
                </w:rPr>
                <w:delText>A(B, C)XQ01</w:delText>
              </w:r>
            </w:del>
          </w:p>
        </w:tc>
      </w:tr>
      <w:tr w:rsidR="00543E62" w:rsidRPr="00050E5E" w:rsidTr="00C26D49"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543E62" w:rsidRPr="00416DB6" w:rsidRDefault="00543E62" w:rsidP="00914EFE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РД1, %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43E62" w:rsidRDefault="00543E62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43E62" w:rsidRPr="008A1E08" w:rsidRDefault="008B56C0" w:rsidP="00914EFE">
            <w:pPr>
              <w:spacing w:before="0" w:after="0"/>
              <w:ind w:right="0"/>
              <w:jc w:val="center"/>
              <w:rPr>
                <w:snapToGrid w:val="0"/>
                <w:lang w:val="en-US"/>
              </w:rPr>
            </w:pPr>
            <w:ins w:id="54" w:author="admin" w:date="2017-02-28T09:53:00Z">
              <w:r>
                <w:rPr>
                  <w:lang w:val="en-US"/>
                </w:rPr>
                <w:t>(</w:t>
              </w:r>
              <w:r w:rsidRPr="006D75DA">
                <w:t>42</w:t>
              </w:r>
              <w:r>
                <w:rPr>
                  <w:lang w:val="en-US"/>
                </w:rPr>
                <w:t>,43)</w:t>
              </w:r>
              <w:r w:rsidRPr="006D75DA">
                <w:t>YCS00FX002</w:t>
              </w:r>
              <w:r>
                <w:rPr>
                  <w:lang w:val="en-US"/>
                </w:rPr>
                <w:t>(</w:t>
              </w:r>
              <w:r w:rsidRPr="006D75DA">
                <w:t>A</w:t>
              </w:r>
              <w:r>
                <w:rPr>
                  <w:lang w:val="en-US"/>
                </w:rPr>
                <w:t>,B,C)</w:t>
              </w:r>
              <w:r w:rsidRPr="006D75DA">
                <w:t>K1</w:t>
              </w:r>
            </w:ins>
            <w:del w:id="55" w:author="admin" w:date="2017-02-28T09:53:00Z">
              <w:r w:rsidR="00543E62" w:rsidDel="008B56C0">
                <w:rPr>
                  <w:snapToGrid w:val="0"/>
                </w:rPr>
                <w:delText>42</w:delText>
              </w:r>
              <w:r w:rsidR="00543E62" w:rsidDel="008B56C0">
                <w:rPr>
                  <w:snapToGrid w:val="0"/>
                  <w:lang w:val="en-US"/>
                </w:rPr>
                <w:delText>(</w:delText>
              </w:r>
              <w:r w:rsidR="00543E62" w:rsidDel="008B56C0">
                <w:rPr>
                  <w:snapToGrid w:val="0"/>
                </w:rPr>
                <w:delText>43</w:delText>
              </w:r>
              <w:r w:rsidR="00543E62" w:rsidRPr="00BD348F" w:rsidDel="008B56C0">
                <w:rPr>
                  <w:snapToGrid w:val="0"/>
                  <w:lang w:val="en-US"/>
                </w:rPr>
                <w:delText>)YCS00FX00</w:delText>
              </w:r>
              <w:r w:rsidR="00543E62" w:rsidDel="008B56C0">
                <w:rPr>
                  <w:snapToGrid w:val="0"/>
                </w:rPr>
                <w:delText>2</w:delText>
              </w:r>
              <w:r w:rsidR="00543E62" w:rsidRPr="00BD348F" w:rsidDel="008B56C0">
                <w:rPr>
                  <w:snapToGrid w:val="0"/>
                  <w:lang w:val="en-US"/>
                </w:rPr>
                <w:delText>A(B, C)XQ01</w:delText>
              </w:r>
            </w:del>
          </w:p>
        </w:tc>
      </w:tr>
      <w:tr w:rsidR="00914EFE" w:rsidRPr="00050E5E" w:rsidTr="00C26D49"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:rsidR="00914EFE" w:rsidRPr="00416DB6" w:rsidRDefault="00914EFE" w:rsidP="00914EFE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</w:t>
            </w:r>
            <w:proofErr w:type="gramStart"/>
            <w:r>
              <w:t>2</w:t>
            </w:r>
            <w:proofErr w:type="gramEnd"/>
            <w:r>
              <w:t>, %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914EFE" w:rsidRPr="008A1E08" w:rsidRDefault="008B56C0" w:rsidP="00914EFE">
            <w:pPr>
              <w:spacing w:before="0" w:after="0"/>
              <w:ind w:right="0"/>
              <w:jc w:val="center"/>
              <w:rPr>
                <w:snapToGrid w:val="0"/>
                <w:lang w:val="en-US"/>
              </w:rPr>
            </w:pPr>
            <w:ins w:id="56" w:author="admin" w:date="2017-02-28T09:53:00Z">
              <w:r>
                <w:rPr>
                  <w:lang w:val="en-US"/>
                </w:rPr>
                <w:t>(</w:t>
              </w:r>
              <w:r w:rsidRPr="006D75DA">
                <w:t>42</w:t>
              </w:r>
              <w:r>
                <w:rPr>
                  <w:lang w:val="en-US"/>
                </w:rPr>
                <w:t>,43)</w:t>
              </w:r>
              <w:r w:rsidRPr="006D75DA">
                <w:t>YCS00FX00</w:t>
              </w:r>
              <w:r>
                <w:rPr>
                  <w:lang w:val="en-US"/>
                </w:rPr>
                <w:t>1(</w:t>
              </w:r>
              <w:r w:rsidRPr="006D75DA">
                <w:t>A</w:t>
              </w:r>
              <w:r>
                <w:rPr>
                  <w:lang w:val="en-US"/>
                </w:rPr>
                <w:t>,B,C)</w:t>
              </w:r>
              <w:r w:rsidRPr="006D75DA">
                <w:t>K1</w:t>
              </w:r>
            </w:ins>
            <w:del w:id="57" w:author="admin" w:date="2017-02-28T09:53:00Z">
              <w:r w:rsidR="00914EFE" w:rsidDel="008B56C0">
                <w:rPr>
                  <w:snapToGrid w:val="0"/>
                </w:rPr>
                <w:delText>42</w:delText>
              </w:r>
              <w:r w:rsidR="00914EFE" w:rsidDel="008B56C0">
                <w:rPr>
                  <w:snapToGrid w:val="0"/>
                  <w:lang w:val="en-US"/>
                </w:rPr>
                <w:delText>(</w:delText>
              </w:r>
              <w:r w:rsidR="00914EFE" w:rsidDel="008B56C0">
                <w:rPr>
                  <w:snapToGrid w:val="0"/>
                </w:rPr>
                <w:delText>43</w:delText>
              </w:r>
              <w:r w:rsidR="00914EFE" w:rsidRPr="00BD348F" w:rsidDel="008B56C0">
                <w:rPr>
                  <w:snapToGrid w:val="0"/>
                  <w:lang w:val="en-US"/>
                </w:rPr>
                <w:delText>)YCS00FX00</w:delText>
              </w:r>
              <w:r w:rsidR="00914EFE" w:rsidDel="008B56C0">
                <w:rPr>
                  <w:snapToGrid w:val="0"/>
                </w:rPr>
                <w:delText>1</w:delText>
              </w:r>
              <w:r w:rsidR="00914EFE" w:rsidRPr="00BD348F" w:rsidDel="008B56C0">
                <w:rPr>
                  <w:snapToGrid w:val="0"/>
                  <w:lang w:val="en-US"/>
                </w:rPr>
                <w:delText>A(B, C)XQ01</w:delText>
              </w:r>
            </w:del>
          </w:p>
        </w:tc>
      </w:tr>
      <w:tr w:rsidR="00914EFE" w:rsidTr="00C26D49">
        <w:tc>
          <w:tcPr>
            <w:tcW w:w="4962" w:type="dxa"/>
          </w:tcPr>
          <w:p w:rsidR="00914EFE" w:rsidRDefault="00914EFE" w:rsidP="00914EFE">
            <w:pPr>
              <w:spacing w:before="0" w:after="0"/>
              <w:ind w:right="0"/>
              <w:jc w:val="both"/>
            </w:pPr>
            <w:r>
              <w:t>Температура теплоносителя в холодных ни</w:t>
            </w:r>
            <w:r>
              <w:t>т</w:t>
            </w:r>
            <w:r>
              <w:t xml:space="preserve">ках петель, </w:t>
            </w:r>
            <w:r w:rsidRPr="00500979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417" w:type="dxa"/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914EFE" w:rsidRPr="008B703A" w:rsidRDefault="00640FC1" w:rsidP="00914EFE">
            <w:pPr>
              <w:spacing w:before="0" w:after="0"/>
              <w:ind w:right="0"/>
              <w:jc w:val="center"/>
            </w:pPr>
            <w:ins w:id="58" w:author="admin" w:date="2017-02-28T09:03:00Z">
              <w:r>
                <w:t>40</w:t>
              </w:r>
              <w:r w:rsidRPr="0094071C">
                <w:rPr>
                  <w:lang w:val="en-US"/>
                </w:rPr>
                <w:t>YAR</w:t>
              </w:r>
              <w:r>
                <w:t>(12, 22, 32, </w:t>
              </w:r>
              <w:r w:rsidRPr="00344923">
                <w:t>42)</w:t>
              </w:r>
              <w:r w:rsidRPr="0094071C">
                <w:rPr>
                  <w:lang w:val="en-US"/>
                </w:rPr>
                <w:t>CT</w:t>
              </w:r>
              <w:r w:rsidRPr="00344923">
                <w:t>001</w:t>
              </w:r>
              <w:r w:rsidRPr="0094071C">
                <w:rPr>
                  <w:lang w:val="en-US"/>
                </w:rPr>
                <w:t>A</w:t>
              </w:r>
            </w:ins>
            <w:del w:id="59" w:author="admin" w:date="2017-02-28T09:03:00Z">
              <w:r w:rsidR="00914EFE" w:rsidDel="00640FC1">
                <w:delText>40YAR</w:delText>
              </w:r>
              <w:r w:rsidR="00914EFE" w:rsidDel="00640FC1">
                <w:rPr>
                  <w:lang w:val="en-US"/>
                </w:rPr>
                <w:delText>1(2,3,4)</w:delText>
              </w:r>
              <w:r w:rsidR="00914EFE" w:rsidDel="00640FC1">
                <w:delText>2FT901</w:delText>
              </w:r>
              <w:r w:rsidR="00914EFE" w:rsidDel="00640FC1">
                <w:rPr>
                  <w:lang w:val="en-US"/>
                </w:rPr>
                <w:delText>XQ</w:delText>
              </w:r>
              <w:r w:rsidR="00914EFE" w:rsidDel="00640FC1">
                <w:delText>0</w:delText>
              </w:r>
              <w:r w:rsidR="00914EFE" w:rsidRPr="00DA1E38" w:rsidDel="00640FC1">
                <w:delText>1</w:delText>
              </w:r>
            </w:del>
          </w:p>
        </w:tc>
      </w:tr>
      <w:tr w:rsidR="00914EFE" w:rsidTr="00C26D49">
        <w:tc>
          <w:tcPr>
            <w:tcW w:w="4962" w:type="dxa"/>
          </w:tcPr>
          <w:p w:rsidR="00914EFE" w:rsidRDefault="00914EFE" w:rsidP="00914EFE">
            <w:pPr>
              <w:spacing w:before="0" w:after="0"/>
              <w:ind w:right="0"/>
              <w:jc w:val="both"/>
            </w:pPr>
            <w:r>
              <w:t xml:space="preserve">Температура теплоносителя в горячих нитках петель, </w:t>
            </w:r>
            <w:r w:rsidRPr="00500979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417" w:type="dxa"/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914EFE" w:rsidRPr="008B703A" w:rsidRDefault="00640FC1" w:rsidP="00914EFE">
            <w:pPr>
              <w:spacing w:before="0" w:after="0"/>
              <w:ind w:right="0"/>
              <w:jc w:val="center"/>
            </w:pPr>
            <w:ins w:id="60" w:author="admin" w:date="2017-02-28T09:04:00Z">
              <w:r>
                <w:t>40</w:t>
              </w:r>
              <w:r w:rsidRPr="0094071C">
                <w:rPr>
                  <w:lang w:val="en-US"/>
                </w:rPr>
                <w:t>YAR</w:t>
              </w:r>
              <w:r w:rsidRPr="00344923">
                <w:t>(1</w:t>
              </w:r>
              <w:r>
                <w:t>1, </w:t>
              </w:r>
              <w:r w:rsidRPr="00344923">
                <w:t>2</w:t>
              </w:r>
              <w:r>
                <w:t>1, </w:t>
              </w:r>
              <w:r w:rsidRPr="00344923">
                <w:t>3</w:t>
              </w:r>
              <w:r>
                <w:t>1, </w:t>
              </w:r>
              <w:r w:rsidRPr="00344923">
                <w:t>4</w:t>
              </w:r>
              <w:r>
                <w:t>1</w:t>
              </w:r>
              <w:r w:rsidRPr="00344923">
                <w:t>)</w:t>
              </w:r>
              <w:r w:rsidRPr="0094071C">
                <w:rPr>
                  <w:lang w:val="en-US"/>
                </w:rPr>
                <w:t>CT</w:t>
              </w:r>
              <w:r w:rsidRPr="00344923">
                <w:t>001</w:t>
              </w:r>
              <w:r w:rsidRPr="0094071C">
                <w:rPr>
                  <w:lang w:val="en-US"/>
                </w:rPr>
                <w:t>A</w:t>
              </w:r>
            </w:ins>
            <w:del w:id="61" w:author="admin" w:date="2017-02-28T09:04:00Z">
              <w:r w:rsidR="00914EFE" w:rsidDel="00640FC1">
                <w:delText>40YAR</w:delText>
              </w:r>
              <w:r w:rsidR="00914EFE" w:rsidDel="00640FC1">
                <w:rPr>
                  <w:lang w:val="en-US"/>
                </w:rPr>
                <w:delText>1(2,3,4)</w:delText>
              </w:r>
              <w:r w:rsidR="00914EFE" w:rsidDel="00640FC1">
                <w:delText>1FT901</w:delText>
              </w:r>
              <w:r w:rsidR="00914EFE" w:rsidDel="00640FC1">
                <w:rPr>
                  <w:lang w:val="en-US"/>
                </w:rPr>
                <w:delText>XQ</w:delText>
              </w:r>
              <w:r w:rsidR="00914EFE" w:rsidDel="00640FC1">
                <w:delText>0</w:delText>
              </w:r>
              <w:r w:rsidR="00914EFE" w:rsidRPr="00DA1E38" w:rsidDel="00640FC1">
                <w:delText>1</w:delText>
              </w:r>
            </w:del>
          </w:p>
        </w:tc>
      </w:tr>
      <w:tr w:rsidR="00914EFE" w:rsidTr="00C26D49">
        <w:tc>
          <w:tcPr>
            <w:tcW w:w="4962" w:type="dxa"/>
          </w:tcPr>
          <w:p w:rsidR="00914EFE" w:rsidRDefault="00914EFE" w:rsidP="00914EFE">
            <w:pPr>
              <w:spacing w:before="0" w:after="0"/>
              <w:ind w:right="0"/>
              <w:jc w:val="both"/>
            </w:pPr>
            <w:r w:rsidRPr="008E4F89">
              <w:rPr>
                <w:rFonts w:eastAsia="Consolas"/>
              </w:rPr>
              <w:t>Концентрация борной кислоты в реакторе</w:t>
            </w:r>
            <w:r>
              <w:t>, г/кг</w:t>
            </w:r>
          </w:p>
        </w:tc>
        <w:tc>
          <w:tcPr>
            <w:tcW w:w="1417" w:type="dxa"/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914EFE" w:rsidRDefault="008B56C0" w:rsidP="00914EFE">
            <w:pPr>
              <w:spacing w:before="0" w:after="0"/>
              <w:ind w:right="0"/>
              <w:jc w:val="center"/>
            </w:pPr>
            <w:ins w:id="62" w:author="admin" w:date="2017-02-28T09:54:00Z">
              <w:r w:rsidRPr="00E34A1D">
                <w:t>40TVR</w:t>
              </w:r>
              <w:r>
                <w:rPr>
                  <w:lang w:val="en-US"/>
                </w:rPr>
                <w:t>(</w:t>
              </w:r>
              <w:r w:rsidRPr="00E34A1D">
                <w:t>30</w:t>
              </w:r>
              <w:r>
                <w:rPr>
                  <w:lang w:val="en-US"/>
                </w:rPr>
                <w:t>,40)</w:t>
              </w:r>
              <w:r w:rsidRPr="00E34A1D">
                <w:t>CQ001</w:t>
              </w:r>
            </w:ins>
            <w:del w:id="63" w:author="admin" w:date="2017-02-28T09:54:00Z">
              <w:r w:rsidR="00914EFE" w:rsidDel="008B56C0">
                <w:rPr>
                  <w:snapToGrid w:val="0"/>
                </w:rPr>
                <w:delText>40TVR</w:delText>
              </w:r>
              <w:r w:rsidR="00914EFE" w:rsidDel="008B56C0">
                <w:rPr>
                  <w:snapToGrid w:val="0"/>
                  <w:lang w:val="en-US"/>
                </w:rPr>
                <w:delText>(30)</w:delText>
              </w:r>
              <w:r w:rsidR="00914EFE" w:rsidDel="008B56C0">
                <w:rPr>
                  <w:snapToGrid w:val="0"/>
                </w:rPr>
                <w:delText>40CQ001</w:delText>
              </w:r>
              <w:r w:rsidR="00914EFE" w:rsidDel="008B56C0">
                <w:rPr>
                  <w:lang w:val="en-US"/>
                </w:rPr>
                <w:delText>XQ</w:delText>
              </w:r>
              <w:r w:rsidR="00914EFE" w:rsidDel="008B56C0">
                <w:delText>5</w:delText>
              </w:r>
              <w:r w:rsidR="00914EFE" w:rsidRPr="00DA1E38" w:rsidDel="008B56C0">
                <w:delText>1</w:delText>
              </w:r>
            </w:del>
          </w:p>
        </w:tc>
      </w:tr>
      <w:tr w:rsidR="00914EFE" w:rsidTr="00C26D49">
        <w:tc>
          <w:tcPr>
            <w:tcW w:w="4962" w:type="dxa"/>
          </w:tcPr>
          <w:p w:rsidR="00914EFE" w:rsidRPr="008E4F89" w:rsidRDefault="00914EFE" w:rsidP="00914EFE">
            <w:pPr>
              <w:spacing w:before="0" w:after="0"/>
              <w:ind w:right="0"/>
              <w:jc w:val="both"/>
              <w:rPr>
                <w:rFonts w:eastAsia="Consolas"/>
              </w:rPr>
            </w:pPr>
            <w:r w:rsidRPr="007E6B16">
              <w:rPr>
                <w:rFonts w:eastAsia="Consolas"/>
              </w:rPr>
              <w:t>Концентрация борной кислоты на напоре н</w:t>
            </w:r>
            <w:r w:rsidRPr="007E6B16">
              <w:rPr>
                <w:rFonts w:eastAsia="Consolas"/>
              </w:rPr>
              <w:t>а</w:t>
            </w:r>
            <w:r w:rsidRPr="007E6B16">
              <w:rPr>
                <w:rFonts w:eastAsia="Consolas"/>
              </w:rPr>
              <w:t>сосов системы продувки подпитки, г/</w:t>
            </w:r>
            <w:r>
              <w:rPr>
                <w:rFonts w:eastAsia="Consolas"/>
              </w:rPr>
              <w:t>кг</w:t>
            </w:r>
          </w:p>
        </w:tc>
        <w:tc>
          <w:tcPr>
            <w:tcW w:w="1417" w:type="dxa"/>
            <w:vAlign w:val="center"/>
          </w:tcPr>
          <w:p w:rsidR="00914EFE" w:rsidRDefault="00914EFE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914EFE" w:rsidRDefault="008B56C0" w:rsidP="00914EFE">
            <w:pPr>
              <w:spacing w:before="0" w:after="0"/>
              <w:ind w:right="0"/>
              <w:jc w:val="center"/>
              <w:rPr>
                <w:snapToGrid w:val="0"/>
              </w:rPr>
            </w:pPr>
            <w:ins w:id="64" w:author="admin" w:date="2017-02-28T09:54:00Z">
              <w:r w:rsidRPr="001A627C">
                <w:rPr>
                  <w:rFonts w:eastAsia="Consolas"/>
                </w:rPr>
                <w:t>40TKR30CQ001</w:t>
              </w:r>
            </w:ins>
            <w:del w:id="65" w:author="admin" w:date="2017-02-28T09:54:00Z">
              <w:r w:rsidR="00914EFE" w:rsidDel="008B56C0">
                <w:rPr>
                  <w:rFonts w:eastAsia="Consolas"/>
                </w:rPr>
                <w:delText>4</w:delText>
              </w:r>
              <w:r w:rsidR="00914EFE" w:rsidRPr="007E6B16" w:rsidDel="008B56C0">
                <w:rPr>
                  <w:rFonts w:eastAsia="Consolas"/>
                </w:rPr>
                <w:delText>0TKR02FQ002XQ01</w:delText>
              </w:r>
            </w:del>
          </w:p>
        </w:tc>
      </w:tr>
    </w:tbl>
    <w:p w:rsidR="00B501A9" w:rsidRPr="00B501A9" w:rsidRDefault="00B501A9" w:rsidP="00115E0B">
      <w:pPr>
        <w:spacing w:before="360"/>
        <w:jc w:val="both"/>
        <w:rPr>
          <w:sz w:val="2"/>
          <w:szCs w:val="2"/>
        </w:rPr>
      </w:pPr>
    </w:p>
    <w:p w:rsidR="00115E0B" w:rsidRDefault="00115E0B" w:rsidP="00115E0B">
      <w:pPr>
        <w:spacing w:before="360"/>
        <w:jc w:val="both"/>
      </w:pPr>
      <w:r>
        <w:t>Продолжение таблицы 6.1</w:t>
      </w:r>
    </w:p>
    <w:tbl>
      <w:tblPr>
        <w:tblStyle w:val="af4"/>
        <w:tblW w:w="9781" w:type="dxa"/>
        <w:tblInd w:w="108" w:type="dxa"/>
        <w:tblLayout w:type="fixed"/>
        <w:tblLook w:val="04A0"/>
      </w:tblPr>
      <w:tblGrid>
        <w:gridCol w:w="4962"/>
        <w:gridCol w:w="1417"/>
        <w:gridCol w:w="3402"/>
      </w:tblGrid>
      <w:tr w:rsidR="00115E0B" w:rsidTr="00471028"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115E0B" w:rsidRDefault="00115E0B" w:rsidP="00123F5D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измерения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15E0B" w:rsidRDefault="00115E0B" w:rsidP="00123F5D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Периоди</w:t>
            </w:r>
            <w:r w:rsidRPr="008E4F89">
              <w:rPr>
                <w:rFonts w:eastAsia="Consolas"/>
              </w:rPr>
              <w:t>ч</w:t>
            </w:r>
            <w:r w:rsidRPr="008E4F89">
              <w:rPr>
                <w:rFonts w:eastAsia="Consolas"/>
              </w:rPr>
              <w:t>ность рег</w:t>
            </w:r>
            <w:r w:rsidRPr="008E4F89">
              <w:rPr>
                <w:rFonts w:eastAsia="Consolas"/>
              </w:rPr>
              <w:t>и</w:t>
            </w:r>
            <w:r w:rsidRPr="008E4F89">
              <w:rPr>
                <w:rFonts w:eastAsia="Consolas"/>
              </w:rPr>
              <w:t xml:space="preserve">страции, </w:t>
            </w:r>
            <w:proofErr w:type="gramStart"/>
            <w:r w:rsidRPr="008E4F89">
              <w:rPr>
                <w:rFonts w:eastAsia="Consolas"/>
              </w:rPr>
              <w:t>с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15E0B" w:rsidRDefault="00115E0B" w:rsidP="00123F5D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115E0B" w:rsidTr="00471028">
        <w:tc>
          <w:tcPr>
            <w:tcW w:w="4962" w:type="dxa"/>
            <w:tcBorders>
              <w:bottom w:val="single" w:sz="4" w:space="0" w:color="auto"/>
            </w:tcBorders>
          </w:tcPr>
          <w:p w:rsidR="00115E0B" w:rsidRPr="008B703A" w:rsidRDefault="00640FC1" w:rsidP="00914EFE">
            <w:pPr>
              <w:spacing w:before="0" w:after="0"/>
              <w:ind w:right="0"/>
              <w:jc w:val="both"/>
            </w:pPr>
            <w:ins w:id="66" w:author="admin" w:date="2017-02-28T09:05:00Z">
              <w:r>
                <w:t>Положение ОР СУЗ, </w:t>
              </w:r>
              <w:proofErr w:type="gramStart"/>
              <w:r>
                <w:t>см</w:t>
              </w:r>
            </w:ins>
            <w:proofErr w:type="gramEnd"/>
            <w:del w:id="67" w:author="admin" w:date="2017-02-28T09:05:00Z">
              <w:r w:rsidR="00115E0B" w:rsidDel="00640FC1">
                <w:delText>Положения групп ОР СУЗ, %Н</w:delText>
              </w:r>
              <w:r w:rsidR="00115E0B" w:rsidRPr="00A97533" w:rsidDel="00640FC1">
                <w:rPr>
                  <w:sz w:val="32"/>
                  <w:szCs w:val="32"/>
                  <w:vertAlign w:val="subscript"/>
                </w:rPr>
                <w:delText>аз</w:delText>
              </w:r>
            </w:del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15E0B" w:rsidRDefault="00115E0B" w:rsidP="00914EF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115E0B" w:rsidRPr="00012967" w:rsidRDefault="00A04081" w:rsidP="00914EFE">
            <w:pPr>
              <w:spacing w:before="0" w:after="0"/>
              <w:ind w:right="0"/>
              <w:jc w:val="center"/>
            </w:pPr>
            <w:ins w:id="68" w:author="admin" w:date="2017-02-28T09:15:00Z">
              <w:r w:rsidRPr="00A04081">
                <w:rPr>
                  <w:lang w:val="en-US"/>
                  <w:rPrChange w:id="69" w:author="admin" w:date="2017-02-28T09:16:00Z">
                    <w:rPr/>
                  </w:rPrChange>
                </w:rPr>
                <w:t>40YVS00FG(143, 124, 105, 059, 039, 021, 144, 118, 113, 051, 046, 020, 151, 147, 090, 074, 017, 013, 155, 140, 101, 063, 024, 009, 133, 082, 052, 058, 106, 109, 112, 094, 097, 067, 070, 055, 031, 142, 136, 091, 073, 028, 022, 145, 130, 100, 064, 034, 019, 153, 117, 126, 038, 047, 011, 120, 123, 079, 085, 041, 044)K</w:t>
              </w:r>
              <w:r w:rsidRPr="00DE500E">
                <w:t>1</w:t>
              </w:r>
            </w:ins>
            <w:del w:id="70" w:author="admin" w:date="2017-02-28T09:15:00Z">
              <w:r w:rsidR="00115E0B" w:rsidDel="00A04081">
                <w:delText>40YVS00FG90(0-9)XQ02</w:delText>
              </w:r>
            </w:del>
          </w:p>
        </w:tc>
      </w:tr>
      <w:tr w:rsidR="00115E0B" w:rsidTr="00471028">
        <w:trPr>
          <w:trHeight w:val="436"/>
        </w:trPr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:rsidR="00115E0B" w:rsidRDefault="00115E0B" w:rsidP="00B47C84">
            <w:pPr>
              <w:spacing w:before="0" w:after="0"/>
              <w:ind w:right="0"/>
              <w:jc w:val="left"/>
            </w:pPr>
            <w:r>
              <w:t xml:space="preserve">Давление над активной зоной, </w:t>
            </w:r>
            <w:r w:rsidRPr="007E6B16">
              <w:rPr>
                <w:rFonts w:eastAsia="Consolas"/>
              </w:rPr>
              <w:t>кгс/см</w:t>
            </w:r>
            <w:proofErr w:type="gramStart"/>
            <w:r w:rsidRPr="001D7D2D">
              <w:rPr>
                <w:rFonts w:eastAsia="Consolas"/>
                <w:vertAlign w:val="superscript"/>
              </w:rPr>
              <w:t>2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115E0B" w:rsidRDefault="00115E0B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115E0B" w:rsidRDefault="008B56C0" w:rsidP="00B47C84">
            <w:pPr>
              <w:spacing w:before="0" w:after="0"/>
              <w:ind w:right="0"/>
              <w:jc w:val="center"/>
            </w:pPr>
            <w:ins w:id="71" w:author="admin" w:date="2017-02-28T09:55:00Z">
              <w:r w:rsidRPr="00350EFF">
                <w:t>40YCR10CP001A</w:t>
              </w:r>
            </w:ins>
            <w:del w:id="72" w:author="admin" w:date="2017-02-28T09:55:00Z">
              <w:r w:rsidR="00115E0B" w:rsidDel="008B56C0">
                <w:delText>4</w:delText>
              </w:r>
              <w:r w:rsidR="00115E0B" w:rsidRPr="00DA1E38" w:rsidDel="008B56C0">
                <w:delText>0</w:delText>
              </w:r>
              <w:r w:rsidR="00115E0B" w:rsidRPr="00FB4B34" w:rsidDel="008B56C0">
                <w:rPr>
                  <w:lang w:val="en-US"/>
                </w:rPr>
                <w:delText>Y</w:delText>
              </w:r>
              <w:r w:rsidR="00115E0B" w:rsidDel="008B56C0">
                <w:rPr>
                  <w:lang w:val="en-US"/>
                </w:rPr>
                <w:delText>C</w:delText>
              </w:r>
              <w:r w:rsidR="00115E0B" w:rsidRPr="00FB4B34" w:rsidDel="008B56C0">
                <w:rPr>
                  <w:lang w:val="en-US"/>
                </w:rPr>
                <w:delText>R</w:delText>
              </w:r>
              <w:r w:rsidR="00115E0B" w:rsidRPr="00DA1E38" w:rsidDel="008B56C0">
                <w:delText>10</w:delText>
              </w:r>
              <w:r w:rsidR="00115E0B" w:rsidDel="008B56C0">
                <w:rPr>
                  <w:lang w:val="en-US"/>
                </w:rPr>
                <w:delText>CP</w:delText>
              </w:r>
              <w:r w:rsidR="00115E0B" w:rsidRPr="00DA1E38" w:rsidDel="008B56C0">
                <w:delText>072</w:delText>
              </w:r>
              <w:r w:rsidR="00115E0B" w:rsidDel="008B56C0">
                <w:delText>(</w:delText>
              </w:r>
              <w:r w:rsidR="00115E0B" w:rsidRPr="00FB4B34" w:rsidDel="008B56C0">
                <w:rPr>
                  <w:lang w:val="en-US"/>
                </w:rPr>
                <w:delText>A</w:delText>
              </w:r>
              <w:r w:rsidR="00115E0B" w:rsidDel="008B56C0">
                <w:delText>,В,С)</w:delText>
              </w:r>
              <w:r w:rsidR="00115E0B" w:rsidDel="008B56C0">
                <w:rPr>
                  <w:lang w:val="en-US"/>
                </w:rPr>
                <w:delText>XQ</w:delText>
              </w:r>
              <w:r w:rsidR="00115E0B" w:rsidDel="008B56C0">
                <w:delText>0</w:delText>
              </w:r>
              <w:r w:rsidR="00115E0B" w:rsidRPr="00DA1E38" w:rsidDel="008B56C0">
                <w:delText>1</w:delText>
              </w:r>
            </w:del>
          </w:p>
        </w:tc>
      </w:tr>
      <w:tr w:rsidR="00115E0B" w:rsidTr="00471028">
        <w:trPr>
          <w:trHeight w:val="414"/>
        </w:trPr>
        <w:tc>
          <w:tcPr>
            <w:tcW w:w="4962" w:type="dxa"/>
            <w:vAlign w:val="center"/>
          </w:tcPr>
          <w:p w:rsidR="00115E0B" w:rsidRDefault="00115E0B" w:rsidP="00B47C84">
            <w:pPr>
              <w:spacing w:before="0" w:after="0"/>
              <w:ind w:right="0"/>
              <w:jc w:val="left"/>
            </w:pPr>
            <w:r>
              <w:t>Уровень теплоносителя в КД, см</w:t>
            </w:r>
          </w:p>
        </w:tc>
        <w:tc>
          <w:tcPr>
            <w:tcW w:w="1417" w:type="dxa"/>
            <w:vAlign w:val="center"/>
          </w:tcPr>
          <w:p w:rsidR="00115E0B" w:rsidRDefault="00115E0B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115E0B" w:rsidRDefault="008B56C0" w:rsidP="00B47C84">
            <w:pPr>
              <w:spacing w:before="0" w:after="0"/>
              <w:ind w:right="0"/>
              <w:jc w:val="center"/>
            </w:pPr>
            <w:ins w:id="73" w:author="admin" w:date="2017-02-28T09:55:00Z">
              <w:r w:rsidRPr="00020E37">
                <w:t>40YPR10CL</w:t>
              </w:r>
              <w:r>
                <w:rPr>
                  <w:lang w:val="en-US"/>
                </w:rPr>
                <w:t>(001A,</w:t>
              </w:r>
              <w:r w:rsidRPr="00020E37">
                <w:t>002</w:t>
              </w:r>
              <w:r>
                <w:rPr>
                  <w:lang w:val="en-US"/>
                </w:rPr>
                <w:t>,003A</w:t>
              </w:r>
            </w:ins>
            <w:ins w:id="74" w:author="admin" w:date="2017-02-28T09:56:00Z">
              <w:r>
                <w:t>)</w:t>
              </w:r>
            </w:ins>
            <w:del w:id="75" w:author="admin" w:date="2017-02-28T09:55:00Z">
              <w:r w:rsidR="00115E0B" w:rsidDel="008B56C0">
                <w:rPr>
                  <w:rFonts w:eastAsia="Consolas"/>
                </w:rPr>
                <w:delText>4</w:delText>
              </w:r>
              <w:r w:rsidR="00115E0B" w:rsidRPr="007E6B16" w:rsidDel="008B56C0">
                <w:rPr>
                  <w:rFonts w:eastAsia="Consolas"/>
                </w:rPr>
                <w:delText>0YPR10CL903XQ01</w:delText>
              </w:r>
            </w:del>
          </w:p>
        </w:tc>
      </w:tr>
      <w:tr w:rsidR="00115E0B" w:rsidTr="00471028">
        <w:trPr>
          <w:trHeight w:val="419"/>
        </w:trPr>
        <w:tc>
          <w:tcPr>
            <w:tcW w:w="4962" w:type="dxa"/>
            <w:vAlign w:val="center"/>
          </w:tcPr>
          <w:p w:rsidR="00115E0B" w:rsidRDefault="00115E0B" w:rsidP="00B47C84">
            <w:pPr>
              <w:spacing w:before="0" w:after="0"/>
              <w:ind w:right="0"/>
              <w:jc w:val="left"/>
            </w:pPr>
            <w:r>
              <w:t xml:space="preserve">Давление пара в ГПК, </w:t>
            </w:r>
            <w:r w:rsidRPr="007E6B16">
              <w:rPr>
                <w:rFonts w:eastAsia="Consolas"/>
              </w:rPr>
              <w:t>кгс/см</w:t>
            </w:r>
            <w:r w:rsidRPr="001D7D2D">
              <w:rPr>
                <w:rFonts w:eastAsia="Consolas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:rsidR="00115E0B" w:rsidRDefault="00115E0B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115E0B" w:rsidRDefault="008B56C0" w:rsidP="00B47C84">
            <w:pPr>
              <w:tabs>
                <w:tab w:val="left" w:pos="525"/>
                <w:tab w:val="center" w:pos="1667"/>
              </w:tabs>
              <w:spacing w:before="0" w:after="0"/>
              <w:ind w:right="0"/>
              <w:jc w:val="center"/>
            </w:pPr>
            <w:ins w:id="76" w:author="admin" w:date="2017-02-28T09:56:00Z">
              <w:r w:rsidRPr="00E64640">
                <w:t>40RCR11CP001K</w:t>
              </w:r>
            </w:ins>
            <w:del w:id="77" w:author="admin" w:date="2017-02-28T09:56:00Z">
              <w:r w:rsidR="00115E0B" w:rsidDel="008B56C0">
                <w:rPr>
                  <w:rFonts w:eastAsia="Consolas"/>
                </w:rPr>
                <w:delText>4</w:delText>
              </w:r>
              <w:r w:rsidR="00115E0B" w:rsidRPr="007E6B16" w:rsidDel="008B56C0">
                <w:rPr>
                  <w:rFonts w:eastAsia="Consolas"/>
                </w:rPr>
                <w:delText>0RCR11CP001XQ51</w:delText>
              </w:r>
            </w:del>
          </w:p>
        </w:tc>
      </w:tr>
      <w:tr w:rsidR="00281DA2" w:rsidTr="00471028">
        <w:trPr>
          <w:trHeight w:val="425"/>
        </w:trPr>
        <w:tc>
          <w:tcPr>
            <w:tcW w:w="4962" w:type="dxa"/>
            <w:vAlign w:val="center"/>
          </w:tcPr>
          <w:p w:rsidR="00281DA2" w:rsidRDefault="00281DA2" w:rsidP="00B47C84">
            <w:pPr>
              <w:spacing w:before="0" w:after="0"/>
              <w:ind w:right="0"/>
              <w:jc w:val="left"/>
            </w:pPr>
            <w:r>
              <w:t>Р</w:t>
            </w:r>
            <w:r w:rsidRPr="00215C89">
              <w:t>асход подпитки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417" w:type="dxa"/>
            <w:vAlign w:val="center"/>
          </w:tcPr>
          <w:p w:rsidR="00281DA2" w:rsidRDefault="00281DA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281DA2" w:rsidRDefault="008B56C0" w:rsidP="00B47C84">
            <w:pPr>
              <w:spacing w:before="0" w:after="0"/>
              <w:ind w:right="0"/>
              <w:jc w:val="center"/>
            </w:pPr>
            <w:ins w:id="78" w:author="admin" w:date="2017-02-28T09:56:00Z">
              <w:r w:rsidRPr="00092630">
                <w:rPr>
                  <w:rFonts w:eastAsia="Consolas"/>
                </w:rPr>
                <w:t>40TKR30CF001A</w:t>
              </w:r>
            </w:ins>
            <w:del w:id="79" w:author="admin" w:date="2017-02-28T09:56:00Z">
              <w:r w:rsidR="00281DA2" w:rsidDel="008B56C0">
                <w:rPr>
                  <w:rFonts w:eastAsia="Consolas"/>
                </w:rPr>
                <w:delText>4</w:delText>
              </w:r>
              <w:r w:rsidR="00281DA2" w:rsidRPr="008E4F89" w:rsidDel="008B56C0">
                <w:rPr>
                  <w:rFonts w:eastAsia="Consolas"/>
                </w:rPr>
                <w:delText>0TKR30CF0</w:delText>
              </w:r>
              <w:r w:rsidR="00281DA2" w:rsidRPr="008E4F89" w:rsidDel="008B56C0">
                <w:rPr>
                  <w:rFonts w:eastAsia="Consolas"/>
                </w:rPr>
                <w:lastRenderedPageBreak/>
                <w:delText>01AXQ51</w:delText>
              </w:r>
            </w:del>
          </w:p>
        </w:tc>
      </w:tr>
      <w:tr w:rsidR="00281DA2" w:rsidTr="00471028">
        <w:trPr>
          <w:trHeight w:val="418"/>
        </w:trPr>
        <w:tc>
          <w:tcPr>
            <w:tcW w:w="4962" w:type="dxa"/>
            <w:vAlign w:val="center"/>
          </w:tcPr>
          <w:p w:rsidR="00281DA2" w:rsidRDefault="00281DA2" w:rsidP="00B47C84">
            <w:pPr>
              <w:spacing w:before="0" w:after="0"/>
              <w:ind w:right="0"/>
              <w:jc w:val="left"/>
            </w:pPr>
            <w:r>
              <w:lastRenderedPageBreak/>
              <w:t>Р</w:t>
            </w:r>
            <w:r w:rsidRPr="00215C89">
              <w:t>асход продувки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417" w:type="dxa"/>
            <w:vAlign w:val="center"/>
          </w:tcPr>
          <w:p w:rsidR="00281DA2" w:rsidRDefault="00281DA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281DA2" w:rsidRDefault="008B56C0" w:rsidP="00B47C84">
            <w:pPr>
              <w:spacing w:before="0" w:after="0"/>
              <w:ind w:right="0"/>
              <w:jc w:val="center"/>
            </w:pPr>
            <w:ins w:id="80" w:author="admin" w:date="2017-02-28T09:57:00Z">
              <w:r w:rsidRPr="00092630">
                <w:rPr>
                  <w:rFonts w:eastAsia="Consolas"/>
                </w:rPr>
                <w:t>40TKR80CF001A</w:t>
              </w:r>
            </w:ins>
            <w:del w:id="81" w:author="admin" w:date="2017-02-28T09:57:00Z">
              <w:r w:rsidR="00281DA2" w:rsidDel="008B56C0">
                <w:rPr>
                  <w:rFonts w:eastAsia="Consolas"/>
                </w:rPr>
                <w:delText>4</w:delText>
              </w:r>
              <w:r w:rsidR="00281DA2" w:rsidRPr="008E4F89" w:rsidDel="008B56C0">
                <w:rPr>
                  <w:rFonts w:eastAsia="Consolas"/>
                </w:rPr>
                <w:delText>0TKR80CF904XQ01</w:delText>
              </w:r>
            </w:del>
          </w:p>
        </w:tc>
      </w:tr>
      <w:tr w:rsidR="009D15A4" w:rsidTr="00471028">
        <w:trPr>
          <w:trHeight w:val="418"/>
          <w:ins w:id="82" w:author="admin" w:date="2017-02-28T09:58:00Z"/>
        </w:trPr>
        <w:tc>
          <w:tcPr>
            <w:tcW w:w="4962" w:type="dxa"/>
            <w:vAlign w:val="center"/>
          </w:tcPr>
          <w:p w:rsidR="009D15A4" w:rsidRDefault="009D15A4" w:rsidP="00B47C84">
            <w:pPr>
              <w:spacing w:before="0" w:after="0"/>
              <w:ind w:right="0"/>
              <w:jc w:val="left"/>
              <w:rPr>
                <w:ins w:id="83" w:author="admin" w:date="2017-02-28T09:58:00Z"/>
              </w:rPr>
            </w:pPr>
            <w:ins w:id="84" w:author="admin" w:date="2017-02-28T10:01:00Z">
              <w:r>
                <w:t>Д</w:t>
              </w:r>
            </w:ins>
            <w:ins w:id="85" w:author="admin" w:date="2017-02-28T09:59:00Z">
              <w:r w:rsidRPr="0094071C">
                <w:t>авление пара в ПГ №1-4</w:t>
              </w:r>
            </w:ins>
            <w:ins w:id="86" w:author="admin" w:date="2017-02-28T10:01:00Z">
              <w:r>
                <w:t xml:space="preserve">, </w:t>
              </w:r>
              <w:r w:rsidRPr="007E6B16">
                <w:rPr>
                  <w:rFonts w:eastAsia="Consolas"/>
                </w:rPr>
                <w:t>кгс/см</w:t>
              </w:r>
              <w:proofErr w:type="gramStart"/>
              <w:r w:rsidRPr="001D7D2D">
                <w:rPr>
                  <w:rFonts w:eastAsia="Consolas"/>
                  <w:vertAlign w:val="superscript"/>
                </w:rPr>
                <w:t>2</w:t>
              </w:r>
            </w:ins>
            <w:proofErr w:type="gramEnd"/>
          </w:p>
        </w:tc>
        <w:tc>
          <w:tcPr>
            <w:tcW w:w="1417" w:type="dxa"/>
            <w:vAlign w:val="center"/>
          </w:tcPr>
          <w:p w:rsidR="009D15A4" w:rsidRDefault="009D15A4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87" w:author="admin" w:date="2017-02-28T09:58:00Z"/>
              </w:rPr>
            </w:pPr>
            <w:ins w:id="88" w:author="admin" w:date="2017-02-28T10:01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092630" w:rsidRDefault="009D15A4" w:rsidP="00B47C84">
            <w:pPr>
              <w:spacing w:before="0" w:after="0"/>
              <w:ind w:right="0"/>
              <w:jc w:val="center"/>
              <w:rPr>
                <w:ins w:id="89" w:author="admin" w:date="2017-02-28T09:58:00Z"/>
                <w:rFonts w:eastAsia="Consolas"/>
              </w:rPr>
            </w:pPr>
            <w:ins w:id="90" w:author="admin" w:date="2017-02-28T10:02:00Z">
              <w:r>
                <w:t>40</w:t>
              </w:r>
              <w:r w:rsidRPr="0094071C">
                <w:rPr>
                  <w:lang w:val="en-US"/>
                </w:rPr>
                <w:t>YBR</w:t>
              </w:r>
              <w:r>
                <w:t>(10, 20, 30, </w:t>
              </w:r>
              <w:r w:rsidRPr="00AE7150">
                <w:t>40)</w:t>
              </w:r>
              <w:r w:rsidRPr="0094071C">
                <w:rPr>
                  <w:lang w:val="en-US"/>
                </w:rPr>
                <w:t>CP</w:t>
              </w:r>
              <w:r w:rsidRPr="00EF4B3C">
                <w:t>010</w:t>
              </w:r>
            </w:ins>
          </w:p>
        </w:tc>
      </w:tr>
      <w:tr w:rsidR="009D15A4" w:rsidTr="00471028">
        <w:trPr>
          <w:trHeight w:val="418"/>
          <w:ins w:id="91" w:author="admin" w:date="2017-02-28T09:58:00Z"/>
        </w:trPr>
        <w:tc>
          <w:tcPr>
            <w:tcW w:w="4962" w:type="dxa"/>
            <w:vAlign w:val="center"/>
          </w:tcPr>
          <w:p w:rsidR="009D15A4" w:rsidRDefault="009D15A4" w:rsidP="00B47C84">
            <w:pPr>
              <w:spacing w:before="0" w:after="0"/>
              <w:ind w:right="0"/>
              <w:jc w:val="left"/>
              <w:rPr>
                <w:ins w:id="92" w:author="admin" w:date="2017-02-28T09:58:00Z"/>
              </w:rPr>
            </w:pPr>
            <w:ins w:id="93" w:author="admin" w:date="2017-02-28T10:02:00Z">
              <w:r>
                <w:t>П</w:t>
              </w:r>
            </w:ins>
            <w:ins w:id="94" w:author="admin" w:date="2017-02-28T09:59:00Z">
              <w:r w:rsidRPr="0094071C">
                <w:t>олож</w:t>
              </w:r>
              <w:r w:rsidRPr="0094071C">
                <w:t>е</w:t>
              </w:r>
              <w:r w:rsidRPr="0094071C">
                <w:t>ние РК БРУ-СН</w:t>
              </w:r>
            </w:ins>
            <w:ins w:id="95" w:author="admin" w:date="2017-02-28T13:08:00Z">
              <w:r w:rsidR="00FF3C47">
                <w:t>, %</w:t>
              </w:r>
            </w:ins>
          </w:p>
        </w:tc>
        <w:tc>
          <w:tcPr>
            <w:tcW w:w="1417" w:type="dxa"/>
            <w:vAlign w:val="center"/>
          </w:tcPr>
          <w:p w:rsidR="009D15A4" w:rsidRPr="00FF3C47" w:rsidRDefault="00FF3C47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96" w:author="admin" w:date="2017-02-28T09:58:00Z"/>
                <w:lang w:val="en-US"/>
                <w:rPrChange w:id="97" w:author="admin" w:date="2017-02-28T13:19:00Z">
                  <w:rPr>
                    <w:ins w:id="98" w:author="admin" w:date="2017-02-28T09:58:00Z"/>
                  </w:rPr>
                </w:rPrChange>
              </w:rPr>
            </w:pPr>
            <w:ins w:id="99" w:author="admin" w:date="2017-02-28T13:19:00Z">
              <w:r>
                <w:rPr>
                  <w:lang w:val="en-US"/>
                </w:rP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FF3C47" w:rsidRDefault="00FF3C47" w:rsidP="00B47C84">
            <w:pPr>
              <w:spacing w:before="0" w:after="0"/>
              <w:ind w:right="0"/>
              <w:jc w:val="center"/>
              <w:rPr>
                <w:ins w:id="100" w:author="admin" w:date="2017-02-28T09:58:00Z"/>
                <w:rFonts w:eastAsia="Consolas"/>
                <w:lang w:val="en-US"/>
                <w:rPrChange w:id="101" w:author="admin" w:date="2017-02-28T13:18:00Z">
                  <w:rPr>
                    <w:ins w:id="102" w:author="admin" w:date="2017-02-28T09:58:00Z"/>
                    <w:rFonts w:eastAsia="Consolas"/>
                  </w:rPr>
                </w:rPrChange>
              </w:rPr>
            </w:pPr>
            <w:ins w:id="103" w:author="admin" w:date="2017-02-28T13:18:00Z">
              <w:r>
                <w:rPr>
                  <w:rFonts w:eastAsia="Consolas"/>
                  <w:lang w:val="en-US"/>
                </w:rPr>
                <w:t>40RQR(11,12)</w:t>
              </w:r>
            </w:ins>
            <w:ins w:id="104" w:author="admin" w:date="2017-02-28T13:19:00Z">
              <w:r>
                <w:rPr>
                  <w:rFonts w:eastAsia="Consolas"/>
                  <w:lang w:val="en-US"/>
                </w:rPr>
                <w:t>AS801K1</w:t>
              </w:r>
            </w:ins>
          </w:p>
        </w:tc>
      </w:tr>
      <w:tr w:rsidR="009D15A4" w:rsidTr="00471028">
        <w:trPr>
          <w:trHeight w:val="418"/>
          <w:ins w:id="105" w:author="admin" w:date="2017-02-28T09:58:00Z"/>
        </w:trPr>
        <w:tc>
          <w:tcPr>
            <w:tcW w:w="4962" w:type="dxa"/>
            <w:vAlign w:val="center"/>
          </w:tcPr>
          <w:p w:rsidR="009D15A4" w:rsidRDefault="00FF3C47" w:rsidP="00B47C84">
            <w:pPr>
              <w:spacing w:before="0" w:after="0"/>
              <w:ind w:right="0"/>
              <w:jc w:val="left"/>
              <w:rPr>
                <w:ins w:id="106" w:author="admin" w:date="2017-02-28T09:58:00Z"/>
              </w:rPr>
            </w:pPr>
            <w:ins w:id="107" w:author="admin" w:date="2017-02-28T13:09:00Z">
              <w:r>
                <w:t>П</w:t>
              </w:r>
            </w:ins>
            <w:ins w:id="108" w:author="admin" w:date="2017-02-28T09:59:00Z">
              <w:r w:rsidR="009D15A4" w:rsidRPr="0094071C">
                <w:t>олож</w:t>
              </w:r>
              <w:r w:rsidR="009D15A4" w:rsidRPr="0094071C">
                <w:t>е</w:t>
              </w:r>
              <w:r w:rsidR="009D15A4" w:rsidRPr="0094071C">
                <w:t>ние РК </w:t>
              </w:r>
              <w:proofErr w:type="gramStart"/>
              <w:r w:rsidR="009D15A4" w:rsidRPr="0094071C">
                <w:t>БРУ-К</w:t>
              </w:r>
            </w:ins>
            <w:proofErr w:type="gramEnd"/>
            <w:ins w:id="109" w:author="admin" w:date="2017-02-28T13:09:00Z">
              <w:r>
                <w:t>, %</w:t>
              </w:r>
            </w:ins>
          </w:p>
        </w:tc>
        <w:tc>
          <w:tcPr>
            <w:tcW w:w="1417" w:type="dxa"/>
            <w:vAlign w:val="center"/>
          </w:tcPr>
          <w:p w:rsidR="009D15A4" w:rsidRDefault="00FA6585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110" w:author="admin" w:date="2017-02-28T09:58:00Z"/>
              </w:rPr>
            </w:pPr>
            <w:ins w:id="111" w:author="admin" w:date="2017-02-28T13:2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092630" w:rsidRDefault="00FA6585" w:rsidP="00B47C84">
            <w:pPr>
              <w:spacing w:before="0" w:after="0"/>
              <w:ind w:right="0"/>
              <w:jc w:val="center"/>
              <w:rPr>
                <w:ins w:id="112" w:author="admin" w:date="2017-02-28T09:58:00Z"/>
                <w:rFonts w:eastAsia="Consolas"/>
              </w:rPr>
            </w:pPr>
            <w:ins w:id="113" w:author="admin" w:date="2017-02-28T13:23:00Z">
              <w:r w:rsidRPr="00EF4B3C">
                <w:t>40</w:t>
              </w:r>
              <w:r w:rsidRPr="0094071C">
                <w:rPr>
                  <w:lang w:val="en-US"/>
                </w:rPr>
                <w:t>RCR</w:t>
              </w:r>
              <w:r>
                <w:t>(11, </w:t>
              </w:r>
              <w:r w:rsidRPr="00EF4B3C">
                <w:t>12)</w:t>
              </w:r>
              <w:r w:rsidRPr="0094071C">
                <w:rPr>
                  <w:lang w:val="en-US"/>
                </w:rPr>
                <w:t>AS</w:t>
              </w:r>
              <w:r>
                <w:t>(801, </w:t>
              </w:r>
              <w:r w:rsidRPr="00EF4B3C">
                <w:t>802)</w:t>
              </w:r>
              <w:r w:rsidRPr="0094071C">
                <w:rPr>
                  <w:lang w:val="en-US"/>
                </w:rPr>
                <w:t>K</w:t>
              </w:r>
              <w:r w:rsidRPr="00EF4B3C">
                <w:t>1</w:t>
              </w:r>
            </w:ins>
          </w:p>
        </w:tc>
      </w:tr>
      <w:tr w:rsidR="009D15A4" w:rsidTr="00471028">
        <w:trPr>
          <w:trHeight w:val="418"/>
          <w:ins w:id="114" w:author="admin" w:date="2017-02-28T09:59:00Z"/>
        </w:trPr>
        <w:tc>
          <w:tcPr>
            <w:tcW w:w="4962" w:type="dxa"/>
            <w:vAlign w:val="center"/>
          </w:tcPr>
          <w:p w:rsidR="009D15A4" w:rsidRPr="00FA6585" w:rsidRDefault="00FA6585" w:rsidP="00B47C84">
            <w:pPr>
              <w:spacing w:before="0" w:after="0"/>
              <w:ind w:right="0"/>
              <w:jc w:val="left"/>
              <w:rPr>
                <w:ins w:id="115" w:author="admin" w:date="2017-02-28T09:59:00Z"/>
              </w:rPr>
            </w:pPr>
            <w:ins w:id="116" w:author="admin" w:date="2017-02-28T13:21:00Z">
              <w:r>
                <w:t>Э</w:t>
              </w:r>
            </w:ins>
            <w:ins w:id="117" w:author="admin" w:date="2017-02-28T09:59:00Z">
              <w:r w:rsidR="009D15A4" w:rsidRPr="0094071C">
                <w:t>лектр</w:t>
              </w:r>
              <w:r w:rsidR="009D15A4" w:rsidRPr="0094071C">
                <w:t>и</w:t>
              </w:r>
              <w:r w:rsidR="009D15A4" w:rsidRPr="0094071C">
                <w:t>ческая мощность ТГ</w:t>
              </w:r>
            </w:ins>
            <w:ins w:id="118" w:author="admin" w:date="2017-02-28T13:23:00Z">
              <w:r>
                <w:rPr>
                  <w:lang w:val="en-US"/>
                </w:rPr>
                <w:t xml:space="preserve">, </w:t>
              </w:r>
            </w:ins>
            <w:ins w:id="119" w:author="admin" w:date="2017-02-28T13:24:00Z">
              <w:r>
                <w:t>МВт</w:t>
              </w:r>
            </w:ins>
          </w:p>
        </w:tc>
        <w:tc>
          <w:tcPr>
            <w:tcW w:w="1417" w:type="dxa"/>
            <w:vAlign w:val="center"/>
          </w:tcPr>
          <w:p w:rsidR="009D15A4" w:rsidRDefault="00FA6585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120" w:author="admin" w:date="2017-02-28T09:59:00Z"/>
              </w:rPr>
            </w:pPr>
            <w:ins w:id="121" w:author="admin" w:date="2017-02-28T13:2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092630" w:rsidRDefault="00FA6585" w:rsidP="00B47C84">
            <w:pPr>
              <w:spacing w:before="0" w:after="0"/>
              <w:ind w:right="0"/>
              <w:jc w:val="center"/>
              <w:rPr>
                <w:ins w:id="122" w:author="admin" w:date="2017-02-28T09:59:00Z"/>
                <w:rFonts w:eastAsia="Consolas"/>
              </w:rPr>
            </w:pPr>
            <w:ins w:id="123" w:author="admin" w:date="2017-02-28T13:23:00Z">
              <w:r w:rsidRPr="00EF4B3C">
                <w:t>40</w:t>
              </w:r>
              <w:r w:rsidRPr="0094071C">
                <w:rPr>
                  <w:lang w:val="en-US"/>
                </w:rPr>
                <w:t>GTR</w:t>
              </w:r>
              <w:r w:rsidRPr="00EF4B3C">
                <w:t>00</w:t>
              </w:r>
              <w:r w:rsidRPr="0094071C">
                <w:rPr>
                  <w:lang w:val="en-US"/>
                </w:rPr>
                <w:t>CU</w:t>
              </w:r>
              <w:r w:rsidRPr="00EF4B3C">
                <w:t>901</w:t>
              </w:r>
              <w:r w:rsidRPr="0094071C">
                <w:rPr>
                  <w:lang w:val="en-US"/>
                </w:rPr>
                <w:t>K</w:t>
              </w:r>
              <w:r w:rsidRPr="00EF4B3C">
                <w:t>1</w:t>
              </w:r>
            </w:ins>
          </w:p>
        </w:tc>
      </w:tr>
      <w:tr w:rsidR="009D15A4" w:rsidTr="00471028">
        <w:trPr>
          <w:trHeight w:val="418"/>
          <w:ins w:id="124" w:author="admin" w:date="2017-02-28T09:59:00Z"/>
        </w:trPr>
        <w:tc>
          <w:tcPr>
            <w:tcW w:w="4962" w:type="dxa"/>
            <w:vAlign w:val="center"/>
          </w:tcPr>
          <w:p w:rsidR="009D15A4" w:rsidRPr="0094071C" w:rsidRDefault="00FA6585" w:rsidP="00B47C84">
            <w:pPr>
              <w:spacing w:before="0" w:after="0"/>
              <w:ind w:right="0"/>
              <w:jc w:val="left"/>
              <w:rPr>
                <w:ins w:id="125" w:author="admin" w:date="2017-02-28T09:59:00Z"/>
              </w:rPr>
            </w:pPr>
            <w:ins w:id="126" w:author="admin" w:date="2017-02-28T13:21:00Z">
              <w:r>
                <w:t>К</w:t>
              </w:r>
            </w:ins>
            <w:ins w:id="127" w:author="admin" w:date="2017-02-28T09:59:00Z">
              <w:r w:rsidR="009D15A4" w:rsidRPr="0094071C">
                <w:t>онце</w:t>
              </w:r>
              <w:r w:rsidR="009D15A4" w:rsidRPr="0094071C">
                <w:t>н</w:t>
              </w:r>
              <w:r w:rsidR="009D15A4" w:rsidRPr="0094071C">
                <w:t>трация борной кислоты в КД</w:t>
              </w:r>
            </w:ins>
            <w:ins w:id="128" w:author="admin" w:date="2017-02-28T13:21:00Z">
              <w:r>
                <w:t xml:space="preserve">, </w:t>
              </w:r>
            </w:ins>
            <w:ins w:id="129" w:author="admin" w:date="2017-02-28T13:22:00Z">
              <w:r>
                <w:t>г/кг</w:t>
              </w:r>
            </w:ins>
          </w:p>
        </w:tc>
        <w:tc>
          <w:tcPr>
            <w:tcW w:w="1417" w:type="dxa"/>
            <w:vAlign w:val="center"/>
          </w:tcPr>
          <w:p w:rsidR="009D15A4" w:rsidRDefault="00FA6585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130" w:author="admin" w:date="2017-02-28T09:59:00Z"/>
              </w:rPr>
            </w:pPr>
            <w:ins w:id="131" w:author="admin" w:date="2017-02-28T13:2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FA6585" w:rsidRDefault="00FA6585" w:rsidP="00B47C84">
            <w:pPr>
              <w:spacing w:before="0" w:after="0"/>
              <w:ind w:right="0"/>
              <w:jc w:val="center"/>
              <w:rPr>
                <w:ins w:id="132" w:author="admin" w:date="2017-02-28T09:59:00Z"/>
                <w:rFonts w:eastAsia="Consolas"/>
                <w:lang w:val="en-US"/>
                <w:rPrChange w:id="133" w:author="admin" w:date="2017-02-28T13:22:00Z">
                  <w:rPr>
                    <w:ins w:id="134" w:author="admin" w:date="2017-02-28T09:59:00Z"/>
                    <w:rFonts w:eastAsia="Consolas"/>
                  </w:rPr>
                </w:rPrChange>
              </w:rPr>
            </w:pPr>
            <w:ins w:id="135" w:author="admin" w:date="2017-02-28T13:22:00Z">
              <w:r>
                <w:rPr>
                  <w:rFonts w:eastAsia="Consolas"/>
                  <w:lang w:val="en-US"/>
                </w:rPr>
                <w:t>40TVR50CQ001</w:t>
              </w:r>
            </w:ins>
          </w:p>
        </w:tc>
      </w:tr>
      <w:tr w:rsidR="009D15A4" w:rsidTr="00471028">
        <w:trPr>
          <w:trHeight w:val="418"/>
          <w:ins w:id="136" w:author="admin" w:date="2017-02-28T09:59:00Z"/>
        </w:trPr>
        <w:tc>
          <w:tcPr>
            <w:tcW w:w="4962" w:type="dxa"/>
            <w:vAlign w:val="center"/>
          </w:tcPr>
          <w:p w:rsidR="009D15A4" w:rsidRPr="0094071C" w:rsidRDefault="00FF3C47" w:rsidP="00B47C84">
            <w:pPr>
              <w:spacing w:before="0" w:after="0"/>
              <w:ind w:right="0"/>
              <w:jc w:val="left"/>
              <w:rPr>
                <w:ins w:id="137" w:author="admin" w:date="2017-02-28T09:59:00Z"/>
              </w:rPr>
            </w:pPr>
            <w:ins w:id="138" w:author="admin" w:date="2017-02-28T13:16:00Z">
              <w:r>
                <w:t>П</w:t>
              </w:r>
            </w:ins>
            <w:ins w:id="139" w:author="admin" w:date="2017-02-28T09:59:00Z">
              <w:r w:rsidR="009D15A4" w:rsidRPr="0094071C">
                <w:t>ериод реактора</w:t>
              </w:r>
            </w:ins>
            <w:ins w:id="140" w:author="admin" w:date="2017-02-28T13:16:00Z">
              <w:r>
                <w:t xml:space="preserve"> по показаниям АКНП, </w:t>
              </w:r>
              <w:proofErr w:type="gramStart"/>
              <w:r>
                <w:t>с</w:t>
              </w:r>
            </w:ins>
            <w:proofErr w:type="gramEnd"/>
          </w:p>
        </w:tc>
        <w:tc>
          <w:tcPr>
            <w:tcW w:w="1417" w:type="dxa"/>
            <w:vAlign w:val="center"/>
          </w:tcPr>
          <w:p w:rsidR="009D15A4" w:rsidRDefault="00FF3C47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141" w:author="admin" w:date="2017-02-28T09:59:00Z"/>
              </w:rPr>
            </w:pPr>
            <w:ins w:id="142" w:author="admin" w:date="2017-02-28T13:16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FF3C47" w:rsidRDefault="00FF3C47" w:rsidP="00B47C84">
            <w:pPr>
              <w:spacing w:before="0" w:after="0"/>
              <w:ind w:right="0"/>
              <w:jc w:val="center"/>
              <w:rPr>
                <w:ins w:id="143" w:author="admin" w:date="2017-02-28T09:59:00Z"/>
                <w:rFonts w:eastAsia="Consolas"/>
                <w:lang w:val="en-US"/>
                <w:rPrChange w:id="144" w:author="admin" w:date="2017-02-28T13:17:00Z">
                  <w:rPr>
                    <w:ins w:id="145" w:author="admin" w:date="2017-02-28T09:59:00Z"/>
                    <w:rFonts w:eastAsia="Consolas"/>
                  </w:rPr>
                </w:rPrChange>
              </w:rPr>
            </w:pPr>
            <w:ins w:id="146" w:author="admin" w:date="2017-02-28T13:16:00Z">
              <w:r>
                <w:rPr>
                  <w:rFonts w:eastAsia="Consolas"/>
                </w:rPr>
                <w:t>(42,43)</w:t>
              </w:r>
            </w:ins>
            <w:ins w:id="147" w:author="admin" w:date="2017-02-28T13:17:00Z">
              <w:r>
                <w:rPr>
                  <w:rFonts w:eastAsia="Consolas"/>
                  <w:lang w:val="en-US"/>
                </w:rPr>
                <w:t>YCS00FK001(A,B,C)K1</w:t>
              </w:r>
            </w:ins>
          </w:p>
        </w:tc>
      </w:tr>
      <w:tr w:rsidR="009D15A4" w:rsidTr="00471028">
        <w:trPr>
          <w:trHeight w:val="418"/>
          <w:ins w:id="148" w:author="admin" w:date="2017-02-28T09:59:00Z"/>
        </w:trPr>
        <w:tc>
          <w:tcPr>
            <w:tcW w:w="4962" w:type="dxa"/>
            <w:vAlign w:val="center"/>
          </w:tcPr>
          <w:p w:rsidR="009D15A4" w:rsidRPr="0094071C" w:rsidRDefault="00FF3C47" w:rsidP="00B47C84">
            <w:pPr>
              <w:spacing w:before="0" w:after="0"/>
              <w:ind w:right="0"/>
              <w:jc w:val="left"/>
              <w:rPr>
                <w:ins w:id="149" w:author="admin" w:date="2017-02-28T09:59:00Z"/>
              </w:rPr>
            </w:pPr>
            <w:ins w:id="150" w:author="admin" w:date="2017-02-28T13:09:00Z">
              <w:r>
                <w:t>П</w:t>
              </w:r>
            </w:ins>
            <w:ins w:id="151" w:author="admin" w:date="2017-02-28T10:00:00Z">
              <w:r w:rsidR="009D15A4" w:rsidRPr="0094071C">
                <w:t>оложение РК на подпитке первого ко</w:t>
              </w:r>
              <w:r w:rsidR="009D15A4" w:rsidRPr="0094071C">
                <w:t>н</w:t>
              </w:r>
              <w:r w:rsidR="009D15A4" w:rsidRPr="0094071C">
                <w:t>тура</w:t>
              </w:r>
            </w:ins>
            <w:ins w:id="152" w:author="admin" w:date="2017-02-28T13:09:00Z">
              <w:r>
                <w:t>, %</w:t>
              </w:r>
            </w:ins>
          </w:p>
        </w:tc>
        <w:tc>
          <w:tcPr>
            <w:tcW w:w="1417" w:type="dxa"/>
            <w:vAlign w:val="center"/>
          </w:tcPr>
          <w:p w:rsidR="009D15A4" w:rsidRDefault="00FA6585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153" w:author="admin" w:date="2017-02-28T09:59:00Z"/>
              </w:rPr>
            </w:pPr>
            <w:ins w:id="154" w:author="admin" w:date="2017-02-28T13:2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FF3C47" w:rsidRDefault="00FF3C47" w:rsidP="00B47C84">
            <w:pPr>
              <w:spacing w:before="0" w:after="0"/>
              <w:ind w:right="0"/>
              <w:jc w:val="center"/>
              <w:rPr>
                <w:ins w:id="155" w:author="admin" w:date="2017-02-28T09:59:00Z"/>
                <w:rFonts w:eastAsia="Consolas"/>
                <w:lang w:val="en-US"/>
                <w:rPrChange w:id="156" w:author="admin" w:date="2017-02-28T13:16:00Z">
                  <w:rPr>
                    <w:ins w:id="157" w:author="admin" w:date="2017-02-28T09:59:00Z"/>
                    <w:rFonts w:eastAsia="Consolas"/>
                  </w:rPr>
                </w:rPrChange>
              </w:rPr>
            </w:pPr>
            <w:ins w:id="158" w:author="admin" w:date="2017-02-28T13:19:00Z">
              <w:r>
                <w:rPr>
                  <w:rFonts w:eastAsia="Consolas"/>
                  <w:lang w:val="en-US"/>
                </w:rPr>
                <w:t>40TKR(31,32)AS</w:t>
              </w:r>
            </w:ins>
            <w:ins w:id="159" w:author="admin" w:date="2017-02-28T13:20:00Z">
              <w:r w:rsidR="00FA6585">
                <w:rPr>
                  <w:rFonts w:eastAsia="Consolas"/>
                  <w:lang w:val="en-US"/>
                </w:rPr>
                <w:t>802</w:t>
              </w:r>
            </w:ins>
          </w:p>
        </w:tc>
      </w:tr>
      <w:tr w:rsidR="009D15A4" w:rsidTr="00471028">
        <w:trPr>
          <w:trHeight w:val="418"/>
          <w:ins w:id="160" w:author="admin" w:date="2017-02-28T09:59:00Z"/>
        </w:trPr>
        <w:tc>
          <w:tcPr>
            <w:tcW w:w="4962" w:type="dxa"/>
            <w:vAlign w:val="center"/>
          </w:tcPr>
          <w:p w:rsidR="009D15A4" w:rsidRPr="0094071C" w:rsidRDefault="00FF3C47" w:rsidP="00B47C84">
            <w:pPr>
              <w:spacing w:before="0" w:after="0"/>
              <w:ind w:right="0"/>
              <w:jc w:val="left"/>
              <w:rPr>
                <w:ins w:id="161" w:author="admin" w:date="2017-02-28T09:59:00Z"/>
              </w:rPr>
            </w:pPr>
            <w:ins w:id="162" w:author="admin" w:date="2017-02-28T13:09:00Z">
              <w:r>
                <w:rPr>
                  <w:rFonts w:eastAsia="Calibri"/>
                  <w:lang w:eastAsia="en-US"/>
                </w:rPr>
                <w:t>П</w:t>
              </w:r>
            </w:ins>
            <w:ins w:id="163" w:author="admin" w:date="2017-02-28T10:00:00Z">
              <w:r w:rsidR="009D15A4" w:rsidRPr="0094071C">
                <w:rPr>
                  <w:rFonts w:eastAsia="Calibri"/>
                  <w:lang w:eastAsia="en-US"/>
                </w:rPr>
                <w:t>оложение РК на продувке первого ко</w:t>
              </w:r>
              <w:r w:rsidR="009D15A4" w:rsidRPr="0094071C">
                <w:rPr>
                  <w:rFonts w:eastAsia="Calibri"/>
                  <w:lang w:eastAsia="en-US"/>
                </w:rPr>
                <w:t>н</w:t>
              </w:r>
              <w:r w:rsidR="009D15A4" w:rsidRPr="0094071C">
                <w:rPr>
                  <w:rFonts w:eastAsia="Calibri"/>
                  <w:lang w:eastAsia="en-US"/>
                </w:rPr>
                <w:t>тура</w:t>
              </w:r>
            </w:ins>
            <w:ins w:id="164" w:author="admin" w:date="2017-02-28T13:08:00Z">
              <w:r>
                <w:rPr>
                  <w:rFonts w:eastAsia="Calibri"/>
                  <w:lang w:eastAsia="en-US"/>
                </w:rPr>
                <w:t xml:space="preserve">, </w:t>
              </w:r>
            </w:ins>
            <w:ins w:id="165" w:author="admin" w:date="2017-02-28T13:09:00Z">
              <w:r>
                <w:rPr>
                  <w:rFonts w:eastAsia="Calibri"/>
                  <w:lang w:eastAsia="en-US"/>
                </w:rPr>
                <w:t>%</w:t>
              </w:r>
            </w:ins>
          </w:p>
        </w:tc>
        <w:tc>
          <w:tcPr>
            <w:tcW w:w="1417" w:type="dxa"/>
            <w:vAlign w:val="center"/>
          </w:tcPr>
          <w:p w:rsidR="009D15A4" w:rsidRDefault="00FA6585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166" w:author="admin" w:date="2017-02-28T09:59:00Z"/>
              </w:rPr>
            </w:pPr>
            <w:ins w:id="167" w:author="admin" w:date="2017-02-28T13:2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092630" w:rsidRDefault="00FA6585" w:rsidP="00FA6585">
            <w:pPr>
              <w:spacing w:before="0" w:after="0"/>
              <w:ind w:right="0"/>
              <w:jc w:val="center"/>
              <w:rPr>
                <w:ins w:id="168" w:author="admin" w:date="2017-02-28T09:59:00Z"/>
                <w:rFonts w:eastAsia="Consolas"/>
              </w:rPr>
            </w:pPr>
            <w:ins w:id="169" w:author="admin" w:date="2017-02-28T13:20:00Z">
              <w:r>
                <w:rPr>
                  <w:rFonts w:eastAsia="Consolas"/>
                  <w:lang w:val="en-US"/>
                </w:rPr>
                <w:t>40TKR(81,82)AS802</w:t>
              </w:r>
            </w:ins>
          </w:p>
        </w:tc>
      </w:tr>
      <w:tr w:rsidR="009D15A4" w:rsidTr="00471028">
        <w:trPr>
          <w:trHeight w:val="418"/>
          <w:ins w:id="170" w:author="admin" w:date="2017-02-28T09:59:00Z"/>
        </w:trPr>
        <w:tc>
          <w:tcPr>
            <w:tcW w:w="4962" w:type="dxa"/>
            <w:vAlign w:val="center"/>
          </w:tcPr>
          <w:p w:rsidR="009D15A4" w:rsidRPr="0094071C" w:rsidRDefault="00FF3C47" w:rsidP="00B47C84">
            <w:pPr>
              <w:spacing w:before="0" w:after="0"/>
              <w:ind w:right="0"/>
              <w:jc w:val="left"/>
              <w:rPr>
                <w:ins w:id="171" w:author="admin" w:date="2017-02-28T09:59:00Z"/>
              </w:rPr>
            </w:pPr>
            <w:ins w:id="172" w:author="admin" w:date="2017-02-28T13:09:00Z">
              <w:r>
                <w:rPr>
                  <w:rFonts w:eastAsia="Calibri"/>
                  <w:lang w:eastAsia="en-US"/>
                </w:rPr>
                <w:t>П</w:t>
              </w:r>
            </w:ins>
            <w:ins w:id="173" w:author="admin" w:date="2017-02-28T10:00:00Z">
              <w:r w:rsidR="009D15A4" w:rsidRPr="0094071C">
                <w:rPr>
                  <w:rFonts w:eastAsia="Calibri"/>
                  <w:lang w:eastAsia="en-US"/>
                </w:rPr>
                <w:t>олож</w:t>
              </w:r>
              <w:r w:rsidR="009D15A4" w:rsidRPr="0094071C">
                <w:rPr>
                  <w:rFonts w:eastAsia="Calibri"/>
                  <w:lang w:eastAsia="en-US"/>
                </w:rPr>
                <w:t>е</w:t>
              </w:r>
              <w:r w:rsidR="009D15A4" w:rsidRPr="0094071C">
                <w:rPr>
                  <w:rFonts w:eastAsia="Calibri"/>
                  <w:lang w:eastAsia="en-US"/>
                </w:rPr>
                <w:t>ние РК «тонкого» впрыска в КД</w:t>
              </w:r>
            </w:ins>
            <w:ins w:id="174" w:author="admin" w:date="2017-02-28T13:09:00Z">
              <w:r>
                <w:rPr>
                  <w:rFonts w:eastAsia="Calibri"/>
                  <w:lang w:eastAsia="en-US"/>
                </w:rPr>
                <w:t>, %</w:t>
              </w:r>
            </w:ins>
          </w:p>
        </w:tc>
        <w:tc>
          <w:tcPr>
            <w:tcW w:w="1417" w:type="dxa"/>
            <w:vAlign w:val="center"/>
          </w:tcPr>
          <w:p w:rsidR="009D15A4" w:rsidRDefault="00FA6585" w:rsidP="00B47C84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175" w:author="admin" w:date="2017-02-28T09:59:00Z"/>
              </w:rPr>
            </w:pPr>
            <w:ins w:id="176" w:author="admin" w:date="2017-02-28T13:2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9D15A4" w:rsidRPr="00FA6585" w:rsidRDefault="00FA6585" w:rsidP="00B47C84">
            <w:pPr>
              <w:spacing w:before="0" w:after="0"/>
              <w:ind w:right="0"/>
              <w:jc w:val="center"/>
              <w:rPr>
                <w:ins w:id="177" w:author="admin" w:date="2017-02-28T09:59:00Z"/>
                <w:rFonts w:eastAsia="Consolas"/>
                <w:lang w:val="en-US"/>
                <w:rPrChange w:id="178" w:author="admin" w:date="2017-02-28T13:20:00Z">
                  <w:rPr>
                    <w:ins w:id="179" w:author="admin" w:date="2017-02-28T09:59:00Z"/>
                    <w:rFonts w:eastAsia="Consolas"/>
                  </w:rPr>
                </w:rPrChange>
              </w:rPr>
            </w:pPr>
            <w:ins w:id="180" w:author="admin" w:date="2017-02-28T13:20:00Z">
              <w:r>
                <w:rPr>
                  <w:rFonts w:eastAsia="Consolas"/>
                  <w:lang w:val="en-US"/>
                </w:rPr>
                <w:t>40YPR13AS802</w:t>
              </w:r>
            </w:ins>
          </w:p>
        </w:tc>
      </w:tr>
    </w:tbl>
    <w:p w:rsidR="003A70BA" w:rsidRDefault="008215CD" w:rsidP="001D14B3">
      <w:pPr>
        <w:pStyle w:val="a7"/>
        <w:widowControl w:val="0"/>
        <w:spacing w:before="240" w:after="0"/>
        <w:ind w:left="0" w:right="0"/>
        <w:jc w:val="both"/>
      </w:pPr>
      <w:r>
        <w:t xml:space="preserve">Таблица 6.2 - </w:t>
      </w:r>
      <w:r w:rsidR="00021FD5">
        <w:t xml:space="preserve"> Перечень параметров, регистрируемых СВРК (СКУД)</w:t>
      </w:r>
    </w:p>
    <w:tbl>
      <w:tblPr>
        <w:tblStyle w:val="af4"/>
        <w:tblW w:w="9781" w:type="dxa"/>
        <w:tblInd w:w="108" w:type="dxa"/>
        <w:tblLayout w:type="fixed"/>
        <w:tblLook w:val="04A0"/>
      </w:tblPr>
      <w:tblGrid>
        <w:gridCol w:w="4962"/>
        <w:gridCol w:w="1417"/>
        <w:gridCol w:w="3402"/>
      </w:tblGrid>
      <w:tr w:rsidR="00D6540C" w:rsidTr="006B03F6">
        <w:tc>
          <w:tcPr>
            <w:tcW w:w="4962" w:type="dxa"/>
            <w:vAlign w:val="center"/>
          </w:tcPr>
          <w:p w:rsidR="00D6540C" w:rsidRDefault="00D6540C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измерения</w:t>
            </w:r>
          </w:p>
        </w:tc>
        <w:tc>
          <w:tcPr>
            <w:tcW w:w="1417" w:type="dxa"/>
            <w:vAlign w:val="center"/>
          </w:tcPr>
          <w:p w:rsidR="00D6540C" w:rsidRDefault="00D6540C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Периоди</w:t>
            </w:r>
            <w:r w:rsidRPr="008E4F89">
              <w:rPr>
                <w:rFonts w:eastAsia="Consolas"/>
              </w:rPr>
              <w:t>ч</w:t>
            </w:r>
            <w:r w:rsidRPr="008E4F89">
              <w:rPr>
                <w:rFonts w:eastAsia="Consolas"/>
              </w:rPr>
              <w:t>ность рег</w:t>
            </w:r>
            <w:r w:rsidRPr="008E4F89">
              <w:rPr>
                <w:rFonts w:eastAsia="Consolas"/>
              </w:rPr>
              <w:t>и</w:t>
            </w:r>
            <w:r w:rsidRPr="008E4F89">
              <w:rPr>
                <w:rFonts w:eastAsia="Consolas"/>
              </w:rPr>
              <w:t>страции, с</w:t>
            </w:r>
          </w:p>
        </w:tc>
        <w:tc>
          <w:tcPr>
            <w:tcW w:w="3402" w:type="dxa"/>
            <w:vAlign w:val="center"/>
          </w:tcPr>
          <w:p w:rsidR="00D6540C" w:rsidRDefault="00D6540C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EE600A" w:rsidRPr="007C146E" w:rsidTr="006B03F6">
        <w:tc>
          <w:tcPr>
            <w:tcW w:w="4962" w:type="dxa"/>
          </w:tcPr>
          <w:p w:rsidR="00EE600A" w:rsidRDefault="005012EC" w:rsidP="005012EC">
            <w:pPr>
              <w:spacing w:before="0" w:after="0"/>
              <w:ind w:right="0"/>
              <w:jc w:val="both"/>
            </w:pPr>
            <w:ins w:id="181" w:author="admin" w:date="2017-02-28T13:36:00Z">
              <w:r>
                <w:t>М</w:t>
              </w:r>
            </w:ins>
            <w:del w:id="182" w:author="admin" w:date="2017-02-28T13:36:00Z">
              <w:r w:rsidR="00EE600A" w:rsidDel="005012EC">
                <w:delText xml:space="preserve">Уровень </w:delText>
              </w:r>
              <w:r w:rsidR="00415476" w:rsidDel="005012EC">
                <w:delText>м</w:delText>
              </w:r>
            </w:del>
            <w:r w:rsidR="00415476">
              <w:t>ощност</w:t>
            </w:r>
            <w:del w:id="183" w:author="admin" w:date="2017-02-28T13:36:00Z">
              <w:r w:rsidR="00415476" w:rsidDel="005012EC">
                <w:delText>и</w:delText>
              </w:r>
            </w:del>
            <w:ins w:id="184" w:author="admin" w:date="2017-02-28T13:36:00Z">
              <w:r>
                <w:t>ь</w:t>
              </w:r>
            </w:ins>
            <w:r w:rsidR="00415476">
              <w:t xml:space="preserve"> </w:t>
            </w:r>
            <w:ins w:id="185" w:author="admin" w:date="2017-02-28T13:36:00Z">
              <w:r>
                <w:t xml:space="preserve">реактора </w:t>
              </w:r>
            </w:ins>
            <w:r w:rsidR="00EE600A">
              <w:t xml:space="preserve">в </w:t>
            </w:r>
            <w:del w:id="186" w:author="admin" w:date="2017-02-28T13:37:00Z">
              <w:r w:rsidR="00EE600A" w:rsidDel="005012EC">
                <w:delText xml:space="preserve">диапазоне </w:delText>
              </w:r>
            </w:del>
            <w:del w:id="187" w:author="admin" w:date="2017-02-28T13:38:00Z">
              <w:r w:rsidR="00EE600A" w:rsidDel="005012EC">
                <w:delText>РД2</w:delText>
              </w:r>
            </w:del>
            <w:ins w:id="188" w:author="admin" w:date="2017-02-28T13:38:00Z">
              <w:r>
                <w:t>РД</w:t>
              </w:r>
              <w:proofErr w:type="gramStart"/>
              <w:r>
                <w:t>1</w:t>
              </w:r>
              <w:proofErr w:type="gramEnd"/>
              <w:r>
                <w:t xml:space="preserve"> </w:t>
              </w:r>
            </w:ins>
            <w:ins w:id="189" w:author="admin" w:date="2017-02-28T13:37:00Z">
              <w:r>
                <w:t>АКНП, %</w:t>
              </w:r>
              <w:r>
                <w:rPr>
                  <w:lang w:val="en-US"/>
                </w:rPr>
                <w:t>N</w:t>
              </w:r>
              <w:r w:rsidRPr="00A97533">
                <w:rPr>
                  <w:sz w:val="32"/>
                  <w:szCs w:val="32"/>
                  <w:vertAlign w:val="subscript"/>
                </w:rPr>
                <w:t>ном</w:t>
              </w:r>
            </w:ins>
          </w:p>
        </w:tc>
        <w:tc>
          <w:tcPr>
            <w:tcW w:w="1417" w:type="dxa"/>
          </w:tcPr>
          <w:p w:rsidR="00EE600A" w:rsidRDefault="0069292A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EE600A" w:rsidRDefault="00EE600A" w:rsidP="003D1BD7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del w:id="190" w:author="admin" w:date="2017-02-28T13:38:00Z">
              <w:r w:rsidRPr="00EE600A" w:rsidDel="005012EC">
                <w:rPr>
                  <w:rFonts w:eastAsia="Consolas"/>
                  <w:lang w:val="en-US"/>
                </w:rPr>
                <w:delText>41</w:delText>
              </w:r>
              <w:r w:rsidDel="005012EC">
                <w:rPr>
                  <w:rFonts w:eastAsia="Consolas"/>
                  <w:lang w:val="en-US"/>
                </w:rPr>
                <w:delText>YCS00FX001</w:delText>
              </w:r>
            </w:del>
            <w:ins w:id="191" w:author="admin" w:date="2017-02-28T13:38:00Z">
              <w:r w:rsidR="005012EC" w:rsidRPr="005012EC">
                <w:rPr>
                  <w:rFonts w:eastAsia="Consolas"/>
                  <w:lang w:val="en-US"/>
                  <w:rPrChange w:id="192" w:author="admin" w:date="2017-02-28T13:41:00Z">
                    <w:rPr>
                      <w:rFonts w:eastAsia="Consolas"/>
                    </w:rPr>
                  </w:rPrChange>
                </w:rPr>
                <w:t>(</w:t>
              </w:r>
              <w:r w:rsidR="005012EC" w:rsidRPr="00EE600A">
                <w:rPr>
                  <w:rFonts w:eastAsia="Consolas"/>
                  <w:lang w:val="en-US"/>
                </w:rPr>
                <w:t>4</w:t>
              </w:r>
              <w:r w:rsidR="005012EC" w:rsidRPr="005012EC">
                <w:rPr>
                  <w:rFonts w:eastAsia="Consolas"/>
                  <w:lang w:val="en-US"/>
                  <w:rPrChange w:id="193" w:author="admin" w:date="2017-02-28T13:41:00Z">
                    <w:rPr>
                      <w:rFonts w:eastAsia="Consolas"/>
                    </w:rPr>
                  </w:rPrChange>
                </w:rPr>
                <w:t>2,43)</w:t>
              </w:r>
              <w:r w:rsidR="005012EC">
                <w:rPr>
                  <w:rFonts w:eastAsia="Consolas"/>
                  <w:lang w:val="en-US"/>
                </w:rPr>
                <w:t>YCS00FX00</w:t>
              </w:r>
            </w:ins>
            <w:ins w:id="194" w:author="admin" w:date="2017-02-28T13:40:00Z">
              <w:r w:rsidR="005012EC" w:rsidRPr="005012EC">
                <w:rPr>
                  <w:rFonts w:eastAsia="Consolas"/>
                  <w:lang w:val="en-US"/>
                  <w:rPrChange w:id="195" w:author="admin" w:date="2017-02-28T13:41:00Z">
                    <w:rPr>
                      <w:rFonts w:eastAsia="Consolas"/>
                    </w:rPr>
                  </w:rPrChange>
                </w:rPr>
                <w:t>2</w:t>
              </w:r>
            </w:ins>
            <w:r>
              <w:rPr>
                <w:rFonts w:eastAsia="Consolas"/>
                <w:lang w:val="en-US"/>
              </w:rPr>
              <w:t>(A,B,C)XQ01</w:t>
            </w:r>
          </w:p>
          <w:p w:rsidR="00EE600A" w:rsidRPr="00EE600A" w:rsidRDefault="00EE600A" w:rsidP="00EE600A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del w:id="196" w:author="admin" w:date="2017-02-28T13:38:00Z">
              <w:r w:rsidDel="005012EC">
                <w:rPr>
                  <w:rFonts w:eastAsia="Consolas"/>
                  <w:lang w:val="en-US"/>
                </w:rPr>
                <w:delText>43YCS00FX001(A,B,C)XQ01</w:delText>
              </w:r>
            </w:del>
          </w:p>
        </w:tc>
      </w:tr>
      <w:tr w:rsidR="00EE600A" w:rsidRPr="007C146E" w:rsidTr="006B03F6">
        <w:tc>
          <w:tcPr>
            <w:tcW w:w="4962" w:type="dxa"/>
          </w:tcPr>
          <w:p w:rsidR="00EE600A" w:rsidRPr="00903615" w:rsidRDefault="005012EC" w:rsidP="00415476">
            <w:pPr>
              <w:spacing w:before="0" w:after="0"/>
              <w:ind w:right="0"/>
              <w:jc w:val="both"/>
            </w:pPr>
            <w:ins w:id="197" w:author="admin" w:date="2017-02-28T13:38:00Z">
              <w:r>
                <w:t>Мощность реактора в РД</w:t>
              </w:r>
              <w:proofErr w:type="gramStart"/>
              <w:r>
                <w:t>2</w:t>
              </w:r>
              <w:proofErr w:type="gramEnd"/>
              <w:r>
                <w:t xml:space="preserve"> АКНП, %</w:t>
              </w:r>
              <w:r>
                <w:rPr>
                  <w:lang w:val="en-US"/>
                </w:rPr>
                <w:t>N</w:t>
              </w:r>
              <w:r w:rsidRPr="00A97533">
                <w:rPr>
                  <w:sz w:val="32"/>
                  <w:szCs w:val="32"/>
                  <w:vertAlign w:val="subscript"/>
                </w:rPr>
                <w:t>ном</w:t>
              </w:r>
            </w:ins>
            <w:del w:id="198" w:author="admin" w:date="2017-02-28T13:38:00Z">
              <w:r w:rsidR="00EE600A" w:rsidDel="005012EC">
                <w:delText xml:space="preserve">Уровень </w:delText>
              </w:r>
              <w:r w:rsidR="00415476" w:rsidDel="005012EC">
                <w:delText xml:space="preserve">мощности </w:delText>
              </w:r>
              <w:r w:rsidR="00EE600A" w:rsidDel="005012EC">
                <w:delText>в диапазоне РД</w:delText>
              </w:r>
              <w:r w:rsidR="00415476" w:rsidDel="005012EC">
                <w:delText>1</w:delText>
              </w:r>
            </w:del>
          </w:p>
        </w:tc>
        <w:tc>
          <w:tcPr>
            <w:tcW w:w="1417" w:type="dxa"/>
          </w:tcPr>
          <w:p w:rsidR="00EE600A" w:rsidRPr="00903615" w:rsidRDefault="0069292A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EE600A" w:rsidRDefault="005012EC" w:rsidP="00EE600A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ins w:id="199" w:author="admin" w:date="2017-02-28T13:41:00Z">
              <w:r w:rsidRPr="005012EC">
                <w:rPr>
                  <w:rFonts w:eastAsia="Consolas"/>
                  <w:lang w:val="en-US"/>
                </w:rPr>
                <w:t>(</w:t>
              </w:r>
              <w:r w:rsidRPr="00EE600A">
                <w:rPr>
                  <w:rFonts w:eastAsia="Consolas"/>
                  <w:lang w:val="en-US"/>
                </w:rPr>
                <w:t>4</w:t>
              </w:r>
              <w:r w:rsidRPr="005012EC">
                <w:rPr>
                  <w:rFonts w:eastAsia="Consolas"/>
                  <w:lang w:val="en-US"/>
                </w:rPr>
                <w:t>2,43)</w:t>
              </w:r>
            </w:ins>
            <w:del w:id="200" w:author="admin" w:date="2017-02-28T13:41:00Z">
              <w:r w:rsidR="00EE600A" w:rsidRPr="00EE600A" w:rsidDel="005012EC">
                <w:rPr>
                  <w:rFonts w:eastAsia="Consolas"/>
                  <w:lang w:val="en-US"/>
                </w:rPr>
                <w:delText>41</w:delText>
              </w:r>
            </w:del>
            <w:r w:rsidR="00EE600A">
              <w:rPr>
                <w:rFonts w:eastAsia="Consolas"/>
                <w:lang w:val="en-US"/>
              </w:rPr>
              <w:t>YCS00FX00</w:t>
            </w:r>
            <w:del w:id="201" w:author="admin" w:date="2017-02-28T13:42:00Z">
              <w:r w:rsidR="00EE600A" w:rsidDel="005012EC">
                <w:rPr>
                  <w:rFonts w:eastAsia="Consolas"/>
                  <w:lang w:val="en-US"/>
                </w:rPr>
                <w:delText>2</w:delText>
              </w:r>
            </w:del>
            <w:ins w:id="202" w:author="admin" w:date="2017-02-28T13:42:00Z">
              <w:r w:rsidRPr="005012EC">
                <w:rPr>
                  <w:rFonts w:eastAsia="Consolas"/>
                  <w:lang w:val="en-US"/>
                  <w:rPrChange w:id="203" w:author="admin" w:date="2017-02-28T13:43:00Z">
                    <w:rPr>
                      <w:rFonts w:eastAsia="Consolas"/>
                    </w:rPr>
                  </w:rPrChange>
                </w:rPr>
                <w:t>1</w:t>
              </w:r>
            </w:ins>
            <w:r w:rsidR="00EE600A">
              <w:rPr>
                <w:rFonts w:eastAsia="Consolas"/>
                <w:lang w:val="en-US"/>
              </w:rPr>
              <w:t>(A,B,C)XQ01</w:t>
            </w:r>
          </w:p>
          <w:p w:rsidR="00EE600A" w:rsidRPr="00EE600A" w:rsidRDefault="00EE600A" w:rsidP="00EE600A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del w:id="204" w:author="admin" w:date="2017-02-28T13:41:00Z">
              <w:r w:rsidDel="005012EC">
                <w:rPr>
                  <w:rFonts w:eastAsia="Consolas"/>
                  <w:lang w:val="en-US"/>
                </w:rPr>
                <w:delText>43YCS00FX002(A,B,C)XQ01</w:delText>
              </w:r>
            </w:del>
          </w:p>
        </w:tc>
      </w:tr>
      <w:tr w:rsidR="00EE600A" w:rsidRPr="007C146E" w:rsidTr="006B03F6">
        <w:tc>
          <w:tcPr>
            <w:tcW w:w="4962" w:type="dxa"/>
          </w:tcPr>
          <w:p w:rsidR="00EE600A" w:rsidRPr="00EE600A" w:rsidRDefault="00EE600A" w:rsidP="00EE600A">
            <w:pPr>
              <w:spacing w:before="0" w:after="0"/>
              <w:ind w:right="0"/>
              <w:jc w:val="both"/>
            </w:pPr>
            <w:r>
              <w:t>Реактивность АКР АКНП</w:t>
            </w:r>
            <w:ins w:id="205" w:author="admin" w:date="2017-02-28T14:14:00Z">
              <w:r w:rsidR="00286DBC">
                <w:t xml:space="preserve">, </w:t>
              </w:r>
              <w:r w:rsidR="00286DBC">
                <w:sym w:font="Symbol" w:char="F062"/>
              </w:r>
              <w:proofErr w:type="spellStart"/>
              <w:r w:rsidR="00286DBC" w:rsidRPr="00A97533">
                <w:rPr>
                  <w:sz w:val="32"/>
                  <w:szCs w:val="32"/>
                  <w:vertAlign w:val="subscript"/>
                </w:rPr>
                <w:t>эфф</w:t>
              </w:r>
            </w:ins>
            <w:proofErr w:type="spellEnd"/>
          </w:p>
        </w:tc>
        <w:tc>
          <w:tcPr>
            <w:tcW w:w="1417" w:type="dxa"/>
          </w:tcPr>
          <w:p w:rsidR="00EE600A" w:rsidRPr="0069292A" w:rsidRDefault="0069292A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EE600A" w:rsidRDefault="00EE600A" w:rsidP="00EE600A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del w:id="206" w:author="admin" w:date="2017-02-28T13:43:00Z">
              <w:r w:rsidRPr="00EE600A" w:rsidDel="005012EC">
                <w:rPr>
                  <w:rFonts w:eastAsia="Consolas"/>
                  <w:lang w:val="en-US"/>
                </w:rPr>
                <w:delText>41</w:delText>
              </w:r>
              <w:r w:rsidDel="005012EC">
                <w:rPr>
                  <w:rFonts w:eastAsia="Consolas"/>
                  <w:lang w:val="en-US"/>
                </w:rPr>
                <w:delText>YCS00FX</w:delText>
              </w:r>
              <w:r w:rsidR="009F187D" w:rsidRPr="009F187D" w:rsidDel="005012EC">
                <w:rPr>
                  <w:rFonts w:eastAsia="Consolas"/>
                  <w:lang w:val="en-US"/>
                </w:rPr>
                <w:delText>200</w:delText>
              </w:r>
            </w:del>
            <w:ins w:id="207" w:author="admin" w:date="2017-02-28T13:43:00Z">
              <w:r w:rsidR="005012EC" w:rsidRPr="005012EC">
                <w:rPr>
                  <w:rFonts w:eastAsia="Consolas"/>
                  <w:lang w:val="en-US"/>
                </w:rPr>
                <w:t>(</w:t>
              </w:r>
              <w:r w:rsidR="005012EC" w:rsidRPr="00EE600A">
                <w:rPr>
                  <w:rFonts w:eastAsia="Consolas"/>
                  <w:lang w:val="en-US"/>
                </w:rPr>
                <w:t>4</w:t>
              </w:r>
              <w:r w:rsidR="005012EC" w:rsidRPr="005012EC">
                <w:rPr>
                  <w:rFonts w:eastAsia="Consolas"/>
                  <w:lang w:val="en-US"/>
                </w:rPr>
                <w:t>2,43)</w:t>
              </w:r>
              <w:r w:rsidR="005012EC">
                <w:rPr>
                  <w:rFonts w:eastAsia="Consolas"/>
                  <w:lang w:val="en-US"/>
                </w:rPr>
                <w:t>YCS00FX</w:t>
              </w:r>
              <w:r w:rsidR="005012EC" w:rsidRPr="009F187D">
                <w:rPr>
                  <w:rFonts w:eastAsia="Consolas"/>
                  <w:lang w:val="en-US"/>
                </w:rPr>
                <w:t>200</w:t>
              </w:r>
            </w:ins>
            <w:r>
              <w:rPr>
                <w:rFonts w:eastAsia="Consolas"/>
                <w:lang w:val="en-US"/>
              </w:rPr>
              <w:t>(A,B,C)XQ01</w:t>
            </w:r>
          </w:p>
          <w:p w:rsidR="00EE600A" w:rsidRPr="00EE600A" w:rsidRDefault="00EE600A" w:rsidP="009F187D">
            <w:pPr>
              <w:spacing w:before="0" w:after="0"/>
              <w:ind w:right="0"/>
              <w:jc w:val="center"/>
              <w:rPr>
                <w:rFonts w:eastAsia="Consolas"/>
                <w:lang w:val="en-US"/>
              </w:rPr>
            </w:pPr>
            <w:del w:id="208" w:author="admin" w:date="2017-02-28T13:43:00Z">
              <w:r w:rsidDel="005012EC">
                <w:rPr>
                  <w:rFonts w:eastAsia="Consolas"/>
                  <w:lang w:val="en-US"/>
                </w:rPr>
                <w:delText>43YCS00FX</w:delText>
              </w:r>
              <w:r w:rsidR="009F187D" w:rsidRPr="009F187D" w:rsidDel="005012EC">
                <w:rPr>
                  <w:rFonts w:eastAsia="Consolas"/>
                  <w:lang w:val="en-US"/>
                </w:rPr>
                <w:delText>200</w:delText>
              </w:r>
              <w:r w:rsidDel="005012EC">
                <w:rPr>
                  <w:rFonts w:eastAsia="Consolas"/>
                  <w:lang w:val="en-US"/>
                </w:rPr>
                <w:delText>(A,B,C)XQ01</w:delText>
              </w:r>
            </w:del>
          </w:p>
        </w:tc>
      </w:tr>
      <w:tr w:rsidR="00A653C4" w:rsidRPr="007C146E" w:rsidTr="006B03F6">
        <w:trPr>
          <w:trHeight w:val="463"/>
        </w:trPr>
        <w:tc>
          <w:tcPr>
            <w:tcW w:w="4962" w:type="dxa"/>
            <w:vAlign w:val="center"/>
          </w:tcPr>
          <w:p w:rsidR="00A653C4" w:rsidRDefault="00562778" w:rsidP="00A91454">
            <w:pPr>
              <w:spacing w:before="0" w:after="0"/>
              <w:ind w:right="0"/>
              <w:jc w:val="left"/>
            </w:pPr>
            <w:r>
              <w:t xml:space="preserve">Давление над активной зоной, </w:t>
            </w:r>
            <w:r w:rsidRPr="007E6B16">
              <w:rPr>
                <w:rFonts w:eastAsia="Consolas"/>
              </w:rPr>
              <w:t>кгс/см</w:t>
            </w:r>
            <w:proofErr w:type="gramStart"/>
            <w:r w:rsidRPr="001D7D2D">
              <w:rPr>
                <w:rFonts w:eastAsia="Consolas"/>
                <w:vertAlign w:val="superscript"/>
              </w:rPr>
              <w:t>2</w:t>
            </w:r>
            <w:proofErr w:type="gramEnd"/>
          </w:p>
        </w:tc>
        <w:tc>
          <w:tcPr>
            <w:tcW w:w="1417" w:type="dxa"/>
          </w:tcPr>
          <w:p w:rsidR="00A653C4" w:rsidRDefault="003D1BD7" w:rsidP="003D1BD7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A653C4" w:rsidRPr="00436DBC" w:rsidRDefault="00562778" w:rsidP="003D1BD7">
            <w:pPr>
              <w:spacing w:before="0" w:after="0"/>
              <w:ind w:right="0"/>
              <w:jc w:val="center"/>
              <w:rPr>
                <w:lang w:val="en-US"/>
              </w:rPr>
            </w:pPr>
            <w:r w:rsidRPr="00436DBC">
              <w:rPr>
                <w:lang w:val="en-US"/>
              </w:rPr>
              <w:t>40YCR10CP072(A,B,C)XQ01</w:t>
            </w:r>
          </w:p>
        </w:tc>
      </w:tr>
      <w:tr w:rsidR="00B34B4F" w:rsidTr="006B03F6">
        <w:tc>
          <w:tcPr>
            <w:tcW w:w="4962" w:type="dxa"/>
          </w:tcPr>
          <w:p w:rsidR="00B34B4F" w:rsidRDefault="00B34B4F" w:rsidP="00B34B4F">
            <w:pPr>
              <w:widowControl w:val="0"/>
              <w:spacing w:before="0" w:after="0"/>
              <w:ind w:right="0"/>
              <w:jc w:val="both"/>
            </w:pPr>
            <w:r>
              <w:t>Температура теплоносителя в холодных ни</w:t>
            </w:r>
            <w:r>
              <w:t>т</w:t>
            </w:r>
            <w:r>
              <w:t xml:space="preserve">ках петель, </w:t>
            </w:r>
            <w:r w:rsidRPr="00500979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417" w:type="dxa"/>
            <w:vAlign w:val="center"/>
          </w:tcPr>
          <w:p w:rsidR="00B34B4F" w:rsidRDefault="00B34B4F" w:rsidP="00B34B4F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B34B4F" w:rsidRPr="008B703A" w:rsidRDefault="00B34B4F" w:rsidP="00B34B4F">
            <w:pPr>
              <w:spacing w:before="0" w:after="0"/>
              <w:ind w:right="0"/>
              <w:jc w:val="center"/>
            </w:pPr>
            <w:r>
              <w:t>40YAR</w:t>
            </w:r>
            <w:r>
              <w:rPr>
                <w:lang w:val="en-US"/>
              </w:rPr>
              <w:t>1(2,3,4)</w:t>
            </w:r>
            <w:r>
              <w:t>2FT901</w:t>
            </w:r>
            <w:r>
              <w:rPr>
                <w:lang w:val="en-US"/>
              </w:rPr>
              <w:t>XQ</w:t>
            </w:r>
            <w:r>
              <w:t>0</w:t>
            </w:r>
            <w:r w:rsidRPr="00DA1E38">
              <w:t>1</w:t>
            </w:r>
          </w:p>
        </w:tc>
      </w:tr>
      <w:tr w:rsidR="003D1BD7" w:rsidTr="006B03F6">
        <w:tc>
          <w:tcPr>
            <w:tcW w:w="4962" w:type="dxa"/>
          </w:tcPr>
          <w:p w:rsidR="003D1BD7" w:rsidRDefault="003D1BD7" w:rsidP="003D1BD7">
            <w:pPr>
              <w:spacing w:before="0" w:after="0"/>
              <w:ind w:right="0"/>
              <w:jc w:val="both"/>
            </w:pPr>
            <w:r>
              <w:t xml:space="preserve">Температура теплоносителя в горячих нитках петель, </w:t>
            </w:r>
            <w:r w:rsidRPr="00500979">
              <w:rPr>
                <w:vertAlign w:val="superscript"/>
              </w:rPr>
              <w:t>0</w:t>
            </w:r>
            <w:r>
              <w:t>С</w:t>
            </w:r>
          </w:p>
        </w:tc>
        <w:tc>
          <w:tcPr>
            <w:tcW w:w="1417" w:type="dxa"/>
            <w:vAlign w:val="center"/>
          </w:tcPr>
          <w:p w:rsidR="003D1BD7" w:rsidRDefault="003D1BD7" w:rsidP="003B2E1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3D1BD7" w:rsidRPr="008B703A" w:rsidRDefault="003D1BD7" w:rsidP="00B905B0">
            <w:pPr>
              <w:spacing w:before="0" w:after="0"/>
              <w:ind w:right="0"/>
              <w:jc w:val="center"/>
            </w:pPr>
            <w:r>
              <w:t>40YAR</w:t>
            </w:r>
            <w:r>
              <w:rPr>
                <w:lang w:val="en-US"/>
              </w:rPr>
              <w:t>1(2,3,4)</w:t>
            </w:r>
            <w:r>
              <w:t>1FT901</w:t>
            </w:r>
            <w:r>
              <w:rPr>
                <w:lang w:val="en-US"/>
              </w:rPr>
              <w:t>XQ</w:t>
            </w:r>
            <w:r>
              <w:t>0</w:t>
            </w:r>
            <w:r w:rsidRPr="00DA1E38">
              <w:t>1</w:t>
            </w:r>
          </w:p>
        </w:tc>
      </w:tr>
      <w:tr w:rsidR="00A653C4" w:rsidTr="006B03F6">
        <w:tc>
          <w:tcPr>
            <w:tcW w:w="4962" w:type="dxa"/>
          </w:tcPr>
          <w:p w:rsidR="00A653C4" w:rsidRDefault="00A653C4" w:rsidP="00A653C4">
            <w:pPr>
              <w:spacing w:before="0" w:after="0"/>
              <w:ind w:right="0"/>
              <w:jc w:val="both"/>
            </w:pPr>
            <w:r>
              <w:t>П</w:t>
            </w:r>
            <w:r w:rsidRPr="00B36342">
              <w:t>одогревы теплоносителя в петлях первого контура</w:t>
            </w:r>
            <w:r w:rsidR="00B905B0">
              <w:t xml:space="preserve">, </w:t>
            </w:r>
            <w:r w:rsidR="00B905B0" w:rsidRPr="00500979">
              <w:rPr>
                <w:vertAlign w:val="superscript"/>
              </w:rPr>
              <w:t>0</w:t>
            </w:r>
            <w:r w:rsidR="00B905B0">
              <w:t>С</w:t>
            </w:r>
          </w:p>
        </w:tc>
        <w:tc>
          <w:tcPr>
            <w:tcW w:w="1417" w:type="dxa"/>
            <w:vAlign w:val="center"/>
          </w:tcPr>
          <w:p w:rsidR="00A653C4" w:rsidRDefault="00B905B0" w:rsidP="003B2E1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A653C4" w:rsidRDefault="00140B12" w:rsidP="00B905B0">
            <w:pPr>
              <w:spacing w:before="0" w:after="0"/>
              <w:ind w:right="0"/>
              <w:jc w:val="center"/>
            </w:pPr>
            <w:r>
              <w:t>4</w:t>
            </w:r>
            <w:r w:rsidR="00A653C4" w:rsidRPr="00CB4EB3">
              <w:t>0</w:t>
            </w:r>
            <w:r w:rsidR="00A653C4" w:rsidRPr="00B544CB">
              <w:rPr>
                <w:lang w:val="en-US"/>
              </w:rPr>
              <w:t>YAR1(2,3,4)0FT001XQ01</w:t>
            </w:r>
          </w:p>
        </w:tc>
      </w:tr>
      <w:tr w:rsidR="00A653C4" w:rsidTr="006B03F6">
        <w:tc>
          <w:tcPr>
            <w:tcW w:w="4962" w:type="dxa"/>
          </w:tcPr>
          <w:p w:rsidR="00A653C4" w:rsidRDefault="00A653C4" w:rsidP="00B905B0">
            <w:pPr>
              <w:spacing w:before="0" w:after="0"/>
              <w:ind w:right="0"/>
              <w:jc w:val="both"/>
            </w:pPr>
            <w:r>
              <w:t>П</w:t>
            </w:r>
            <w:r w:rsidRPr="00253843">
              <w:t>одогрев теплоносителя в реакторе (средний по петлям)</w:t>
            </w:r>
            <w:r w:rsidR="00B905B0">
              <w:t xml:space="preserve">, </w:t>
            </w:r>
            <w:r w:rsidR="00B905B0" w:rsidRPr="00500979">
              <w:rPr>
                <w:vertAlign w:val="superscript"/>
              </w:rPr>
              <w:t>0</w:t>
            </w:r>
            <w:r w:rsidR="00B905B0">
              <w:t>С</w:t>
            </w:r>
          </w:p>
        </w:tc>
        <w:tc>
          <w:tcPr>
            <w:tcW w:w="1417" w:type="dxa"/>
            <w:vAlign w:val="center"/>
          </w:tcPr>
          <w:p w:rsidR="00A653C4" w:rsidRDefault="00B905B0" w:rsidP="003B2E1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A653C4" w:rsidRPr="00B544CB" w:rsidRDefault="00140B12" w:rsidP="003D1BD7">
            <w:pPr>
              <w:spacing w:before="0" w:after="0"/>
              <w:ind w:right="0"/>
              <w:jc w:val="center"/>
              <w:rPr>
                <w:lang w:val="en-US"/>
              </w:rPr>
            </w:pPr>
            <w:r>
              <w:t>4</w:t>
            </w:r>
            <w:r w:rsidR="00A653C4" w:rsidRPr="00B544CB">
              <w:rPr>
                <w:lang w:val="en-US"/>
              </w:rPr>
              <w:t>0YCR10FT901XQ01</w:t>
            </w:r>
          </w:p>
        </w:tc>
      </w:tr>
      <w:tr w:rsidR="00EB12FD" w:rsidTr="006B03F6">
        <w:tc>
          <w:tcPr>
            <w:tcW w:w="4962" w:type="dxa"/>
          </w:tcPr>
          <w:p w:rsidR="00EB12FD" w:rsidRPr="008B703A" w:rsidRDefault="00EB12FD" w:rsidP="00286DBC">
            <w:pPr>
              <w:spacing w:before="0" w:after="0"/>
              <w:ind w:right="0"/>
              <w:jc w:val="both"/>
            </w:pPr>
            <w:r>
              <w:t xml:space="preserve">Положения </w:t>
            </w:r>
            <w:r w:rsidR="00993AF1" w:rsidRPr="00831ED5">
              <w:t>1</w:t>
            </w:r>
            <w:r w:rsidR="00A97610">
              <w:t>-10</w:t>
            </w:r>
            <w:r w:rsidR="00993AF1" w:rsidRPr="00831ED5">
              <w:t xml:space="preserve"> </w:t>
            </w:r>
            <w:r w:rsidRPr="00831ED5">
              <w:t>групп ОР СУЗ,</w:t>
            </w:r>
            <w:r>
              <w:t xml:space="preserve"> %</w:t>
            </w:r>
            <w:del w:id="209" w:author="admin" w:date="2017-02-28T14:15:00Z">
              <w:r w:rsidDel="00286DBC">
                <w:delText>Н</w:delText>
              </w:r>
              <w:r w:rsidRPr="00A97533" w:rsidDel="00286DBC">
                <w:rPr>
                  <w:sz w:val="32"/>
                  <w:szCs w:val="32"/>
                  <w:vertAlign w:val="subscript"/>
                </w:rPr>
                <w:delText>аз</w:delText>
              </w:r>
            </w:del>
          </w:p>
        </w:tc>
        <w:tc>
          <w:tcPr>
            <w:tcW w:w="1417" w:type="dxa"/>
            <w:vAlign w:val="center"/>
          </w:tcPr>
          <w:p w:rsidR="00EB12FD" w:rsidRDefault="00EB12FD" w:rsidP="00EB12FD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EB12FD" w:rsidRPr="00012967" w:rsidRDefault="00EB12FD" w:rsidP="00EB12FD">
            <w:pPr>
              <w:spacing w:before="0" w:after="0"/>
              <w:jc w:val="center"/>
            </w:pPr>
            <w:r>
              <w:t>40YVS00FG90(0-9)XQ02</w:t>
            </w:r>
          </w:p>
        </w:tc>
      </w:tr>
      <w:tr w:rsidR="00A2464D" w:rsidTr="006B03F6">
        <w:tc>
          <w:tcPr>
            <w:tcW w:w="4962" w:type="dxa"/>
          </w:tcPr>
          <w:p w:rsidR="00A2464D" w:rsidRDefault="00A2464D" w:rsidP="00EB12FD">
            <w:pPr>
              <w:spacing w:before="0" w:after="0"/>
              <w:ind w:right="0"/>
              <w:jc w:val="both"/>
            </w:pPr>
            <w:r w:rsidRPr="008E4F89">
              <w:rPr>
                <w:rFonts w:eastAsia="Consolas"/>
              </w:rPr>
              <w:t>Концентрация борной кислоты в реакторе</w:t>
            </w:r>
            <w:r>
              <w:t xml:space="preserve">, </w:t>
            </w:r>
            <w:proofErr w:type="gramStart"/>
            <w:r>
              <w:t>г</w:t>
            </w:r>
            <w:proofErr w:type="gramEnd"/>
            <w:r>
              <w:t>/кг</w:t>
            </w:r>
          </w:p>
        </w:tc>
        <w:tc>
          <w:tcPr>
            <w:tcW w:w="1417" w:type="dxa"/>
            <w:vAlign w:val="center"/>
          </w:tcPr>
          <w:p w:rsidR="00A2464D" w:rsidRDefault="00A2464D" w:rsidP="00EB12FD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A2464D" w:rsidRDefault="00A2464D" w:rsidP="00903615">
            <w:pPr>
              <w:spacing w:before="0" w:after="0"/>
              <w:jc w:val="center"/>
            </w:pPr>
            <w:r>
              <w:rPr>
                <w:snapToGrid w:val="0"/>
              </w:rPr>
              <w:t>40TVR</w:t>
            </w:r>
            <w:r>
              <w:rPr>
                <w:snapToGrid w:val="0"/>
                <w:lang w:val="en-US"/>
              </w:rPr>
              <w:t>(30)</w:t>
            </w:r>
            <w:r>
              <w:rPr>
                <w:snapToGrid w:val="0"/>
              </w:rPr>
              <w:t>40CQ001</w:t>
            </w:r>
            <w:r>
              <w:rPr>
                <w:lang w:val="en-US"/>
              </w:rPr>
              <w:t>XQ</w:t>
            </w:r>
            <w:r>
              <w:t>05</w:t>
            </w:r>
          </w:p>
        </w:tc>
      </w:tr>
      <w:tr w:rsidR="00A2464D" w:rsidTr="006B03F6">
        <w:trPr>
          <w:trHeight w:val="399"/>
        </w:trPr>
        <w:tc>
          <w:tcPr>
            <w:tcW w:w="4962" w:type="dxa"/>
            <w:vAlign w:val="center"/>
          </w:tcPr>
          <w:p w:rsidR="00A2464D" w:rsidRDefault="00A2464D" w:rsidP="00B47C84">
            <w:pPr>
              <w:spacing w:before="0" w:after="0"/>
              <w:ind w:right="0"/>
              <w:jc w:val="left"/>
            </w:pPr>
            <w:r>
              <w:t xml:space="preserve">Давление пара в ГПК, </w:t>
            </w:r>
            <w:r w:rsidRPr="007E6B16">
              <w:rPr>
                <w:rFonts w:eastAsia="Consolas"/>
              </w:rPr>
              <w:t>кгс/см</w:t>
            </w:r>
            <w:r w:rsidRPr="001D7D2D">
              <w:rPr>
                <w:rFonts w:eastAsia="Consolas"/>
                <w:vertAlign w:val="superscript"/>
              </w:rPr>
              <w:t>2</w:t>
            </w:r>
          </w:p>
        </w:tc>
        <w:tc>
          <w:tcPr>
            <w:tcW w:w="1417" w:type="dxa"/>
            <w:vAlign w:val="center"/>
          </w:tcPr>
          <w:p w:rsidR="00A2464D" w:rsidRDefault="00A2464D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A2464D" w:rsidRDefault="00A2464D" w:rsidP="00B47C84">
            <w:pPr>
              <w:tabs>
                <w:tab w:val="left" w:pos="525"/>
                <w:tab w:val="center" w:pos="1667"/>
              </w:tabs>
              <w:spacing w:before="0" w:after="0"/>
              <w:jc w:val="center"/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0RCR11CP001XQ51</w:t>
            </w:r>
          </w:p>
        </w:tc>
      </w:tr>
      <w:tr w:rsidR="00543E62" w:rsidTr="006B03F6">
        <w:trPr>
          <w:trHeight w:val="390"/>
        </w:trPr>
        <w:tc>
          <w:tcPr>
            <w:tcW w:w="4962" w:type="dxa"/>
            <w:vAlign w:val="center"/>
          </w:tcPr>
          <w:p w:rsidR="00543E62" w:rsidRDefault="00543E62" w:rsidP="00B47C84">
            <w:pPr>
              <w:spacing w:before="0" w:after="0"/>
              <w:ind w:right="0"/>
              <w:jc w:val="left"/>
            </w:pPr>
            <w:r>
              <w:t>Р</w:t>
            </w:r>
            <w:r w:rsidRPr="00215C89">
              <w:t>асход подпитки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417" w:type="dxa"/>
            <w:vAlign w:val="center"/>
          </w:tcPr>
          <w:p w:rsidR="00543E62" w:rsidRDefault="00543E6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543E62" w:rsidRDefault="00543E62" w:rsidP="00BE564E">
            <w:pPr>
              <w:spacing w:before="0" w:after="0"/>
              <w:jc w:val="center"/>
            </w:pPr>
            <w:r>
              <w:rPr>
                <w:rFonts w:eastAsia="Consolas"/>
              </w:rPr>
              <w:t>4</w:t>
            </w:r>
            <w:r w:rsidRPr="008E4F89">
              <w:rPr>
                <w:rFonts w:eastAsia="Consolas"/>
              </w:rPr>
              <w:t>0TKR30CF001A</w:t>
            </w:r>
            <w:del w:id="210" w:author="admin" w:date="2017-02-28T13:50:00Z">
              <w:r w:rsidRPr="008E4F89" w:rsidDel="00BE564E">
                <w:rPr>
                  <w:rFonts w:eastAsia="Consolas"/>
                </w:rPr>
                <w:delText>XQ51</w:delText>
              </w:r>
            </w:del>
          </w:p>
        </w:tc>
      </w:tr>
      <w:tr w:rsidR="00543E62" w:rsidTr="006B03F6">
        <w:trPr>
          <w:trHeight w:val="423"/>
        </w:trPr>
        <w:tc>
          <w:tcPr>
            <w:tcW w:w="4962" w:type="dxa"/>
            <w:vAlign w:val="center"/>
          </w:tcPr>
          <w:p w:rsidR="00543E62" w:rsidRDefault="00543E62" w:rsidP="00B47C84">
            <w:pPr>
              <w:spacing w:before="0" w:after="0"/>
              <w:ind w:right="0"/>
              <w:jc w:val="left"/>
            </w:pPr>
            <w:r>
              <w:t>Р</w:t>
            </w:r>
            <w:r w:rsidRPr="00215C89">
              <w:t>асход продувки 1 контура</w:t>
            </w:r>
            <w:r>
              <w:t>,</w:t>
            </w:r>
            <w:r w:rsidRPr="008E4F89">
              <w:rPr>
                <w:rFonts w:eastAsia="Consolas"/>
              </w:rPr>
              <w:t xml:space="preserve"> м</w:t>
            </w:r>
            <w:r w:rsidRPr="001D7D2D">
              <w:rPr>
                <w:rFonts w:eastAsia="Consolas"/>
                <w:vertAlign w:val="superscript"/>
              </w:rPr>
              <w:t>3</w:t>
            </w:r>
            <w:r w:rsidRPr="008E4F89">
              <w:rPr>
                <w:rFonts w:eastAsia="Consolas"/>
              </w:rPr>
              <w:t>/ч</w:t>
            </w:r>
          </w:p>
        </w:tc>
        <w:tc>
          <w:tcPr>
            <w:tcW w:w="1417" w:type="dxa"/>
            <w:vAlign w:val="center"/>
          </w:tcPr>
          <w:p w:rsidR="00543E62" w:rsidRDefault="00543E6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543E62" w:rsidRDefault="00543E62" w:rsidP="00BE564E">
            <w:pPr>
              <w:spacing w:before="0" w:after="0"/>
              <w:jc w:val="center"/>
            </w:pPr>
            <w:del w:id="211" w:author="admin" w:date="2017-02-28T13:50:00Z">
              <w:r w:rsidDel="00BE564E">
                <w:rPr>
                  <w:rFonts w:eastAsia="Consolas"/>
                </w:rPr>
                <w:delText>4</w:delText>
              </w:r>
              <w:r w:rsidRPr="008E4F89" w:rsidDel="00BE564E">
                <w:rPr>
                  <w:rFonts w:eastAsia="Consolas"/>
                </w:rPr>
                <w:delText>0TKR80CF904XQ01</w:delText>
              </w:r>
            </w:del>
            <w:ins w:id="212" w:author="admin" w:date="2017-02-28T13:50:00Z">
              <w:r w:rsidR="00BE564E">
                <w:rPr>
                  <w:rFonts w:eastAsia="Consolas"/>
                </w:rPr>
                <w:t>4</w:t>
              </w:r>
              <w:r w:rsidR="00BE564E" w:rsidRPr="008E4F89">
                <w:rPr>
                  <w:rFonts w:eastAsia="Consolas"/>
                </w:rPr>
                <w:t>0TKR80CF</w:t>
              </w:r>
              <w:r w:rsidR="00BE564E">
                <w:rPr>
                  <w:rFonts w:eastAsia="Consolas"/>
                </w:rPr>
                <w:t>001А</w:t>
              </w:r>
            </w:ins>
          </w:p>
        </w:tc>
      </w:tr>
      <w:tr w:rsidR="00543E62" w:rsidTr="006B03F6">
        <w:trPr>
          <w:trHeight w:val="415"/>
        </w:trPr>
        <w:tc>
          <w:tcPr>
            <w:tcW w:w="4962" w:type="dxa"/>
            <w:vAlign w:val="center"/>
          </w:tcPr>
          <w:p w:rsidR="00543E62" w:rsidRDefault="00543E62" w:rsidP="00B47C84">
            <w:pPr>
              <w:spacing w:before="0" w:after="0"/>
              <w:ind w:right="0"/>
              <w:jc w:val="left"/>
            </w:pPr>
            <w:r>
              <w:t>Уровень теплоносителя в КД, см</w:t>
            </w:r>
          </w:p>
        </w:tc>
        <w:tc>
          <w:tcPr>
            <w:tcW w:w="1417" w:type="dxa"/>
            <w:vAlign w:val="center"/>
          </w:tcPr>
          <w:p w:rsidR="00543E62" w:rsidRDefault="00543E62" w:rsidP="00B47C84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543E62" w:rsidRDefault="00543E62" w:rsidP="00B47C84">
            <w:pPr>
              <w:spacing w:before="0" w:after="0"/>
              <w:jc w:val="center"/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0YPR10CL903XQ01</w:t>
            </w:r>
          </w:p>
        </w:tc>
      </w:tr>
      <w:tr w:rsidR="00543E62" w:rsidTr="006B03F6">
        <w:tc>
          <w:tcPr>
            <w:tcW w:w="4962" w:type="dxa"/>
          </w:tcPr>
          <w:p w:rsidR="00543E62" w:rsidRPr="00993AF1" w:rsidRDefault="00543E62" w:rsidP="00576F8C">
            <w:pPr>
              <w:spacing w:before="0" w:after="0"/>
              <w:ind w:right="0"/>
              <w:jc w:val="both"/>
              <w:rPr>
                <w:rFonts w:eastAsia="Consolas"/>
              </w:rPr>
            </w:pPr>
            <w:r w:rsidRPr="00993AF1">
              <w:rPr>
                <w:rFonts w:eastAsia="Consolas"/>
              </w:rPr>
              <w:t>Эффективное время работы топливной з</w:t>
            </w:r>
            <w:r w:rsidRPr="00993AF1">
              <w:rPr>
                <w:rFonts w:eastAsia="Consolas"/>
              </w:rPr>
              <w:t>а</w:t>
            </w:r>
            <w:r w:rsidRPr="00993AF1">
              <w:rPr>
                <w:rFonts w:eastAsia="Consolas"/>
              </w:rPr>
              <w:t>грузки</w:t>
            </w:r>
          </w:p>
        </w:tc>
        <w:tc>
          <w:tcPr>
            <w:tcW w:w="1417" w:type="dxa"/>
            <w:vAlign w:val="center"/>
          </w:tcPr>
          <w:p w:rsidR="00543E62" w:rsidRPr="00993AF1" w:rsidRDefault="00543E62" w:rsidP="00576F8C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993AF1">
              <w:t>1</w:t>
            </w:r>
          </w:p>
        </w:tc>
        <w:tc>
          <w:tcPr>
            <w:tcW w:w="3402" w:type="dxa"/>
            <w:vAlign w:val="center"/>
          </w:tcPr>
          <w:p w:rsidR="00543E62" w:rsidRPr="00903615" w:rsidRDefault="00543E62" w:rsidP="00903615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 w:rsidRPr="00993AF1">
              <w:rPr>
                <w:rFonts w:eastAsia="Consolas"/>
              </w:rPr>
              <w:t>40Y</w:t>
            </w:r>
            <w:r w:rsidRPr="00993AF1">
              <w:rPr>
                <w:rFonts w:eastAsia="Consolas"/>
                <w:lang w:val="en-US"/>
              </w:rPr>
              <w:t>Q</w:t>
            </w:r>
            <w:r w:rsidRPr="00993AF1">
              <w:rPr>
                <w:rFonts w:eastAsia="Consolas"/>
              </w:rPr>
              <w:t>R</w:t>
            </w:r>
            <w:r w:rsidRPr="00993AF1">
              <w:rPr>
                <w:rFonts w:eastAsia="Consolas"/>
                <w:lang w:val="en-US"/>
              </w:rPr>
              <w:t>0</w:t>
            </w:r>
            <w:proofErr w:type="spellStart"/>
            <w:r w:rsidRPr="00993AF1">
              <w:rPr>
                <w:rFonts w:eastAsia="Consolas"/>
              </w:rPr>
              <w:t>0</w:t>
            </w:r>
            <w:proofErr w:type="spellEnd"/>
            <w:r w:rsidRPr="00993AF1">
              <w:rPr>
                <w:rFonts w:eastAsia="Consolas"/>
                <w:lang w:val="en-US"/>
              </w:rPr>
              <w:t>FK</w:t>
            </w:r>
            <w:r w:rsidRPr="00993AF1">
              <w:rPr>
                <w:rFonts w:eastAsia="Consolas"/>
              </w:rPr>
              <w:t>0</w:t>
            </w:r>
            <w:proofErr w:type="spellStart"/>
            <w:r w:rsidRPr="00993AF1">
              <w:rPr>
                <w:rFonts w:eastAsia="Consolas"/>
                <w:lang w:val="en-US"/>
              </w:rPr>
              <w:t>0</w:t>
            </w:r>
            <w:proofErr w:type="spellEnd"/>
            <w:r w:rsidRPr="00993AF1">
              <w:rPr>
                <w:rFonts w:eastAsia="Consolas"/>
              </w:rPr>
              <w:t>1XQ0</w:t>
            </w:r>
            <w:r w:rsidRPr="00993AF1">
              <w:rPr>
                <w:rFonts w:eastAsia="Consolas"/>
                <w:lang w:val="en-US"/>
              </w:rPr>
              <w:t>1</w:t>
            </w:r>
          </w:p>
        </w:tc>
      </w:tr>
      <w:tr w:rsidR="00543E62" w:rsidTr="006B03F6">
        <w:tc>
          <w:tcPr>
            <w:tcW w:w="4962" w:type="dxa"/>
          </w:tcPr>
          <w:p w:rsidR="00543E62" w:rsidRPr="00903615" w:rsidRDefault="00543E62" w:rsidP="00576F8C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lastRenderedPageBreak/>
              <w:t>Мощность реактора, рассчитанная по пар</w:t>
            </w:r>
            <w:r>
              <w:rPr>
                <w:rFonts w:eastAsia="Consolas"/>
              </w:rPr>
              <w:t>а</w:t>
            </w:r>
            <w:r>
              <w:rPr>
                <w:rFonts w:eastAsia="Consolas"/>
              </w:rPr>
              <w:t>метрам теплоносителя первого контура</w:t>
            </w:r>
          </w:p>
        </w:tc>
        <w:tc>
          <w:tcPr>
            <w:tcW w:w="1417" w:type="dxa"/>
            <w:vAlign w:val="center"/>
          </w:tcPr>
          <w:p w:rsidR="00543E62" w:rsidRPr="00903615" w:rsidRDefault="00543E62" w:rsidP="00576F8C">
            <w:pPr>
              <w:pStyle w:val="a7"/>
              <w:widowControl w:val="0"/>
              <w:spacing w:before="0" w:after="0"/>
              <w:ind w:left="0"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:rsidR="00543E62" w:rsidRDefault="00543E62" w:rsidP="00903615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0Y</w:t>
            </w:r>
            <w:r>
              <w:rPr>
                <w:rFonts w:eastAsia="Consolas"/>
                <w:lang w:val="en-US"/>
              </w:rPr>
              <w:t>A</w:t>
            </w:r>
            <w:r>
              <w:rPr>
                <w:rFonts w:eastAsia="Consolas"/>
              </w:rPr>
              <w:t>R</w:t>
            </w:r>
            <w:r>
              <w:rPr>
                <w:rFonts w:eastAsia="Consolas"/>
                <w:lang w:val="en-US"/>
              </w:rPr>
              <w:t>0</w:t>
            </w:r>
            <w:proofErr w:type="spellStart"/>
            <w:r>
              <w:rPr>
                <w:rFonts w:eastAsia="Consolas"/>
              </w:rPr>
              <w:t>0</w:t>
            </w:r>
            <w:proofErr w:type="spellEnd"/>
            <w:r>
              <w:rPr>
                <w:rFonts w:eastAsia="Consolas"/>
                <w:lang w:val="en-US"/>
              </w:rPr>
              <w:t>FU</w:t>
            </w:r>
            <w:r>
              <w:rPr>
                <w:rFonts w:eastAsia="Consolas"/>
              </w:rPr>
              <w:t>0</w:t>
            </w:r>
            <w:proofErr w:type="spellStart"/>
            <w:r>
              <w:rPr>
                <w:rFonts w:eastAsia="Consolas"/>
                <w:lang w:val="en-US"/>
              </w:rPr>
              <w:t>0</w:t>
            </w:r>
            <w:proofErr w:type="spellEnd"/>
            <w:r>
              <w:rPr>
                <w:rFonts w:eastAsia="Consolas"/>
              </w:rPr>
              <w:t>1XQ0</w:t>
            </w:r>
            <w:r>
              <w:rPr>
                <w:rFonts w:eastAsia="Consolas"/>
                <w:lang w:val="en-US"/>
              </w:rPr>
              <w:t>1</w:t>
            </w:r>
          </w:p>
          <w:p w:rsidR="00543E62" w:rsidRPr="00903615" w:rsidRDefault="00543E62" w:rsidP="00903615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</w:t>
            </w:r>
            <w:r w:rsidRPr="007E6B16">
              <w:rPr>
                <w:rFonts w:eastAsia="Consolas"/>
              </w:rPr>
              <w:t>0Y</w:t>
            </w:r>
            <w:r>
              <w:rPr>
                <w:rFonts w:eastAsia="Consolas"/>
                <w:lang w:val="en-US"/>
              </w:rPr>
              <w:t>A</w:t>
            </w:r>
            <w:r>
              <w:rPr>
                <w:rFonts w:eastAsia="Consolas"/>
              </w:rPr>
              <w:t>R</w:t>
            </w:r>
            <w:r>
              <w:rPr>
                <w:rFonts w:eastAsia="Consolas"/>
                <w:lang w:val="en-US"/>
              </w:rPr>
              <w:t>0</w:t>
            </w:r>
            <w:proofErr w:type="spellStart"/>
            <w:r>
              <w:rPr>
                <w:rFonts w:eastAsia="Consolas"/>
              </w:rPr>
              <w:t>0</w:t>
            </w:r>
            <w:proofErr w:type="spellEnd"/>
            <w:r>
              <w:rPr>
                <w:rFonts w:eastAsia="Consolas"/>
                <w:lang w:val="en-US"/>
              </w:rPr>
              <w:t>FU</w:t>
            </w:r>
            <w:r>
              <w:rPr>
                <w:rFonts w:eastAsia="Consolas"/>
              </w:rPr>
              <w:t>0</w:t>
            </w:r>
            <w:proofErr w:type="spellStart"/>
            <w:r>
              <w:rPr>
                <w:rFonts w:eastAsia="Consolas"/>
                <w:lang w:val="en-US"/>
              </w:rPr>
              <w:t>0</w:t>
            </w:r>
            <w:proofErr w:type="spellEnd"/>
            <w:r>
              <w:rPr>
                <w:rFonts w:eastAsia="Consolas"/>
              </w:rPr>
              <w:t>1XQ0</w:t>
            </w:r>
            <w:r>
              <w:rPr>
                <w:rFonts w:eastAsia="Consolas"/>
                <w:lang w:val="en-US"/>
              </w:rPr>
              <w:t>2</w:t>
            </w:r>
          </w:p>
        </w:tc>
      </w:tr>
      <w:tr w:rsidR="00543E62" w:rsidTr="006B03F6">
        <w:tc>
          <w:tcPr>
            <w:tcW w:w="4962" w:type="dxa"/>
            <w:tcBorders>
              <w:bottom w:val="single" w:sz="4" w:space="0" w:color="auto"/>
            </w:tcBorders>
          </w:tcPr>
          <w:p w:rsidR="00543E62" w:rsidRPr="00903615" w:rsidRDefault="00543E62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Мощность реактора, рассчитанная по данным АКНП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43E62" w:rsidRPr="00903615" w:rsidRDefault="00543E62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543E62" w:rsidRDefault="00543E62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YCR00FU001XQ01</w:t>
            </w:r>
          </w:p>
          <w:p w:rsidR="00543E62" w:rsidRPr="00032F10" w:rsidRDefault="00543E62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YCR00FU001XQ02</w:t>
            </w:r>
          </w:p>
        </w:tc>
      </w:tr>
      <w:tr w:rsidR="00543E62" w:rsidTr="006B03F6">
        <w:tc>
          <w:tcPr>
            <w:tcW w:w="4962" w:type="dxa"/>
            <w:tcBorders>
              <w:top w:val="single" w:sz="4" w:space="0" w:color="auto"/>
            </w:tcBorders>
          </w:tcPr>
          <w:p w:rsidR="00543E62" w:rsidRPr="00032F10" w:rsidRDefault="00543E62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Средневзвешенное значение мощности реа</w:t>
            </w:r>
            <w:r>
              <w:rPr>
                <w:rFonts w:eastAsia="Consolas"/>
              </w:rPr>
              <w:t>к</w:t>
            </w:r>
            <w:r>
              <w:rPr>
                <w:rFonts w:eastAsia="Consolas"/>
              </w:rPr>
              <w:t>тора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43E62" w:rsidRPr="00903615" w:rsidRDefault="00543E62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543E62" w:rsidRDefault="00543E62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</w:t>
            </w:r>
            <w:r>
              <w:rPr>
                <w:rFonts w:eastAsia="Consolas"/>
              </w:rPr>
              <w:t>9</w:t>
            </w:r>
            <w:r>
              <w:rPr>
                <w:rFonts w:eastAsia="Consolas"/>
                <w:lang w:val="en-US"/>
              </w:rPr>
              <w:t>01XQ01</w:t>
            </w:r>
          </w:p>
          <w:p w:rsidR="00543E62" w:rsidRDefault="00543E62" w:rsidP="007A6E4E">
            <w:pPr>
              <w:spacing w:before="0" w:after="0"/>
              <w:jc w:val="center"/>
              <w:rPr>
                <w:rFonts w:eastAsia="Consola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YCR00FU</w:t>
            </w:r>
            <w:r>
              <w:rPr>
                <w:rFonts w:eastAsia="Consolas"/>
              </w:rPr>
              <w:t>9</w:t>
            </w:r>
            <w:r>
              <w:rPr>
                <w:rFonts w:eastAsia="Consolas"/>
                <w:lang w:val="en-US"/>
              </w:rPr>
              <w:t>01XQ02</w:t>
            </w:r>
          </w:p>
        </w:tc>
      </w:tr>
    </w:tbl>
    <w:p w:rsidR="00BB7E99" w:rsidRDefault="00BB7E99"/>
    <w:p w:rsidR="00BB7E99" w:rsidRDefault="00BB7E99"/>
    <w:p w:rsidR="00BB7E99" w:rsidRDefault="00BB7E99" w:rsidP="00BB7E99">
      <w:pPr>
        <w:jc w:val="left"/>
      </w:pPr>
      <w:r>
        <w:t>Продолжение таблицы 6.2</w:t>
      </w:r>
    </w:p>
    <w:tbl>
      <w:tblPr>
        <w:tblStyle w:val="af4"/>
        <w:tblW w:w="9781" w:type="dxa"/>
        <w:tblInd w:w="108" w:type="dxa"/>
        <w:tblLayout w:type="fixed"/>
        <w:tblLook w:val="04A0"/>
      </w:tblPr>
      <w:tblGrid>
        <w:gridCol w:w="4962"/>
        <w:gridCol w:w="1417"/>
        <w:gridCol w:w="3402"/>
      </w:tblGrid>
      <w:tr w:rsidR="00BB7E99" w:rsidTr="006B03F6">
        <w:trPr>
          <w:trHeight w:val="583"/>
        </w:trPr>
        <w:tc>
          <w:tcPr>
            <w:tcW w:w="4962" w:type="dxa"/>
            <w:vAlign w:val="center"/>
          </w:tcPr>
          <w:p w:rsidR="00BB7E99" w:rsidRDefault="00BB7E99" w:rsidP="00123F5D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измерения</w:t>
            </w:r>
          </w:p>
        </w:tc>
        <w:tc>
          <w:tcPr>
            <w:tcW w:w="1417" w:type="dxa"/>
            <w:vAlign w:val="center"/>
          </w:tcPr>
          <w:p w:rsidR="00BB7E99" w:rsidRDefault="00BB7E99" w:rsidP="00123F5D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Периоди</w:t>
            </w:r>
            <w:r w:rsidRPr="008E4F89">
              <w:rPr>
                <w:rFonts w:eastAsia="Consolas"/>
              </w:rPr>
              <w:t>ч</w:t>
            </w:r>
            <w:r w:rsidRPr="008E4F89">
              <w:rPr>
                <w:rFonts w:eastAsia="Consolas"/>
              </w:rPr>
              <w:t>ность рег</w:t>
            </w:r>
            <w:r w:rsidRPr="008E4F89">
              <w:rPr>
                <w:rFonts w:eastAsia="Consolas"/>
              </w:rPr>
              <w:t>и</w:t>
            </w:r>
            <w:r w:rsidRPr="008E4F89">
              <w:rPr>
                <w:rFonts w:eastAsia="Consolas"/>
              </w:rPr>
              <w:t xml:space="preserve">страции, </w:t>
            </w:r>
            <w:proofErr w:type="gramStart"/>
            <w:r w:rsidRPr="008E4F89">
              <w:rPr>
                <w:rFonts w:eastAsia="Consolas"/>
              </w:rPr>
              <w:t>с</w:t>
            </w:r>
            <w:proofErr w:type="gramEnd"/>
          </w:p>
        </w:tc>
        <w:tc>
          <w:tcPr>
            <w:tcW w:w="3402" w:type="dxa"/>
            <w:vAlign w:val="center"/>
          </w:tcPr>
          <w:p w:rsidR="00BB7E99" w:rsidRDefault="00BB7E99" w:rsidP="00123F5D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BB7E99" w:rsidTr="006B03F6">
        <w:trPr>
          <w:trHeight w:val="583"/>
        </w:trPr>
        <w:tc>
          <w:tcPr>
            <w:tcW w:w="4962" w:type="dxa"/>
            <w:vAlign w:val="center"/>
          </w:tcPr>
          <w:p w:rsidR="00BB7E99" w:rsidRPr="00471028" w:rsidRDefault="00BB7E99" w:rsidP="00471028">
            <w:pPr>
              <w:spacing w:before="0" w:after="0"/>
              <w:ind w:right="0"/>
              <w:jc w:val="left"/>
              <w:rPr>
                <w:rFonts w:eastAsia="Consolas"/>
              </w:rPr>
            </w:pPr>
            <w:r>
              <w:rPr>
                <w:rFonts w:eastAsia="Consolas"/>
              </w:rPr>
              <w:t>Аксиальный офсет по ДПЗ</w:t>
            </w:r>
          </w:p>
        </w:tc>
        <w:tc>
          <w:tcPr>
            <w:tcW w:w="1417" w:type="dxa"/>
            <w:vAlign w:val="center"/>
          </w:tcPr>
          <w:p w:rsidR="00BB7E99" w:rsidRDefault="00BB7E99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BB7E99" w:rsidRPr="00032F10" w:rsidRDefault="00BB7E99" w:rsidP="007A6E4E">
            <w:pPr>
              <w:spacing w:before="0" w:after="0"/>
              <w:jc w:val="center"/>
              <w:rPr>
                <w:rFonts w:eastAsia="Consolas"/>
                <w:lang w:val="en-US"/>
              </w:rPr>
            </w:pPr>
            <w:r>
              <w:rPr>
                <w:rFonts w:eastAsia="Consolas"/>
              </w:rPr>
              <w:t>40</w:t>
            </w:r>
            <w:r>
              <w:rPr>
                <w:rFonts w:eastAsia="Consolas"/>
                <w:lang w:val="en-US"/>
              </w:rPr>
              <w:t>YQR57FX901XQ01</w:t>
            </w:r>
          </w:p>
        </w:tc>
      </w:tr>
      <w:tr w:rsidR="00BB7E99" w:rsidTr="006B03F6">
        <w:tc>
          <w:tcPr>
            <w:tcW w:w="4962" w:type="dxa"/>
          </w:tcPr>
          <w:p w:rsidR="00BB7E99" w:rsidRDefault="00BB7E99" w:rsidP="007A6E4E">
            <w:pPr>
              <w:spacing w:before="0" w:after="0"/>
              <w:ind w:right="0"/>
              <w:jc w:val="both"/>
              <w:rPr>
                <w:rFonts w:eastAsia="Consolas"/>
              </w:rPr>
            </w:pPr>
            <w:r>
              <w:rPr>
                <w:rFonts w:eastAsia="Consolas"/>
              </w:rPr>
              <w:t>Аксиальный офсет по восстановленному п</w:t>
            </w:r>
            <w:r>
              <w:rPr>
                <w:rFonts w:eastAsia="Consolas"/>
              </w:rPr>
              <w:t>о</w:t>
            </w:r>
            <w:r>
              <w:rPr>
                <w:rFonts w:eastAsia="Consolas"/>
              </w:rPr>
              <w:t>лю</w:t>
            </w:r>
          </w:p>
        </w:tc>
        <w:tc>
          <w:tcPr>
            <w:tcW w:w="1417" w:type="dxa"/>
            <w:vAlign w:val="center"/>
          </w:tcPr>
          <w:p w:rsidR="00BB7E99" w:rsidRDefault="00BB7E99" w:rsidP="007A6E4E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BB7E99" w:rsidRDefault="00BB7E99" w:rsidP="00BE564E">
            <w:pPr>
              <w:spacing w:before="0" w:after="0"/>
              <w:jc w:val="center"/>
              <w:rPr>
                <w:rFonts w:eastAsia="Consolas"/>
              </w:rPr>
            </w:pPr>
            <w:del w:id="213" w:author="admin" w:date="2017-02-28T13:51:00Z">
              <w:r w:rsidDel="00BE564E">
                <w:rPr>
                  <w:rFonts w:eastAsia="Consolas"/>
                </w:rPr>
                <w:delText>40</w:delText>
              </w:r>
              <w:r w:rsidDel="00BE564E">
                <w:rPr>
                  <w:rFonts w:eastAsia="Consolas"/>
                  <w:lang w:val="en-US"/>
                </w:rPr>
                <w:delText>YQR58FX901XQ01</w:delText>
              </w:r>
            </w:del>
            <w:ins w:id="214" w:author="admin" w:date="2017-02-28T13:51:00Z">
              <w:r w:rsidR="00BE564E">
                <w:rPr>
                  <w:rFonts w:eastAsia="Consolas"/>
                </w:rPr>
                <w:t>40</w:t>
              </w:r>
              <w:r w:rsidR="00BE564E">
                <w:rPr>
                  <w:rFonts w:eastAsia="Consolas"/>
                  <w:lang w:val="en-US"/>
                </w:rPr>
                <w:t>YQR</w:t>
              </w:r>
              <w:r w:rsidR="00BE564E">
                <w:rPr>
                  <w:rFonts w:eastAsia="Consolas"/>
                </w:rPr>
                <w:t>03</w:t>
              </w:r>
              <w:r w:rsidR="00BE564E">
                <w:rPr>
                  <w:rFonts w:eastAsia="Consolas"/>
                  <w:lang w:val="en-US"/>
                </w:rPr>
                <w:t>FX901XQ01</w:t>
              </w:r>
            </w:ins>
          </w:p>
        </w:tc>
      </w:tr>
      <w:tr w:rsidR="00BE564E" w:rsidTr="006B03F6">
        <w:trPr>
          <w:ins w:id="215" w:author="admin" w:date="2017-02-28T13:52:00Z"/>
        </w:trPr>
        <w:tc>
          <w:tcPr>
            <w:tcW w:w="4962" w:type="dxa"/>
          </w:tcPr>
          <w:p w:rsidR="00BE564E" w:rsidRPr="006C6F73" w:rsidRDefault="00BE564E" w:rsidP="007A6E4E">
            <w:pPr>
              <w:spacing w:before="0" w:after="0"/>
              <w:ind w:right="0"/>
              <w:jc w:val="both"/>
              <w:rPr>
                <w:ins w:id="216" w:author="admin" w:date="2017-02-28T13:52:00Z"/>
                <w:rFonts w:eastAsia="Consolas"/>
              </w:rPr>
            </w:pPr>
            <w:ins w:id="217" w:author="admin" w:date="2017-02-28T13:52:00Z">
              <w:r>
                <w:rPr>
                  <w:rFonts w:eastAsia="Consolas"/>
                </w:rPr>
                <w:t>Мощность реактора, рассчитанная по пар</w:t>
              </w:r>
              <w:r>
                <w:rPr>
                  <w:rFonts w:eastAsia="Consolas"/>
                </w:rPr>
                <w:t>а</w:t>
              </w:r>
              <w:r>
                <w:rPr>
                  <w:rFonts w:eastAsia="Consolas"/>
                </w:rPr>
                <w:t>метрам пита</w:t>
              </w:r>
            </w:ins>
            <w:ins w:id="218" w:author="admin" w:date="2017-02-28T13:59:00Z">
              <w:r>
                <w:rPr>
                  <w:rFonts w:eastAsia="Consolas"/>
                </w:rPr>
                <w:t>тельной воды ПГ,</w:t>
              </w:r>
            </w:ins>
            <w:ins w:id="219" w:author="admin" w:date="2017-02-28T14:00:00Z">
              <w:r w:rsidR="006C6F73">
                <w:rPr>
                  <w:rFonts w:eastAsia="Consolas"/>
                </w:rPr>
                <w:t xml:space="preserve"> %</w:t>
              </w:r>
              <w:proofErr w:type="gramStart"/>
              <w:r w:rsidR="006C6F73">
                <w:rPr>
                  <w:rFonts w:eastAsia="Consolas"/>
                  <w:lang w:val="en-US"/>
                </w:rPr>
                <w:t>N</w:t>
              </w:r>
              <w:proofErr w:type="gramEnd"/>
              <w:r w:rsidR="006C6F73">
                <w:rPr>
                  <w:rFonts w:eastAsia="Consolas"/>
                </w:rPr>
                <w:t>ном</w:t>
              </w:r>
            </w:ins>
          </w:p>
        </w:tc>
        <w:tc>
          <w:tcPr>
            <w:tcW w:w="1417" w:type="dxa"/>
            <w:vAlign w:val="center"/>
          </w:tcPr>
          <w:p w:rsidR="00BE564E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20" w:author="admin" w:date="2017-02-28T13:52:00Z"/>
              </w:rPr>
            </w:pPr>
            <w:ins w:id="221" w:author="admin" w:date="2017-02-28T14:00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BE564E" w:rsidDel="00BE564E" w:rsidRDefault="006C6F73" w:rsidP="00BE564E">
            <w:pPr>
              <w:spacing w:before="0" w:after="0"/>
              <w:jc w:val="center"/>
              <w:rPr>
                <w:ins w:id="222" w:author="admin" w:date="2017-02-28T13:52:00Z"/>
                <w:rFonts w:eastAsia="Consolas"/>
              </w:rPr>
            </w:pPr>
            <w:ins w:id="223" w:author="admin" w:date="2017-02-28T14:01:00Z">
              <w:r>
                <w:t>4</w:t>
              </w:r>
              <w:r w:rsidRPr="00411188">
                <w:t>0RLR00FU001XQ02</w:t>
              </w:r>
            </w:ins>
          </w:p>
        </w:tc>
      </w:tr>
      <w:tr w:rsidR="00BE564E" w:rsidTr="006B03F6">
        <w:trPr>
          <w:ins w:id="224" w:author="admin" w:date="2017-02-28T13:52:00Z"/>
        </w:trPr>
        <w:tc>
          <w:tcPr>
            <w:tcW w:w="4962" w:type="dxa"/>
          </w:tcPr>
          <w:p w:rsidR="00BE564E" w:rsidRDefault="006C6F73" w:rsidP="007A6E4E">
            <w:pPr>
              <w:spacing w:before="0" w:after="0"/>
              <w:ind w:right="0"/>
              <w:jc w:val="both"/>
              <w:rPr>
                <w:ins w:id="225" w:author="admin" w:date="2017-02-28T13:52:00Z"/>
                <w:rFonts w:eastAsia="Consolas"/>
              </w:rPr>
            </w:pPr>
            <w:ins w:id="226" w:author="admin" w:date="2017-02-28T14:01:00Z">
              <w:r>
                <w:rPr>
                  <w:rFonts w:eastAsia="Consolas"/>
                </w:rPr>
                <w:t>Мощность реактора по данным ДПЗ, %</w:t>
              </w:r>
              <w:proofErr w:type="gramStart"/>
              <w:r>
                <w:rPr>
                  <w:rFonts w:eastAsia="Consolas"/>
                  <w:lang w:val="en-US"/>
                </w:rPr>
                <w:t>N</w:t>
              </w:r>
              <w:proofErr w:type="gramEnd"/>
              <w:r>
                <w:rPr>
                  <w:rFonts w:eastAsia="Consolas"/>
                </w:rPr>
                <w:t>ном</w:t>
              </w:r>
            </w:ins>
          </w:p>
        </w:tc>
        <w:tc>
          <w:tcPr>
            <w:tcW w:w="1417" w:type="dxa"/>
            <w:vAlign w:val="center"/>
          </w:tcPr>
          <w:p w:rsidR="00BE564E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27" w:author="admin" w:date="2017-02-28T13:52:00Z"/>
              </w:rPr>
            </w:pPr>
            <w:ins w:id="228" w:author="admin" w:date="2017-02-28T14:01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BE564E" w:rsidDel="00BE564E" w:rsidRDefault="006C6F73" w:rsidP="00BE564E">
            <w:pPr>
              <w:spacing w:before="0" w:after="0"/>
              <w:jc w:val="center"/>
              <w:rPr>
                <w:ins w:id="229" w:author="admin" w:date="2017-02-28T13:52:00Z"/>
                <w:rFonts w:eastAsia="Consolas"/>
              </w:rPr>
            </w:pPr>
            <w:ins w:id="230" w:author="admin" w:date="2017-02-28T14:01:00Z">
              <w:r>
                <w:t>4</w:t>
              </w:r>
              <w:r w:rsidRPr="00411188">
                <w:t>0YQR00FU001XQ01</w:t>
              </w:r>
            </w:ins>
          </w:p>
        </w:tc>
      </w:tr>
      <w:tr w:rsidR="006C6F73" w:rsidTr="006B03F6">
        <w:trPr>
          <w:ins w:id="231" w:author="admin" w:date="2017-02-28T14:02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32" w:author="admin" w:date="2017-02-28T14:02:00Z"/>
                <w:rFonts w:eastAsia="Consolas"/>
              </w:rPr>
            </w:pPr>
            <w:ins w:id="233" w:author="admin" w:date="2017-02-28T14:02:00Z">
              <w:r>
                <w:rPr>
                  <w:rFonts w:eastAsia="Consolas"/>
                </w:rPr>
                <w:t>Период реактора</w:t>
              </w:r>
            </w:ins>
            <w:ins w:id="234" w:author="admin" w:date="2017-02-28T14:03:00Z">
              <w:r>
                <w:rPr>
                  <w:rFonts w:eastAsia="Consolas"/>
                </w:rPr>
                <w:t xml:space="preserve">, </w:t>
              </w:r>
              <w:proofErr w:type="gramStart"/>
              <w:r>
                <w:rPr>
                  <w:rFonts w:eastAsia="Consolas"/>
                </w:rPr>
                <w:t>с</w:t>
              </w:r>
            </w:ins>
            <w:proofErr w:type="gramEnd"/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35" w:author="admin" w:date="2017-02-28T14:02:00Z"/>
              </w:rPr>
            </w:pPr>
            <w:ins w:id="236" w:author="admin" w:date="2017-02-28T14:03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Default="006C6F73" w:rsidP="00BE564E">
            <w:pPr>
              <w:spacing w:before="0" w:after="0"/>
              <w:jc w:val="center"/>
              <w:rPr>
                <w:ins w:id="237" w:author="admin" w:date="2017-02-28T14:02:00Z"/>
              </w:rPr>
            </w:pPr>
            <w:ins w:id="238" w:author="admin" w:date="2017-02-28T14:03:00Z">
              <w:r>
                <w:t>4</w:t>
              </w:r>
              <w:r w:rsidRPr="00411188">
                <w:t>0YCR00FK901XQ01</w:t>
              </w:r>
            </w:ins>
          </w:p>
        </w:tc>
      </w:tr>
      <w:tr w:rsidR="006C6F73" w:rsidTr="006B03F6">
        <w:trPr>
          <w:ins w:id="239" w:author="admin" w:date="2017-02-28T14:02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40" w:author="admin" w:date="2017-02-28T14:02:00Z"/>
                <w:rFonts w:eastAsia="Consolas"/>
              </w:rPr>
            </w:pPr>
            <w:ins w:id="241" w:author="admin" w:date="2017-02-28T14:03:00Z">
              <w:r>
                <w:rPr>
                  <w:rFonts w:eastAsia="Consolas"/>
                </w:rPr>
                <w:t>Концентрация борной кислоты в КД</w:t>
              </w:r>
            </w:ins>
            <w:ins w:id="242" w:author="admin" w:date="2017-02-28T14:04:00Z">
              <w:r>
                <w:rPr>
                  <w:rFonts w:eastAsia="Consolas"/>
                </w:rPr>
                <w:t xml:space="preserve">, </w:t>
              </w:r>
              <w:r>
                <w:t>г/кг</w:t>
              </w:r>
            </w:ins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43" w:author="admin" w:date="2017-02-28T14:02:00Z"/>
              </w:rPr>
            </w:pPr>
            <w:ins w:id="244" w:author="admin" w:date="2017-02-28T14:0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Default="006C6F73" w:rsidP="00BE564E">
            <w:pPr>
              <w:spacing w:before="0" w:after="0"/>
              <w:jc w:val="center"/>
              <w:rPr>
                <w:ins w:id="245" w:author="admin" w:date="2017-02-28T14:02:00Z"/>
              </w:rPr>
            </w:pPr>
            <w:ins w:id="246" w:author="admin" w:date="2017-02-28T14:05:00Z">
              <w:r w:rsidRPr="0094071C">
                <w:rPr>
                  <w:rFonts w:eastAsia="Calibri"/>
                </w:rPr>
                <w:t>40TVR50CQ001XQ01</w:t>
              </w:r>
            </w:ins>
          </w:p>
        </w:tc>
      </w:tr>
      <w:tr w:rsidR="006C6F73" w:rsidTr="006B03F6">
        <w:trPr>
          <w:ins w:id="247" w:author="admin" w:date="2017-02-28T14:02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48" w:author="admin" w:date="2017-02-28T14:02:00Z"/>
                <w:rFonts w:eastAsia="Consolas"/>
              </w:rPr>
            </w:pPr>
            <w:ins w:id="249" w:author="admin" w:date="2017-02-28T14:05:00Z">
              <w:r>
                <w:t>Концентрация борной кислоты в теплонос</w:t>
              </w:r>
              <w:r>
                <w:t>и</w:t>
              </w:r>
              <w:r>
                <w:t>теле на л</w:t>
              </w:r>
              <w:r>
                <w:t>и</w:t>
              </w:r>
              <w:r>
                <w:t xml:space="preserve">нии подпитки первого контура, </w:t>
              </w:r>
              <w:proofErr w:type="gramStart"/>
              <w:r>
                <w:t>г</w:t>
              </w:r>
              <w:proofErr w:type="gramEnd"/>
              <w:r>
                <w:t>/кг</w:t>
              </w:r>
            </w:ins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50" w:author="admin" w:date="2017-02-28T14:02:00Z"/>
              </w:rPr>
            </w:pPr>
            <w:ins w:id="251" w:author="admin" w:date="2017-02-28T14:05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Default="006C6F73" w:rsidP="00BE564E">
            <w:pPr>
              <w:spacing w:before="0" w:after="0"/>
              <w:jc w:val="center"/>
              <w:rPr>
                <w:ins w:id="252" w:author="admin" w:date="2017-02-28T14:02:00Z"/>
              </w:rPr>
            </w:pPr>
            <w:ins w:id="253" w:author="admin" w:date="2017-02-28T14:06:00Z">
              <w:r w:rsidRPr="002C1532">
                <w:t>40TKR30CQ001XQ51</w:t>
              </w:r>
            </w:ins>
          </w:p>
        </w:tc>
      </w:tr>
      <w:tr w:rsidR="006C6F73" w:rsidTr="006B03F6">
        <w:trPr>
          <w:ins w:id="254" w:author="admin" w:date="2017-02-28T14:02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55" w:author="admin" w:date="2017-02-28T14:02:00Z"/>
                <w:rFonts w:eastAsia="Consolas"/>
              </w:rPr>
            </w:pPr>
            <w:ins w:id="256" w:author="admin" w:date="2017-02-28T14:06:00Z">
              <w:r>
                <w:t>Расходы теплоносителя в петлях первого контура (об</w:t>
              </w:r>
              <w:r>
                <w:t>ъ</w:t>
              </w:r>
              <w:r>
                <w:t xml:space="preserve">емные), </w:t>
              </w:r>
            </w:ins>
            <w:ins w:id="257" w:author="admin" w:date="2017-02-28T14:07:00Z">
              <w:r w:rsidRPr="008E4F89">
                <w:rPr>
                  <w:rFonts w:eastAsia="Consolas"/>
                </w:rPr>
                <w:t>м</w:t>
              </w:r>
              <w:r w:rsidRPr="001D7D2D">
                <w:rPr>
                  <w:rFonts w:eastAsia="Consolas"/>
                  <w:vertAlign w:val="superscript"/>
                </w:rPr>
                <w:t>3</w:t>
              </w:r>
              <w:r w:rsidRPr="008E4F89">
                <w:rPr>
                  <w:rFonts w:eastAsia="Consolas"/>
                </w:rPr>
                <w:t>/ч</w:t>
              </w:r>
            </w:ins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58" w:author="admin" w:date="2017-02-28T14:02:00Z"/>
              </w:rPr>
            </w:pPr>
            <w:ins w:id="259" w:author="admin" w:date="2017-02-28T14:07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Default="006C6F73" w:rsidP="00BE564E">
            <w:pPr>
              <w:spacing w:before="0" w:after="0"/>
              <w:jc w:val="center"/>
              <w:rPr>
                <w:ins w:id="260" w:author="admin" w:date="2017-02-28T14:02:00Z"/>
              </w:rPr>
            </w:pPr>
            <w:ins w:id="261" w:author="admin" w:date="2017-02-28T14:07:00Z">
              <w:r w:rsidRPr="00D34328">
                <w:t>40</w:t>
              </w:r>
              <w:r w:rsidRPr="0094071C">
                <w:rPr>
                  <w:lang w:val="en-US"/>
                </w:rPr>
                <w:t>YAR</w:t>
              </w:r>
              <w:r>
                <w:t>(10, 20, 30, </w:t>
              </w:r>
              <w:r w:rsidRPr="00AE7150">
                <w:t>40)</w:t>
              </w:r>
              <w:r w:rsidRPr="0094071C">
                <w:rPr>
                  <w:lang w:val="en-US"/>
                </w:rPr>
                <w:t>FF</w:t>
              </w:r>
              <w:r w:rsidRPr="00D34328">
                <w:t>001</w:t>
              </w:r>
              <w:r w:rsidRPr="0094071C">
                <w:rPr>
                  <w:lang w:val="en-US"/>
                </w:rPr>
                <w:t>XQ</w:t>
              </w:r>
              <w:r w:rsidRPr="00D34328">
                <w:t>01</w:t>
              </w:r>
            </w:ins>
          </w:p>
        </w:tc>
      </w:tr>
      <w:tr w:rsidR="006C6F73" w:rsidTr="006B03F6">
        <w:trPr>
          <w:ins w:id="262" w:author="admin" w:date="2017-02-28T14:07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63" w:author="admin" w:date="2017-02-28T14:07:00Z"/>
              </w:rPr>
            </w:pPr>
            <w:ins w:id="264" w:author="admin" w:date="2017-02-28T14:07:00Z">
              <w:r>
                <w:t>Расход теплоносителя через реактор (объе</w:t>
              </w:r>
              <w:r>
                <w:t>м</w:t>
              </w:r>
              <w:r>
                <w:t xml:space="preserve">ный), </w:t>
              </w:r>
              <w:r w:rsidRPr="008E4F89">
                <w:rPr>
                  <w:rFonts w:eastAsia="Consolas"/>
                </w:rPr>
                <w:t>м</w:t>
              </w:r>
              <w:r w:rsidRPr="001D7D2D">
                <w:rPr>
                  <w:rFonts w:eastAsia="Consolas"/>
                  <w:vertAlign w:val="superscript"/>
                </w:rPr>
                <w:t>3</w:t>
              </w:r>
              <w:r w:rsidRPr="008E4F89">
                <w:rPr>
                  <w:rFonts w:eastAsia="Consolas"/>
                </w:rPr>
                <w:t>/ч</w:t>
              </w:r>
            </w:ins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65" w:author="admin" w:date="2017-02-28T14:07:00Z"/>
              </w:rPr>
            </w:pPr>
            <w:ins w:id="266" w:author="admin" w:date="2017-02-28T14:07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  <w:rPr>
                <w:ins w:id="267" w:author="admin" w:date="2017-02-28T14:07:00Z"/>
              </w:rPr>
            </w:pPr>
            <w:ins w:id="268" w:author="admin" w:date="2017-02-28T14:08:00Z">
              <w:r w:rsidRPr="00D34328">
                <w:t>40YAR00FF903XQ01</w:t>
              </w:r>
            </w:ins>
          </w:p>
        </w:tc>
      </w:tr>
      <w:tr w:rsidR="006C6F73" w:rsidTr="006B03F6">
        <w:trPr>
          <w:ins w:id="269" w:author="admin" w:date="2017-02-28T14:07:00Z"/>
        </w:trPr>
        <w:tc>
          <w:tcPr>
            <w:tcW w:w="4962" w:type="dxa"/>
          </w:tcPr>
          <w:p w:rsidR="006C6F73" w:rsidRDefault="006C6F73" w:rsidP="006C6F73">
            <w:pPr>
              <w:tabs>
                <w:tab w:val="left" w:pos="3600"/>
              </w:tabs>
              <w:spacing w:before="0" w:after="0"/>
              <w:ind w:right="0"/>
              <w:jc w:val="both"/>
              <w:rPr>
                <w:ins w:id="270" w:author="admin" w:date="2017-02-28T14:07:00Z"/>
              </w:rPr>
              <w:pPrChange w:id="271" w:author="admin" w:date="2017-02-28T14:09:00Z">
                <w:pPr>
                  <w:spacing w:before="0" w:after="0"/>
                  <w:ind w:right="0"/>
                  <w:jc w:val="both"/>
                </w:pPr>
              </w:pPrChange>
            </w:pPr>
            <w:ins w:id="272" w:author="admin" w:date="2017-02-28T14:08:00Z">
              <w:r>
                <w:t>Перепад давления на реакторе</w:t>
              </w:r>
            </w:ins>
            <w:ins w:id="273" w:author="admin" w:date="2017-02-28T14:09:00Z">
              <w:r>
                <w:t>, кгс/см</w:t>
              </w:r>
              <w:proofErr w:type="gramStart"/>
              <w:r w:rsidRPr="006C6F73">
                <w:rPr>
                  <w:vertAlign w:val="superscript"/>
                  <w:rPrChange w:id="274" w:author="admin" w:date="2017-02-28T14:09:00Z">
                    <w:rPr/>
                  </w:rPrChange>
                </w:rPr>
                <w:t>2</w:t>
              </w:r>
            </w:ins>
            <w:proofErr w:type="gramEnd"/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75" w:author="admin" w:date="2017-02-28T14:07:00Z"/>
              </w:rPr>
            </w:pPr>
            <w:ins w:id="276" w:author="admin" w:date="2017-02-28T14:09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  <w:rPr>
                <w:ins w:id="277" w:author="admin" w:date="2017-02-28T14:07:00Z"/>
              </w:rPr>
            </w:pPr>
            <w:ins w:id="278" w:author="admin" w:date="2017-02-28T14:09:00Z">
              <w:r w:rsidRPr="0064099B">
                <w:t>40YCR10CP071XQ01</w:t>
              </w:r>
            </w:ins>
          </w:p>
        </w:tc>
      </w:tr>
      <w:tr w:rsidR="006C6F73" w:rsidTr="006B03F6">
        <w:trPr>
          <w:ins w:id="279" w:author="admin" w:date="2017-02-28T14:07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80" w:author="admin" w:date="2017-02-28T14:07:00Z"/>
              </w:rPr>
            </w:pPr>
            <w:ins w:id="281" w:author="admin" w:date="2017-02-28T14:10:00Z">
              <w:r>
                <w:t>Э</w:t>
              </w:r>
              <w:r w:rsidRPr="0094071C">
                <w:t>лектр</w:t>
              </w:r>
              <w:r w:rsidRPr="0094071C">
                <w:t>и</w:t>
              </w:r>
              <w:r w:rsidRPr="0094071C">
                <w:t>ческая мощность ТГ</w:t>
              </w:r>
              <w:r>
                <w:t>, МВт</w:t>
              </w:r>
            </w:ins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82" w:author="admin" w:date="2017-02-28T14:07:00Z"/>
              </w:rPr>
            </w:pPr>
            <w:ins w:id="283" w:author="admin" w:date="2017-02-28T14:10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  <w:rPr>
                <w:ins w:id="284" w:author="admin" w:date="2017-02-28T14:07:00Z"/>
              </w:rPr>
            </w:pPr>
            <w:ins w:id="285" w:author="admin" w:date="2017-02-28T14:10:00Z">
              <w:r w:rsidRPr="0094071C">
                <w:t>40GTR00CU003XQ01</w:t>
              </w:r>
            </w:ins>
          </w:p>
        </w:tc>
      </w:tr>
      <w:tr w:rsidR="006C6F73" w:rsidTr="006B03F6">
        <w:trPr>
          <w:ins w:id="286" w:author="admin" w:date="2017-02-28T14:07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87" w:author="admin" w:date="2017-02-28T14:07:00Z"/>
              </w:rPr>
            </w:pPr>
            <w:ins w:id="288" w:author="admin" w:date="2017-02-28T14:11:00Z">
              <w:r>
                <w:t>Д</w:t>
              </w:r>
            </w:ins>
            <w:ins w:id="289" w:author="admin" w:date="2017-02-28T14:10:00Z">
              <w:r>
                <w:t>авление пара в ПГ №1-4</w:t>
              </w:r>
            </w:ins>
            <w:ins w:id="290" w:author="admin" w:date="2017-02-28T14:11:00Z">
              <w:r>
                <w:t xml:space="preserve">, </w:t>
              </w:r>
              <w:r w:rsidRPr="007E6B16">
                <w:rPr>
                  <w:rFonts w:eastAsia="Consolas"/>
                </w:rPr>
                <w:t>кгс/см</w:t>
              </w:r>
              <w:proofErr w:type="gramStart"/>
              <w:r w:rsidRPr="001D7D2D">
                <w:rPr>
                  <w:rFonts w:eastAsia="Consolas"/>
                  <w:vertAlign w:val="superscript"/>
                </w:rPr>
                <w:t>2</w:t>
              </w:r>
            </w:ins>
            <w:proofErr w:type="gramEnd"/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91" w:author="admin" w:date="2017-02-28T14:07:00Z"/>
              </w:rPr>
            </w:pPr>
            <w:ins w:id="292" w:author="admin" w:date="2017-02-28T14:11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  <w:rPr>
                <w:ins w:id="293" w:author="admin" w:date="2017-02-28T14:07:00Z"/>
              </w:rPr>
            </w:pPr>
            <w:ins w:id="294" w:author="admin" w:date="2017-02-28T14:11:00Z">
              <w:r w:rsidRPr="00315DDF">
                <w:t>40YBR(10</w:t>
              </w:r>
              <w:r>
                <w:t>, 20, 30, </w:t>
              </w:r>
              <w:r w:rsidRPr="00AE7150">
                <w:t>40)</w:t>
              </w:r>
              <w:r w:rsidRPr="00315DDF">
                <w:t>CP071XQ01</w:t>
              </w:r>
            </w:ins>
          </w:p>
        </w:tc>
      </w:tr>
      <w:tr w:rsidR="006C6F73" w:rsidTr="006B03F6">
        <w:trPr>
          <w:ins w:id="295" w:author="admin" w:date="2017-02-28T14:07:00Z"/>
        </w:trPr>
        <w:tc>
          <w:tcPr>
            <w:tcW w:w="4962" w:type="dxa"/>
          </w:tcPr>
          <w:p w:rsidR="006C6F73" w:rsidRDefault="006C6F73" w:rsidP="007A6E4E">
            <w:pPr>
              <w:spacing w:before="0" w:after="0"/>
              <w:ind w:right="0"/>
              <w:jc w:val="both"/>
              <w:rPr>
                <w:ins w:id="296" w:author="admin" w:date="2017-02-28T14:07:00Z"/>
              </w:rPr>
            </w:pPr>
            <w:ins w:id="297" w:author="admin" w:date="2017-02-28T14:11:00Z">
              <w:r>
                <w:t xml:space="preserve">Уровень питательной воды в ПГ №1-4, </w:t>
              </w:r>
            </w:ins>
            <w:ins w:id="298" w:author="admin" w:date="2017-02-28T14:12:00Z">
              <w:r>
                <w:t>см</w:t>
              </w:r>
            </w:ins>
          </w:p>
        </w:tc>
        <w:tc>
          <w:tcPr>
            <w:tcW w:w="1417" w:type="dxa"/>
            <w:vAlign w:val="center"/>
          </w:tcPr>
          <w:p w:rsidR="006C6F73" w:rsidRDefault="006C6F73" w:rsidP="007A6E4E">
            <w:pPr>
              <w:pStyle w:val="a7"/>
              <w:widowControl w:val="0"/>
              <w:spacing w:before="0" w:after="0"/>
              <w:ind w:left="0" w:right="0"/>
              <w:jc w:val="center"/>
              <w:rPr>
                <w:ins w:id="299" w:author="admin" w:date="2017-02-28T14:07:00Z"/>
              </w:rPr>
            </w:pPr>
            <w:ins w:id="300" w:author="admin" w:date="2017-02-28T14:11:00Z">
              <w:r>
                <w:t>1</w:t>
              </w:r>
            </w:ins>
          </w:p>
        </w:tc>
        <w:tc>
          <w:tcPr>
            <w:tcW w:w="3402" w:type="dxa"/>
            <w:vAlign w:val="center"/>
          </w:tcPr>
          <w:p w:rsidR="006C6F73" w:rsidRPr="00D34328" w:rsidRDefault="006C6F73" w:rsidP="00BE564E">
            <w:pPr>
              <w:spacing w:before="0" w:after="0"/>
              <w:jc w:val="center"/>
              <w:rPr>
                <w:ins w:id="301" w:author="admin" w:date="2017-02-28T14:07:00Z"/>
              </w:rPr>
            </w:pPr>
            <w:ins w:id="302" w:author="admin" w:date="2017-02-28T14:11:00Z">
              <w:r>
                <w:t>40YBR10CL903</w:t>
              </w:r>
              <w:r w:rsidRPr="00497ADA">
                <w:t>XQ01</w:t>
              </w:r>
            </w:ins>
          </w:p>
        </w:tc>
      </w:tr>
    </w:tbl>
    <w:p w:rsidR="00897341" w:rsidRDefault="008215CD" w:rsidP="00B47C84">
      <w:pPr>
        <w:pStyle w:val="a7"/>
        <w:widowControl w:val="0"/>
        <w:spacing w:before="240" w:after="0"/>
        <w:ind w:left="0" w:right="0"/>
        <w:jc w:val="both"/>
      </w:pPr>
      <w:r>
        <w:t>Таблица 6.3 -</w:t>
      </w:r>
      <w:r w:rsidR="00F03A80">
        <w:t xml:space="preserve"> Перечень параметров, регистрируемых АОП АКНП</w:t>
      </w:r>
    </w:p>
    <w:tbl>
      <w:tblPr>
        <w:tblStyle w:val="af4"/>
        <w:tblW w:w="9781" w:type="dxa"/>
        <w:tblInd w:w="108" w:type="dxa"/>
        <w:tblLayout w:type="fixed"/>
        <w:tblLook w:val="04A0"/>
      </w:tblPr>
      <w:tblGrid>
        <w:gridCol w:w="4962"/>
        <w:gridCol w:w="1417"/>
        <w:gridCol w:w="3402"/>
      </w:tblGrid>
      <w:tr w:rsidR="00F03A80" w:rsidTr="006B03F6">
        <w:tc>
          <w:tcPr>
            <w:tcW w:w="4962" w:type="dxa"/>
            <w:vAlign w:val="center"/>
          </w:tcPr>
          <w:p w:rsidR="00F03A80" w:rsidRDefault="00F03A80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Наименование параметра, единица измерения</w:t>
            </w:r>
          </w:p>
        </w:tc>
        <w:tc>
          <w:tcPr>
            <w:tcW w:w="1417" w:type="dxa"/>
            <w:vAlign w:val="center"/>
          </w:tcPr>
          <w:p w:rsidR="00F03A80" w:rsidRDefault="00F03A80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Периоди</w:t>
            </w:r>
            <w:r w:rsidRPr="008E4F89">
              <w:rPr>
                <w:rFonts w:eastAsia="Consolas"/>
              </w:rPr>
              <w:t>ч</w:t>
            </w:r>
            <w:r w:rsidRPr="008E4F89">
              <w:rPr>
                <w:rFonts w:eastAsia="Consolas"/>
              </w:rPr>
              <w:t>ность рег</w:t>
            </w:r>
            <w:r w:rsidRPr="008E4F89">
              <w:rPr>
                <w:rFonts w:eastAsia="Consolas"/>
              </w:rPr>
              <w:t>и</w:t>
            </w:r>
            <w:r w:rsidRPr="008E4F89">
              <w:rPr>
                <w:rFonts w:eastAsia="Consolas"/>
              </w:rPr>
              <w:t>страции, с</w:t>
            </w:r>
          </w:p>
        </w:tc>
        <w:tc>
          <w:tcPr>
            <w:tcW w:w="3402" w:type="dxa"/>
            <w:vAlign w:val="center"/>
          </w:tcPr>
          <w:p w:rsidR="00F03A80" w:rsidRDefault="00F03A80" w:rsidP="001D14B3">
            <w:pPr>
              <w:pStyle w:val="a7"/>
              <w:widowControl w:val="0"/>
              <w:spacing w:before="0" w:after="0"/>
              <w:ind w:left="0" w:right="0"/>
              <w:jc w:val="center"/>
            </w:pPr>
            <w:r w:rsidRPr="008E4F89">
              <w:rPr>
                <w:rFonts w:eastAsia="Consolas"/>
              </w:rPr>
              <w:t>Шифр</w:t>
            </w:r>
          </w:p>
        </w:tc>
      </w:tr>
      <w:tr w:rsidR="000B16D4" w:rsidTr="006B03F6">
        <w:trPr>
          <w:trHeight w:val="767"/>
        </w:trPr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0B16D4" w:rsidRDefault="000B16D4" w:rsidP="001D14B3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ПД, %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B16D4" w:rsidRDefault="000B16D4" w:rsidP="009C62BC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0B16D4" w:rsidRDefault="00FA6585" w:rsidP="00FA6585">
            <w:pPr>
              <w:spacing w:before="0" w:after="0"/>
              <w:ind w:right="0"/>
              <w:jc w:val="center"/>
              <w:rPr>
                <w:snapToGrid w:val="0"/>
              </w:rPr>
            </w:pPr>
            <w:ins w:id="303" w:author="admin" w:date="2017-02-28T13:30:00Z">
              <w:r>
                <w:rPr>
                  <w:snapToGrid w:val="0"/>
                </w:rPr>
                <w:t>(42</w:t>
              </w:r>
            </w:ins>
            <w:ins w:id="304" w:author="admin" w:date="2017-02-28T13:31:00Z">
              <w:r>
                <w:rPr>
                  <w:snapToGrid w:val="0"/>
                </w:rPr>
                <w:t>,</w:t>
              </w:r>
            </w:ins>
            <w:del w:id="305" w:author="admin" w:date="2017-02-28T13:30:00Z">
              <w:r w:rsidR="000B16D4" w:rsidDel="00FA6585">
                <w:rPr>
                  <w:snapToGrid w:val="0"/>
                </w:rPr>
                <w:delText>42</w:delText>
              </w:r>
              <w:r w:rsidR="000B16D4" w:rsidRPr="00FA6585" w:rsidDel="00FA6585">
                <w:rPr>
                  <w:snapToGrid w:val="0"/>
                  <w:rPrChange w:id="306" w:author="admin" w:date="2017-02-28T13:31:00Z">
                    <w:rPr>
                      <w:snapToGrid w:val="0"/>
                      <w:lang w:val="en-US"/>
                    </w:rPr>
                  </w:rPrChange>
                </w:rPr>
                <w:delText>(</w:delText>
              </w:r>
            </w:del>
            <w:r w:rsidR="000B16D4">
              <w:rPr>
                <w:snapToGrid w:val="0"/>
              </w:rPr>
              <w:t>43</w:t>
            </w:r>
            <w:r w:rsidR="000B16D4" w:rsidRPr="00FA6585">
              <w:rPr>
                <w:snapToGrid w:val="0"/>
                <w:rPrChange w:id="307" w:author="admin" w:date="2017-02-28T13:31:00Z">
                  <w:rPr>
                    <w:snapToGrid w:val="0"/>
                    <w:lang w:val="en-US"/>
                  </w:rPr>
                </w:rPrChange>
              </w:rPr>
              <w:t>)</w:t>
            </w:r>
            <w:r w:rsidR="000B16D4" w:rsidRPr="00BD348F">
              <w:rPr>
                <w:snapToGrid w:val="0"/>
                <w:lang w:val="en-US"/>
              </w:rPr>
              <w:t>YCS</w:t>
            </w:r>
            <w:r w:rsidR="000B16D4" w:rsidRPr="00FA6585">
              <w:rPr>
                <w:snapToGrid w:val="0"/>
                <w:rPrChange w:id="308" w:author="admin" w:date="2017-02-28T13:31:00Z">
                  <w:rPr>
                    <w:snapToGrid w:val="0"/>
                    <w:lang w:val="en-US"/>
                  </w:rPr>
                </w:rPrChange>
              </w:rPr>
              <w:t>00</w:t>
            </w:r>
            <w:r w:rsidR="000B16D4" w:rsidRPr="00BD348F">
              <w:rPr>
                <w:snapToGrid w:val="0"/>
                <w:lang w:val="en-US"/>
              </w:rPr>
              <w:t>FX</w:t>
            </w:r>
            <w:r w:rsidR="000B16D4" w:rsidRPr="00FA6585">
              <w:rPr>
                <w:snapToGrid w:val="0"/>
                <w:rPrChange w:id="309" w:author="admin" w:date="2017-02-28T13:31:00Z">
                  <w:rPr>
                    <w:snapToGrid w:val="0"/>
                    <w:lang w:val="en-US"/>
                  </w:rPr>
                </w:rPrChange>
              </w:rPr>
              <w:t>00</w:t>
            </w:r>
            <w:r w:rsidR="000B16D4">
              <w:rPr>
                <w:snapToGrid w:val="0"/>
              </w:rPr>
              <w:t>3</w:t>
            </w:r>
            <w:ins w:id="310" w:author="admin" w:date="2017-02-28T13:31:00Z">
              <w:r>
                <w:rPr>
                  <w:snapToGrid w:val="0"/>
                </w:rPr>
                <w:t xml:space="preserve">(А, </w:t>
              </w:r>
            </w:ins>
            <w:del w:id="311" w:author="admin" w:date="2017-02-28T13:31:00Z">
              <w:r w:rsidR="000B16D4" w:rsidRPr="00BD348F" w:rsidDel="00FA6585">
                <w:rPr>
                  <w:snapToGrid w:val="0"/>
                  <w:lang w:val="en-US"/>
                </w:rPr>
                <w:delText>A</w:delText>
              </w:r>
              <w:r w:rsidR="000B16D4" w:rsidRPr="00FA6585" w:rsidDel="00FA6585">
                <w:rPr>
                  <w:snapToGrid w:val="0"/>
                  <w:rPrChange w:id="312" w:author="admin" w:date="2017-02-28T13:31:00Z">
                    <w:rPr>
                      <w:snapToGrid w:val="0"/>
                      <w:lang w:val="en-US"/>
                    </w:rPr>
                  </w:rPrChange>
                </w:rPr>
                <w:delText>(</w:delText>
              </w:r>
            </w:del>
            <w:r w:rsidR="000B16D4" w:rsidRPr="00BD348F">
              <w:rPr>
                <w:snapToGrid w:val="0"/>
                <w:lang w:val="en-US"/>
              </w:rPr>
              <w:t>B</w:t>
            </w:r>
            <w:r w:rsidR="000B16D4" w:rsidRPr="00FA6585">
              <w:rPr>
                <w:snapToGrid w:val="0"/>
                <w:rPrChange w:id="313" w:author="admin" w:date="2017-02-28T13:31:00Z">
                  <w:rPr>
                    <w:snapToGrid w:val="0"/>
                    <w:lang w:val="en-US"/>
                  </w:rPr>
                </w:rPrChange>
              </w:rPr>
              <w:t xml:space="preserve">, </w:t>
            </w:r>
            <w:r w:rsidR="000B16D4" w:rsidRPr="00BD348F">
              <w:rPr>
                <w:snapToGrid w:val="0"/>
                <w:lang w:val="en-US"/>
              </w:rPr>
              <w:t>C</w:t>
            </w:r>
            <w:r w:rsidR="000B16D4" w:rsidRPr="00FA6585">
              <w:rPr>
                <w:snapToGrid w:val="0"/>
                <w:rPrChange w:id="314" w:author="admin" w:date="2017-02-28T13:31:00Z">
                  <w:rPr>
                    <w:snapToGrid w:val="0"/>
                    <w:lang w:val="en-US"/>
                  </w:rPr>
                </w:rPrChange>
              </w:rPr>
              <w:t>)</w:t>
            </w:r>
            <w:r w:rsidR="000B16D4" w:rsidRPr="00BD348F">
              <w:rPr>
                <w:snapToGrid w:val="0"/>
                <w:lang w:val="en-US"/>
              </w:rPr>
              <w:t>XQ</w:t>
            </w:r>
            <w:r w:rsidR="000B16D4" w:rsidRPr="00FA6585">
              <w:rPr>
                <w:snapToGrid w:val="0"/>
                <w:rPrChange w:id="315" w:author="admin" w:date="2017-02-28T13:31:00Z">
                  <w:rPr>
                    <w:snapToGrid w:val="0"/>
                    <w:lang w:val="en-US"/>
                  </w:rPr>
                </w:rPrChange>
              </w:rPr>
              <w:t>01</w:t>
            </w:r>
          </w:p>
        </w:tc>
      </w:tr>
      <w:tr w:rsidR="000B16D4" w:rsidTr="006B03F6"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:rsidR="000B16D4" w:rsidRPr="00416DB6" w:rsidRDefault="000B16D4" w:rsidP="009C62BC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</w:t>
            </w:r>
            <w:proofErr w:type="gramStart"/>
            <w:r>
              <w:t>1</w:t>
            </w:r>
            <w:proofErr w:type="gramEnd"/>
            <w:r>
              <w:t>, %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0B16D4" w:rsidRDefault="000B16D4" w:rsidP="009C62BC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0B16D4" w:rsidRPr="00FA6585" w:rsidRDefault="00FA6585" w:rsidP="009C62BC">
            <w:pPr>
              <w:spacing w:before="0" w:after="0"/>
              <w:ind w:right="0"/>
              <w:jc w:val="center"/>
              <w:rPr>
                <w:snapToGrid w:val="0"/>
                <w:rPrChange w:id="316" w:author="admin" w:date="2017-02-28T13:31:00Z">
                  <w:rPr>
                    <w:snapToGrid w:val="0"/>
                    <w:lang w:val="en-US"/>
                  </w:rPr>
                </w:rPrChange>
              </w:rPr>
            </w:pPr>
            <w:ins w:id="317" w:author="admin" w:date="2017-02-28T13:31:00Z">
              <w:r>
                <w:rPr>
                  <w:snapToGrid w:val="0"/>
                </w:rPr>
                <w:t>(42,</w:t>
              </w:r>
            </w:ins>
            <w:del w:id="318" w:author="admin" w:date="2017-02-28T13:31:00Z">
              <w:r w:rsidR="000B16D4" w:rsidDel="00FA6585">
                <w:rPr>
                  <w:snapToGrid w:val="0"/>
                </w:rPr>
                <w:delText>42</w:delText>
              </w:r>
              <w:r w:rsidR="000B16D4" w:rsidRPr="00FA6585" w:rsidDel="00FA6585">
                <w:rPr>
                  <w:snapToGrid w:val="0"/>
                  <w:rPrChange w:id="319" w:author="admin" w:date="2017-02-28T13:31:00Z">
                    <w:rPr>
                      <w:snapToGrid w:val="0"/>
                      <w:lang w:val="en-US"/>
                    </w:rPr>
                  </w:rPrChange>
                </w:rPr>
                <w:delText>(</w:delText>
              </w:r>
            </w:del>
            <w:r w:rsidR="000B16D4">
              <w:rPr>
                <w:snapToGrid w:val="0"/>
              </w:rPr>
              <w:t>43</w:t>
            </w:r>
            <w:r w:rsidR="000B16D4" w:rsidRPr="00FA6585">
              <w:rPr>
                <w:snapToGrid w:val="0"/>
                <w:rPrChange w:id="320" w:author="admin" w:date="2017-02-28T13:31:00Z">
                  <w:rPr>
                    <w:snapToGrid w:val="0"/>
                    <w:lang w:val="en-US"/>
                  </w:rPr>
                </w:rPrChange>
              </w:rPr>
              <w:t>)</w:t>
            </w:r>
            <w:r w:rsidR="000B16D4" w:rsidRPr="00BD348F">
              <w:rPr>
                <w:snapToGrid w:val="0"/>
                <w:lang w:val="en-US"/>
              </w:rPr>
              <w:t>YCS</w:t>
            </w:r>
            <w:r w:rsidR="000B16D4" w:rsidRPr="00FA6585">
              <w:rPr>
                <w:snapToGrid w:val="0"/>
                <w:rPrChange w:id="321" w:author="admin" w:date="2017-02-28T13:31:00Z">
                  <w:rPr>
                    <w:snapToGrid w:val="0"/>
                    <w:lang w:val="en-US"/>
                  </w:rPr>
                </w:rPrChange>
              </w:rPr>
              <w:t>00</w:t>
            </w:r>
            <w:r w:rsidR="000B16D4" w:rsidRPr="00BD348F">
              <w:rPr>
                <w:snapToGrid w:val="0"/>
                <w:lang w:val="en-US"/>
              </w:rPr>
              <w:t>FX</w:t>
            </w:r>
            <w:r w:rsidR="000B16D4" w:rsidRPr="00FA6585">
              <w:rPr>
                <w:snapToGrid w:val="0"/>
                <w:rPrChange w:id="322" w:author="admin" w:date="2017-02-28T13:31:00Z">
                  <w:rPr>
                    <w:snapToGrid w:val="0"/>
                    <w:lang w:val="en-US"/>
                  </w:rPr>
                </w:rPrChange>
              </w:rPr>
              <w:t>00</w:t>
            </w:r>
            <w:r w:rsidR="000B16D4">
              <w:rPr>
                <w:snapToGrid w:val="0"/>
              </w:rPr>
              <w:t>2</w:t>
            </w:r>
            <w:del w:id="323" w:author="admin" w:date="2017-02-28T13:31:00Z">
              <w:r w:rsidR="000B16D4" w:rsidRPr="00BD348F" w:rsidDel="00FA6585">
                <w:rPr>
                  <w:snapToGrid w:val="0"/>
                  <w:lang w:val="en-US"/>
                </w:rPr>
                <w:delText>A</w:delText>
              </w:r>
            </w:del>
            <w:r w:rsidR="000B16D4" w:rsidRPr="00FA6585">
              <w:rPr>
                <w:snapToGrid w:val="0"/>
                <w:rPrChange w:id="324" w:author="admin" w:date="2017-02-28T13:31:00Z">
                  <w:rPr>
                    <w:snapToGrid w:val="0"/>
                    <w:lang w:val="en-US"/>
                  </w:rPr>
                </w:rPrChange>
              </w:rPr>
              <w:t>(</w:t>
            </w:r>
            <w:ins w:id="325" w:author="admin" w:date="2017-02-28T13:31:00Z">
              <w:r>
                <w:rPr>
                  <w:snapToGrid w:val="0"/>
                </w:rPr>
                <w:t xml:space="preserve">А, </w:t>
              </w:r>
            </w:ins>
            <w:r w:rsidR="000B16D4" w:rsidRPr="00BD348F">
              <w:rPr>
                <w:snapToGrid w:val="0"/>
                <w:lang w:val="en-US"/>
              </w:rPr>
              <w:t>B</w:t>
            </w:r>
            <w:r w:rsidR="000B16D4" w:rsidRPr="00FA6585">
              <w:rPr>
                <w:snapToGrid w:val="0"/>
                <w:rPrChange w:id="326" w:author="admin" w:date="2017-02-28T13:31:00Z">
                  <w:rPr>
                    <w:snapToGrid w:val="0"/>
                    <w:lang w:val="en-US"/>
                  </w:rPr>
                </w:rPrChange>
              </w:rPr>
              <w:t xml:space="preserve">, </w:t>
            </w:r>
            <w:r w:rsidR="000B16D4" w:rsidRPr="00BD348F">
              <w:rPr>
                <w:snapToGrid w:val="0"/>
                <w:lang w:val="en-US"/>
              </w:rPr>
              <w:t>C</w:t>
            </w:r>
            <w:r w:rsidR="000B16D4" w:rsidRPr="00FA6585">
              <w:rPr>
                <w:snapToGrid w:val="0"/>
                <w:rPrChange w:id="327" w:author="admin" w:date="2017-02-28T13:31:00Z">
                  <w:rPr>
                    <w:snapToGrid w:val="0"/>
                    <w:lang w:val="en-US"/>
                  </w:rPr>
                </w:rPrChange>
              </w:rPr>
              <w:t>)</w:t>
            </w:r>
            <w:r w:rsidR="000B16D4" w:rsidRPr="00BD348F">
              <w:rPr>
                <w:snapToGrid w:val="0"/>
                <w:lang w:val="en-US"/>
              </w:rPr>
              <w:t>XQ</w:t>
            </w:r>
            <w:r w:rsidR="000B16D4" w:rsidRPr="00FA6585">
              <w:rPr>
                <w:snapToGrid w:val="0"/>
                <w:rPrChange w:id="328" w:author="admin" w:date="2017-02-28T13:31:00Z">
                  <w:rPr>
                    <w:snapToGrid w:val="0"/>
                    <w:lang w:val="en-US"/>
                  </w:rPr>
                </w:rPrChange>
              </w:rPr>
              <w:t>01</w:t>
            </w:r>
          </w:p>
        </w:tc>
      </w:tr>
      <w:tr w:rsidR="002118E1" w:rsidTr="006B03F6">
        <w:tc>
          <w:tcPr>
            <w:tcW w:w="4962" w:type="dxa"/>
            <w:vAlign w:val="center"/>
          </w:tcPr>
          <w:p w:rsidR="002118E1" w:rsidRPr="00416DB6" w:rsidRDefault="002118E1" w:rsidP="002118E1">
            <w:pPr>
              <w:spacing w:before="0" w:after="0"/>
              <w:ind w:right="0"/>
              <w:jc w:val="both"/>
            </w:pPr>
            <w:r>
              <w:t>Показания нейтронной мощности по каналам АКНП в РД2, %</w:t>
            </w:r>
            <w:r>
              <w:rPr>
                <w:lang w:val="en-US"/>
              </w:rPr>
              <w:t>N</w:t>
            </w:r>
            <w:r w:rsidRPr="00A97533">
              <w:rPr>
                <w:sz w:val="32"/>
                <w:szCs w:val="32"/>
                <w:vertAlign w:val="subscript"/>
              </w:rPr>
              <w:t>ном</w:t>
            </w:r>
          </w:p>
        </w:tc>
        <w:tc>
          <w:tcPr>
            <w:tcW w:w="1417" w:type="dxa"/>
            <w:vAlign w:val="center"/>
          </w:tcPr>
          <w:p w:rsidR="002118E1" w:rsidRDefault="002118E1" w:rsidP="002118E1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:rsidR="002118E1" w:rsidRPr="00FA6585" w:rsidRDefault="00FA6585" w:rsidP="00FA6585">
            <w:pPr>
              <w:spacing w:before="0" w:after="0"/>
              <w:ind w:right="0"/>
              <w:jc w:val="center"/>
              <w:rPr>
                <w:snapToGrid w:val="0"/>
                <w:rPrChange w:id="329" w:author="admin" w:date="2017-02-28T13:32:00Z">
                  <w:rPr>
                    <w:snapToGrid w:val="0"/>
                    <w:lang w:val="en-US"/>
                  </w:rPr>
                </w:rPrChange>
              </w:rPr>
            </w:pPr>
            <w:ins w:id="330" w:author="admin" w:date="2017-02-28T13:31:00Z">
              <w:r>
                <w:rPr>
                  <w:snapToGrid w:val="0"/>
                </w:rPr>
                <w:t>(42,</w:t>
              </w:r>
            </w:ins>
            <w:del w:id="331" w:author="admin" w:date="2017-02-28T13:31:00Z">
              <w:r w:rsidR="002118E1" w:rsidDel="00FA6585">
                <w:rPr>
                  <w:snapToGrid w:val="0"/>
                </w:rPr>
                <w:delText>42</w:delText>
              </w:r>
              <w:r w:rsidR="002118E1" w:rsidRPr="00FA6585" w:rsidDel="00FA6585">
                <w:rPr>
                  <w:snapToGrid w:val="0"/>
                  <w:rPrChange w:id="332" w:author="admin" w:date="2017-02-28T13:32:00Z">
                    <w:rPr>
                      <w:snapToGrid w:val="0"/>
                      <w:lang w:val="en-US"/>
                    </w:rPr>
                  </w:rPrChange>
                </w:rPr>
                <w:delText>(</w:delText>
              </w:r>
            </w:del>
            <w:r w:rsidR="002118E1">
              <w:rPr>
                <w:snapToGrid w:val="0"/>
              </w:rPr>
              <w:t>43</w:t>
            </w:r>
            <w:r w:rsidR="002118E1" w:rsidRPr="00FA6585">
              <w:rPr>
                <w:snapToGrid w:val="0"/>
                <w:rPrChange w:id="333" w:author="admin" w:date="2017-02-28T13:32:00Z">
                  <w:rPr>
                    <w:snapToGrid w:val="0"/>
                    <w:lang w:val="en-US"/>
                  </w:rPr>
                </w:rPrChange>
              </w:rPr>
              <w:t>)</w:t>
            </w:r>
            <w:r w:rsidR="002118E1" w:rsidRPr="00BD348F">
              <w:rPr>
                <w:snapToGrid w:val="0"/>
                <w:lang w:val="en-US"/>
              </w:rPr>
              <w:t>YCS</w:t>
            </w:r>
            <w:r w:rsidR="002118E1" w:rsidRPr="00FA6585">
              <w:rPr>
                <w:snapToGrid w:val="0"/>
                <w:rPrChange w:id="334" w:author="admin" w:date="2017-02-28T13:32:00Z">
                  <w:rPr>
                    <w:snapToGrid w:val="0"/>
                    <w:lang w:val="en-US"/>
                  </w:rPr>
                </w:rPrChange>
              </w:rPr>
              <w:t>00</w:t>
            </w:r>
            <w:r w:rsidR="002118E1" w:rsidRPr="00BD348F">
              <w:rPr>
                <w:snapToGrid w:val="0"/>
                <w:lang w:val="en-US"/>
              </w:rPr>
              <w:t>FX</w:t>
            </w:r>
            <w:r w:rsidR="002118E1" w:rsidRPr="00FA6585">
              <w:rPr>
                <w:snapToGrid w:val="0"/>
                <w:rPrChange w:id="335" w:author="admin" w:date="2017-02-28T13:32:00Z">
                  <w:rPr>
                    <w:snapToGrid w:val="0"/>
                    <w:lang w:val="en-US"/>
                  </w:rPr>
                </w:rPrChange>
              </w:rPr>
              <w:t>00</w:t>
            </w:r>
            <w:r w:rsidR="00D17597">
              <w:rPr>
                <w:snapToGrid w:val="0"/>
              </w:rPr>
              <w:t>1</w:t>
            </w:r>
            <w:ins w:id="336" w:author="admin" w:date="2017-02-28T13:32:00Z">
              <w:r>
                <w:rPr>
                  <w:snapToGrid w:val="0"/>
                </w:rPr>
                <w:t xml:space="preserve">(А, </w:t>
              </w:r>
            </w:ins>
            <w:del w:id="337" w:author="admin" w:date="2017-02-28T13:32:00Z">
              <w:r w:rsidR="002118E1" w:rsidRPr="00BD348F" w:rsidDel="00FA6585">
                <w:rPr>
                  <w:snapToGrid w:val="0"/>
                  <w:lang w:val="en-US"/>
                </w:rPr>
                <w:delText>A</w:delText>
              </w:r>
              <w:r w:rsidR="002118E1" w:rsidRPr="00FA6585" w:rsidDel="00FA6585">
                <w:rPr>
                  <w:snapToGrid w:val="0"/>
                  <w:rPrChange w:id="338" w:author="admin" w:date="2017-02-28T13:32:00Z">
                    <w:rPr>
                      <w:snapToGrid w:val="0"/>
                      <w:lang w:val="en-US"/>
                    </w:rPr>
                  </w:rPrChange>
                </w:rPr>
                <w:delText>(</w:delText>
              </w:r>
            </w:del>
            <w:r w:rsidR="002118E1" w:rsidRPr="00BD348F">
              <w:rPr>
                <w:snapToGrid w:val="0"/>
                <w:lang w:val="en-US"/>
              </w:rPr>
              <w:t>B</w:t>
            </w:r>
            <w:r w:rsidR="002118E1" w:rsidRPr="00FA6585">
              <w:rPr>
                <w:snapToGrid w:val="0"/>
                <w:rPrChange w:id="339" w:author="admin" w:date="2017-02-28T13:32:00Z">
                  <w:rPr>
                    <w:snapToGrid w:val="0"/>
                    <w:lang w:val="en-US"/>
                  </w:rPr>
                </w:rPrChange>
              </w:rPr>
              <w:t xml:space="preserve">, </w:t>
            </w:r>
            <w:r w:rsidR="002118E1" w:rsidRPr="00BD348F">
              <w:rPr>
                <w:snapToGrid w:val="0"/>
                <w:lang w:val="en-US"/>
              </w:rPr>
              <w:t>C</w:t>
            </w:r>
            <w:r w:rsidR="002118E1" w:rsidRPr="00FA6585">
              <w:rPr>
                <w:snapToGrid w:val="0"/>
                <w:rPrChange w:id="340" w:author="admin" w:date="2017-02-28T13:32:00Z">
                  <w:rPr>
                    <w:snapToGrid w:val="0"/>
                    <w:lang w:val="en-US"/>
                  </w:rPr>
                </w:rPrChange>
              </w:rPr>
              <w:t>)</w:t>
            </w:r>
            <w:r w:rsidR="002118E1" w:rsidRPr="00BD348F">
              <w:rPr>
                <w:snapToGrid w:val="0"/>
                <w:lang w:val="en-US"/>
              </w:rPr>
              <w:t>XQ</w:t>
            </w:r>
            <w:r w:rsidR="002118E1" w:rsidRPr="00FA6585">
              <w:rPr>
                <w:snapToGrid w:val="0"/>
                <w:rPrChange w:id="341" w:author="admin" w:date="2017-02-28T13:32:00Z">
                  <w:rPr>
                    <w:snapToGrid w:val="0"/>
                    <w:lang w:val="en-US"/>
                  </w:rPr>
                </w:rPrChange>
              </w:rPr>
              <w:t>01</w:t>
            </w:r>
          </w:p>
        </w:tc>
      </w:tr>
      <w:tr w:rsidR="00F03A80" w:rsidRPr="005E5D5F" w:rsidTr="006B03F6">
        <w:tc>
          <w:tcPr>
            <w:tcW w:w="4962" w:type="dxa"/>
          </w:tcPr>
          <w:p w:rsidR="00F03A80" w:rsidRDefault="000B16D4" w:rsidP="009C62BC">
            <w:pPr>
              <w:spacing w:before="0" w:after="0"/>
              <w:ind w:right="0"/>
              <w:jc w:val="both"/>
            </w:pPr>
            <w:r>
              <w:t xml:space="preserve">Реактивности, рассчитываемые АКР, </w:t>
            </w:r>
            <w:r>
              <w:sym w:font="Symbol" w:char="F062"/>
            </w:r>
          </w:p>
        </w:tc>
        <w:tc>
          <w:tcPr>
            <w:tcW w:w="1417" w:type="dxa"/>
            <w:vAlign w:val="center"/>
          </w:tcPr>
          <w:p w:rsidR="00F03A80" w:rsidRDefault="000B16D4" w:rsidP="00BB637C">
            <w:pPr>
              <w:pStyle w:val="a7"/>
              <w:widowControl w:val="0"/>
              <w:spacing w:before="0" w:after="0"/>
              <w:ind w:left="0" w:right="0"/>
              <w:jc w:val="center"/>
            </w:pPr>
            <w:r>
              <w:t>1</w:t>
            </w:r>
          </w:p>
        </w:tc>
        <w:tc>
          <w:tcPr>
            <w:tcW w:w="3402" w:type="dxa"/>
          </w:tcPr>
          <w:p w:rsidR="00F03A80" w:rsidRPr="005012EC" w:rsidRDefault="00FA6585" w:rsidP="00FA6585">
            <w:pPr>
              <w:spacing w:before="0" w:after="0"/>
              <w:ind w:right="0"/>
              <w:jc w:val="center"/>
              <w:rPr>
                <w:snapToGrid w:val="0"/>
                <w:rPrChange w:id="342" w:author="admin" w:date="2017-02-28T13:35:00Z">
                  <w:rPr>
                    <w:snapToGrid w:val="0"/>
                    <w:lang w:val="en-US"/>
                  </w:rPr>
                </w:rPrChange>
              </w:rPr>
            </w:pPr>
            <w:ins w:id="343" w:author="admin" w:date="2017-02-28T13:32:00Z">
              <w:r>
                <w:rPr>
                  <w:snapToGrid w:val="0"/>
                </w:rPr>
                <w:t>(41,</w:t>
              </w:r>
            </w:ins>
            <w:del w:id="344" w:author="admin" w:date="2017-02-28T13:32:00Z">
              <w:r w:rsidR="005E5D5F" w:rsidRPr="005012EC" w:rsidDel="00FA6585">
                <w:rPr>
                  <w:snapToGrid w:val="0"/>
                  <w:rPrChange w:id="345" w:author="admin" w:date="2017-02-28T13:35:00Z">
                    <w:rPr>
                      <w:snapToGrid w:val="0"/>
                      <w:lang w:val="en-US"/>
                    </w:rPr>
                  </w:rPrChange>
                </w:rPr>
                <w:delText>41(</w:delText>
              </w:r>
            </w:del>
            <w:r w:rsidR="005E5D5F" w:rsidRPr="005012EC">
              <w:rPr>
                <w:snapToGrid w:val="0"/>
                <w:rPrChange w:id="346" w:author="admin" w:date="2017-02-28T13:35:00Z">
                  <w:rPr>
                    <w:snapToGrid w:val="0"/>
                    <w:lang w:val="en-US"/>
                  </w:rPr>
                </w:rPrChange>
              </w:rPr>
              <w:t>43)</w:t>
            </w:r>
            <w:r w:rsidR="005E5D5F" w:rsidRPr="00BB637C">
              <w:rPr>
                <w:snapToGrid w:val="0"/>
                <w:lang w:val="en-US"/>
              </w:rPr>
              <w:t>YCS</w:t>
            </w:r>
            <w:r w:rsidR="005E5D5F" w:rsidRPr="005012EC">
              <w:rPr>
                <w:snapToGrid w:val="0"/>
                <w:rPrChange w:id="347" w:author="admin" w:date="2017-02-28T13:35:00Z">
                  <w:rPr>
                    <w:snapToGrid w:val="0"/>
                    <w:lang w:val="en-US"/>
                  </w:rPr>
                </w:rPrChange>
              </w:rPr>
              <w:t>00</w:t>
            </w:r>
            <w:r w:rsidR="005E5D5F" w:rsidRPr="00BB637C">
              <w:rPr>
                <w:snapToGrid w:val="0"/>
                <w:lang w:val="en-US"/>
              </w:rPr>
              <w:t>FX</w:t>
            </w:r>
            <w:r w:rsidR="005E5D5F" w:rsidRPr="005012EC">
              <w:rPr>
                <w:snapToGrid w:val="0"/>
                <w:rPrChange w:id="348" w:author="admin" w:date="2017-02-28T13:35:00Z">
                  <w:rPr>
                    <w:snapToGrid w:val="0"/>
                    <w:lang w:val="en-US"/>
                  </w:rPr>
                </w:rPrChange>
              </w:rPr>
              <w:t>200</w:t>
            </w:r>
            <w:proofErr w:type="gramStart"/>
            <w:r w:rsidR="005E5D5F" w:rsidRPr="005012EC">
              <w:rPr>
                <w:snapToGrid w:val="0"/>
                <w:rPrChange w:id="349" w:author="admin" w:date="2017-02-28T13:35:00Z">
                  <w:rPr>
                    <w:snapToGrid w:val="0"/>
                    <w:lang w:val="en-US"/>
                  </w:rPr>
                </w:rPrChange>
              </w:rPr>
              <w:t>А</w:t>
            </w:r>
            <w:ins w:id="350" w:author="admin" w:date="2017-02-28T13:32:00Z">
              <w:r>
                <w:rPr>
                  <w:snapToGrid w:val="0"/>
                </w:rPr>
                <w:t>(</w:t>
              </w:r>
              <w:proofErr w:type="gramEnd"/>
              <w:r>
                <w:rPr>
                  <w:snapToGrid w:val="0"/>
                </w:rPr>
                <w:t>А,</w:t>
              </w:r>
            </w:ins>
            <w:del w:id="351" w:author="admin" w:date="2017-02-28T13:32:00Z">
              <w:r w:rsidR="005E5D5F" w:rsidRPr="005012EC" w:rsidDel="00FA6585">
                <w:rPr>
                  <w:snapToGrid w:val="0"/>
                  <w:rPrChange w:id="352" w:author="admin" w:date="2017-02-28T13:35:00Z">
                    <w:rPr>
                      <w:snapToGrid w:val="0"/>
                      <w:lang w:val="en-US"/>
                    </w:rPr>
                  </w:rPrChange>
                </w:rPr>
                <w:delText>(</w:delText>
              </w:r>
            </w:del>
            <w:r w:rsidR="005E5D5F" w:rsidRPr="00BB637C">
              <w:rPr>
                <w:snapToGrid w:val="0"/>
                <w:lang w:val="en-US"/>
              </w:rPr>
              <w:t>B</w:t>
            </w:r>
            <w:r w:rsidR="005E5D5F" w:rsidRPr="005012EC">
              <w:rPr>
                <w:snapToGrid w:val="0"/>
                <w:rPrChange w:id="353" w:author="admin" w:date="2017-02-28T13:35:00Z">
                  <w:rPr>
                    <w:snapToGrid w:val="0"/>
                    <w:lang w:val="en-US"/>
                  </w:rPr>
                </w:rPrChange>
              </w:rPr>
              <w:t xml:space="preserve">, </w:t>
            </w:r>
            <w:r w:rsidR="005E5D5F" w:rsidRPr="00BB637C">
              <w:rPr>
                <w:snapToGrid w:val="0"/>
                <w:lang w:val="en-US"/>
              </w:rPr>
              <w:t>C</w:t>
            </w:r>
            <w:r w:rsidR="005E5D5F" w:rsidRPr="005012EC">
              <w:rPr>
                <w:snapToGrid w:val="0"/>
                <w:rPrChange w:id="354" w:author="admin" w:date="2017-02-28T13:35:00Z">
                  <w:rPr>
                    <w:snapToGrid w:val="0"/>
                    <w:lang w:val="en-US"/>
                  </w:rPr>
                </w:rPrChange>
              </w:rPr>
              <w:t>)</w:t>
            </w:r>
            <w:r w:rsidR="005E5D5F" w:rsidRPr="00BB637C">
              <w:rPr>
                <w:snapToGrid w:val="0"/>
                <w:lang w:val="en-US"/>
              </w:rPr>
              <w:t>XQ</w:t>
            </w:r>
            <w:r w:rsidR="005E5D5F" w:rsidRPr="005012EC">
              <w:rPr>
                <w:snapToGrid w:val="0"/>
                <w:rPrChange w:id="355" w:author="admin" w:date="2017-02-28T13:35:00Z">
                  <w:rPr>
                    <w:snapToGrid w:val="0"/>
                    <w:lang w:val="en-US"/>
                  </w:rPr>
                </w:rPrChange>
              </w:rPr>
              <w:t>01</w:t>
            </w:r>
          </w:p>
        </w:tc>
      </w:tr>
    </w:tbl>
    <w:p w:rsidR="00F05A83" w:rsidRDefault="00E55C04" w:rsidP="00A91454">
      <w:pPr>
        <w:pStyle w:val="6"/>
        <w:tabs>
          <w:tab w:val="left" w:pos="1134"/>
          <w:tab w:val="left" w:pos="1276"/>
        </w:tabs>
        <w:ind w:left="0" w:firstLine="709"/>
      </w:pPr>
      <w:bookmarkStart w:id="356" w:name="_Toc468025266"/>
      <w:r>
        <w:t>ПОРЯДОК ПРОВЕДЕНИЯ ИСПЫТАНИЙ</w:t>
      </w:r>
      <w:bookmarkEnd w:id="356"/>
    </w:p>
    <w:p w:rsidR="00353823" w:rsidRDefault="00865CD0" w:rsidP="00A903B9">
      <w:pPr>
        <w:pStyle w:val="26"/>
        <w:numPr>
          <w:ilvl w:val="0"/>
          <w:numId w:val="28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Оперативный б</w:t>
      </w:r>
      <w:r w:rsidRPr="002117C7">
        <w:t>ланк с порядком выполнения испытаний</w:t>
      </w:r>
      <w:r w:rsidR="0032011E">
        <w:t xml:space="preserve"> по </w:t>
      </w:r>
      <w:r w:rsidR="00914EFE">
        <w:t>п</w:t>
      </w:r>
      <w:r>
        <w:t>р</w:t>
      </w:r>
      <w:r w:rsidR="00F800C8">
        <w:t>о</w:t>
      </w:r>
      <w:r>
        <w:t>грамме</w:t>
      </w:r>
      <w:r w:rsidRPr="002117C7">
        <w:t xml:space="preserve"> приведен в приложении А.</w:t>
      </w:r>
    </w:p>
    <w:p w:rsidR="004D319B" w:rsidRDefault="008633CC" w:rsidP="00A91454">
      <w:pPr>
        <w:pStyle w:val="6"/>
        <w:tabs>
          <w:tab w:val="left" w:pos="1134"/>
          <w:tab w:val="left" w:pos="1276"/>
        </w:tabs>
        <w:ind w:left="0" w:firstLine="709"/>
      </w:pPr>
      <w:bookmarkStart w:id="357" w:name="_Toc468025267"/>
      <w:r>
        <w:lastRenderedPageBreak/>
        <w:t>КРИТЕРИИ</w:t>
      </w:r>
      <w:r w:rsidR="0032011E">
        <w:t xml:space="preserve"> УСПЕШНОСТИ</w:t>
      </w:r>
      <w:r>
        <w:t xml:space="preserve"> </w:t>
      </w:r>
      <w:r w:rsidR="00926A3F" w:rsidRPr="00926A3F">
        <w:t>(</w:t>
      </w:r>
      <w:r w:rsidR="00926A3F">
        <w:t>ПРИЕМОЧНЫЕ КРИТЕРИИ</w:t>
      </w:r>
      <w:r w:rsidR="00926A3F" w:rsidRPr="00926A3F">
        <w:t>)</w:t>
      </w:r>
      <w:r w:rsidR="00926A3F">
        <w:t xml:space="preserve"> ПУСКОНАЛАДОЧНЫХ </w:t>
      </w:r>
      <w:r w:rsidR="0009481E">
        <w:t>ИСПЫТАНИЙ</w:t>
      </w:r>
      <w:bookmarkEnd w:id="357"/>
    </w:p>
    <w:p w:rsidR="003E3DD5" w:rsidRPr="00621CDD" w:rsidRDefault="00AF01B2" w:rsidP="00A91454">
      <w:pPr>
        <w:pStyle w:val="a7"/>
        <w:numPr>
          <w:ilvl w:val="0"/>
          <w:numId w:val="14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  <w:rPr>
          <w:szCs w:val="20"/>
        </w:rPr>
      </w:pPr>
      <w:r w:rsidRPr="00621CDD">
        <w:rPr>
          <w:szCs w:val="20"/>
        </w:rPr>
        <w:t>О</w:t>
      </w:r>
      <w:r w:rsidR="005D5FCD" w:rsidRPr="00621CDD">
        <w:rPr>
          <w:szCs w:val="20"/>
        </w:rPr>
        <w:t>тклонение показаний нейтронной мощности по каналам АКНП в РД</w:t>
      </w:r>
      <w:proofErr w:type="gramStart"/>
      <w:r w:rsidR="005D5FCD" w:rsidRPr="00621CDD">
        <w:rPr>
          <w:szCs w:val="20"/>
        </w:rPr>
        <w:t>2</w:t>
      </w:r>
      <w:proofErr w:type="gramEnd"/>
      <w:r w:rsidR="005D5FCD" w:rsidRPr="00621CDD">
        <w:rPr>
          <w:szCs w:val="20"/>
        </w:rPr>
        <w:t xml:space="preserve"> от мощн</w:t>
      </w:r>
      <w:r w:rsidR="005D5FCD" w:rsidRPr="00621CDD">
        <w:rPr>
          <w:szCs w:val="20"/>
        </w:rPr>
        <w:t>о</w:t>
      </w:r>
      <w:r w:rsidR="005D5FCD" w:rsidRPr="00621CDD">
        <w:rPr>
          <w:szCs w:val="20"/>
        </w:rPr>
        <w:t>сти реактора, рассчитанной в СВРК (N</w:t>
      </w:r>
      <w:r w:rsidR="00A97533" w:rsidRPr="00621CDD">
        <w:rPr>
          <w:szCs w:val="20"/>
          <w:vertAlign w:val="subscript"/>
        </w:rPr>
        <w:t>АКЗ</w:t>
      </w:r>
      <w:r w:rsidR="00763F62" w:rsidRPr="00621CDD">
        <w:rPr>
          <w:szCs w:val="20"/>
        </w:rPr>
        <w:t>), не превышает 1%</w:t>
      </w:r>
      <w:r w:rsidR="005D5FCD" w:rsidRPr="00621CDD">
        <w:rPr>
          <w:szCs w:val="20"/>
        </w:rPr>
        <w:t>N</w:t>
      </w:r>
      <w:r w:rsidR="005D5FCD" w:rsidRPr="00621CDD">
        <w:rPr>
          <w:szCs w:val="20"/>
          <w:vertAlign w:val="subscript"/>
        </w:rPr>
        <w:t>ном</w:t>
      </w:r>
      <w:r w:rsidR="005D5FCD" w:rsidRPr="00621CDD">
        <w:rPr>
          <w:szCs w:val="20"/>
        </w:rPr>
        <w:t xml:space="preserve"> при величинах N</w:t>
      </w:r>
      <w:r w:rsidR="00A97533" w:rsidRPr="00621CDD">
        <w:rPr>
          <w:szCs w:val="20"/>
          <w:vertAlign w:val="subscript"/>
        </w:rPr>
        <w:t>АКЗ</w:t>
      </w:r>
      <w:r w:rsidR="005D5FCD" w:rsidRPr="00621CDD">
        <w:rPr>
          <w:szCs w:val="20"/>
        </w:rPr>
        <w:t xml:space="preserve">, </w:t>
      </w:r>
      <w:r w:rsidR="004D79BB" w:rsidRPr="00621CDD">
        <w:rPr>
          <w:szCs w:val="20"/>
        </w:rPr>
        <w:t>равных 10</w:t>
      </w:r>
      <w:r w:rsidR="000F2BEE" w:rsidRPr="00621CDD">
        <w:rPr>
          <w:szCs w:val="20"/>
          <w:u w:val="single"/>
        </w:rPr>
        <w:t>+</w:t>
      </w:r>
      <w:r w:rsidR="000F2BEE" w:rsidRPr="00621CDD">
        <w:rPr>
          <w:szCs w:val="20"/>
        </w:rPr>
        <w:t>1</w:t>
      </w:r>
      <w:r w:rsidR="004D79BB" w:rsidRPr="00621CDD">
        <w:rPr>
          <w:szCs w:val="20"/>
        </w:rPr>
        <w:t>%N</w:t>
      </w:r>
      <w:r w:rsidR="004D79BB" w:rsidRPr="00621CDD">
        <w:rPr>
          <w:szCs w:val="20"/>
          <w:vertAlign w:val="subscript"/>
        </w:rPr>
        <w:t>ном</w:t>
      </w:r>
      <w:r w:rsidR="004D79BB" w:rsidRPr="00621CDD">
        <w:rPr>
          <w:szCs w:val="20"/>
        </w:rPr>
        <w:t xml:space="preserve">, </w:t>
      </w:r>
      <w:r w:rsidR="00E1050F" w:rsidRPr="00621CDD">
        <w:rPr>
          <w:szCs w:val="20"/>
        </w:rPr>
        <w:t>25</w:t>
      </w:r>
      <w:r w:rsidR="000F2BEE" w:rsidRPr="00621CDD">
        <w:rPr>
          <w:szCs w:val="20"/>
          <w:u w:val="single"/>
        </w:rPr>
        <w:t>+</w:t>
      </w:r>
      <w:r w:rsidR="000F2BEE" w:rsidRPr="00621CDD">
        <w:rPr>
          <w:szCs w:val="20"/>
        </w:rPr>
        <w:t>1</w:t>
      </w:r>
      <w:r w:rsidR="004D79BB" w:rsidRPr="00621CDD">
        <w:rPr>
          <w:szCs w:val="20"/>
        </w:rPr>
        <w:t>%N</w:t>
      </w:r>
      <w:r w:rsidR="004D79BB" w:rsidRPr="00621CDD">
        <w:rPr>
          <w:szCs w:val="20"/>
          <w:vertAlign w:val="subscript"/>
        </w:rPr>
        <w:t>ном</w:t>
      </w:r>
      <w:r w:rsidR="004D79BB" w:rsidRPr="00621CDD">
        <w:rPr>
          <w:szCs w:val="20"/>
        </w:rPr>
        <w:t xml:space="preserve"> и 40</w:t>
      </w:r>
      <w:r w:rsidR="000F2BEE" w:rsidRPr="00621CDD">
        <w:rPr>
          <w:szCs w:val="20"/>
          <w:u w:val="single"/>
        </w:rPr>
        <w:t>+</w:t>
      </w:r>
      <w:r w:rsidR="000F2BEE" w:rsidRPr="00621CDD">
        <w:rPr>
          <w:szCs w:val="20"/>
        </w:rPr>
        <w:t>1</w:t>
      </w:r>
      <w:r w:rsidR="004D79BB" w:rsidRPr="00621CDD">
        <w:rPr>
          <w:szCs w:val="20"/>
        </w:rPr>
        <w:t>%N</w:t>
      </w:r>
      <w:r w:rsidR="004D79BB" w:rsidRPr="00621CDD">
        <w:rPr>
          <w:szCs w:val="20"/>
          <w:vertAlign w:val="subscript"/>
        </w:rPr>
        <w:t>ном</w:t>
      </w:r>
      <w:r w:rsidR="005D5FCD" w:rsidRPr="00621CDD">
        <w:rPr>
          <w:szCs w:val="20"/>
        </w:rPr>
        <w:t xml:space="preserve">, </w:t>
      </w:r>
      <w:r w:rsidR="00763F62" w:rsidRPr="00621CDD">
        <w:rPr>
          <w:szCs w:val="20"/>
        </w:rPr>
        <w:t>при положении 10 группы ОР СУЗ 70-90%</w:t>
      </w:r>
      <w:r w:rsidR="0004008F">
        <w:rPr>
          <w:szCs w:val="20"/>
        </w:rPr>
        <w:t>.</w:t>
      </w:r>
    </w:p>
    <w:p w:rsidR="00F23D4C" w:rsidRDefault="00AF01B2" w:rsidP="00A91454">
      <w:pPr>
        <w:pStyle w:val="a7"/>
        <w:numPr>
          <w:ilvl w:val="0"/>
          <w:numId w:val="14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  <w:rPr>
          <w:szCs w:val="20"/>
        </w:rPr>
      </w:pPr>
      <w:r w:rsidRPr="00621CDD">
        <w:rPr>
          <w:szCs w:val="20"/>
        </w:rPr>
        <w:t>О</w:t>
      </w:r>
      <w:r w:rsidR="00763F62" w:rsidRPr="00621CDD">
        <w:rPr>
          <w:szCs w:val="20"/>
        </w:rPr>
        <w:t>тличие показаний нейтронной мощности по каналам АКНП в диапазоне РД</w:t>
      </w:r>
      <w:proofErr w:type="gramStart"/>
      <w:r w:rsidR="00763F62" w:rsidRPr="00621CDD">
        <w:rPr>
          <w:szCs w:val="20"/>
        </w:rPr>
        <w:t>1</w:t>
      </w:r>
      <w:proofErr w:type="gramEnd"/>
      <w:r w:rsidR="00763F62" w:rsidRPr="00621CDD">
        <w:rPr>
          <w:szCs w:val="20"/>
        </w:rPr>
        <w:t xml:space="preserve"> от соответствующих показаний в диапазоне РД2 в момент перехода из РД1 в РД2 не превыша</w:t>
      </w:r>
      <w:r w:rsidR="006C5C99" w:rsidRPr="00621CDD">
        <w:rPr>
          <w:szCs w:val="20"/>
        </w:rPr>
        <w:t xml:space="preserve">ет </w:t>
      </w:r>
      <w:r w:rsidR="00993AF1" w:rsidRPr="00621CDD">
        <w:rPr>
          <w:szCs w:val="20"/>
        </w:rPr>
        <w:br/>
      </w:r>
      <w:r w:rsidR="00CF4BCA" w:rsidRPr="00621CDD">
        <w:rPr>
          <w:szCs w:val="20"/>
        </w:rPr>
        <w:t>1</w:t>
      </w:r>
      <w:r w:rsidR="00255FD3" w:rsidRPr="00621CDD">
        <w:rPr>
          <w:szCs w:val="20"/>
        </w:rPr>
        <w:t>%</w:t>
      </w:r>
      <w:r w:rsidR="00763F62" w:rsidRPr="00621CDD">
        <w:rPr>
          <w:szCs w:val="20"/>
        </w:rPr>
        <w:t>N</w:t>
      </w:r>
      <w:r w:rsidR="00763F62" w:rsidRPr="00621CDD">
        <w:rPr>
          <w:szCs w:val="20"/>
          <w:vertAlign w:val="subscript"/>
        </w:rPr>
        <w:t>ном</w:t>
      </w:r>
      <w:r w:rsidR="00993AF1" w:rsidRPr="00621CDD">
        <w:rPr>
          <w:szCs w:val="20"/>
        </w:rPr>
        <w:t>.</w:t>
      </w:r>
    </w:p>
    <w:p w:rsidR="002B0D14" w:rsidRDefault="00675BEB" w:rsidP="00A91454">
      <w:pPr>
        <w:pStyle w:val="6"/>
        <w:tabs>
          <w:tab w:val="left" w:pos="1134"/>
          <w:tab w:val="left" w:pos="1276"/>
        </w:tabs>
        <w:ind w:left="0" w:firstLine="709"/>
      </w:pPr>
      <w:bookmarkStart w:id="358" w:name="_Toc468025268"/>
      <w:r>
        <w:t>ФОРМЫ ПРЕД</w:t>
      </w:r>
      <w:r w:rsidR="004133D9">
        <w:t>СТАВЛЕНИЯ ДАННЫХ И РЕЗУЛЬТАТОВ ИСПЫТАНИЙ</w:t>
      </w:r>
      <w:bookmarkEnd w:id="358"/>
    </w:p>
    <w:p w:rsidR="00B853B0" w:rsidRDefault="00B853B0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По окончании испытаний по программе ТРИ оформляет акт в журнале выполне</w:t>
      </w:r>
      <w:r>
        <w:t>н</w:t>
      </w:r>
      <w:r>
        <w:t>ных работ на БПУ</w:t>
      </w:r>
      <w:r w:rsidR="00B709E3">
        <w:t>-4</w:t>
      </w:r>
      <w:r>
        <w:t xml:space="preserve"> с предварительными результатами.</w:t>
      </w:r>
    </w:p>
    <w:p w:rsidR="00385BBA" w:rsidRPr="005761FD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На основании зарегистрированн</w:t>
      </w:r>
      <w:r w:rsidR="002C6046">
        <w:t>ых в ходе проведения испытаний данных</w:t>
      </w:r>
      <w:r>
        <w:t xml:space="preserve"> в течение </w:t>
      </w:r>
      <w:r w:rsidRPr="00DD5C45">
        <w:t xml:space="preserve">7 </w:t>
      </w:r>
      <w:r w:rsidR="00436B43">
        <w:t>рабочий дней</w:t>
      </w:r>
      <w:r>
        <w:t xml:space="preserve"> после завершения работ по програм</w:t>
      </w:r>
      <w:r w:rsidR="00A857F1">
        <w:t>ме выпускается протокол</w:t>
      </w:r>
      <w:r w:rsidR="008F5DE0">
        <w:t xml:space="preserve"> испытаний</w:t>
      </w:r>
      <w:r w:rsidR="00A857F1">
        <w:t>.</w:t>
      </w:r>
    </w:p>
    <w:p w:rsidR="00385BBA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Протокол должен:</w:t>
      </w:r>
    </w:p>
    <w:p w:rsidR="00385BBA" w:rsidDel="00B324AD" w:rsidRDefault="00385BBA" w:rsidP="00A91454">
      <w:pPr>
        <w:pStyle w:val="31"/>
        <w:numPr>
          <w:ilvl w:val="0"/>
          <w:numId w:val="25"/>
        </w:numPr>
        <w:tabs>
          <w:tab w:val="left" w:pos="1134"/>
          <w:tab w:val="left" w:pos="1276"/>
        </w:tabs>
        <w:spacing w:after="0"/>
        <w:ind w:left="0" w:firstLine="709"/>
        <w:rPr>
          <w:del w:id="359" w:author="admin" w:date="2017-02-28T14:16:00Z"/>
        </w:rPr>
      </w:pPr>
      <w:r>
        <w:t xml:space="preserve">фиксировать (документировать) </w:t>
      </w:r>
      <w:r w:rsidR="00EC6954">
        <w:t xml:space="preserve">фактические </w:t>
      </w:r>
      <w:r w:rsidR="00160D83">
        <w:t xml:space="preserve">характеристики, указанные в целях испытаний в разделе 2 программы </w:t>
      </w:r>
      <w:r>
        <w:t>и содержать выводы о сравнении полученных результатов с критериями</w:t>
      </w:r>
      <w:r w:rsidR="00736FF3">
        <w:t xml:space="preserve">, указанными в </w:t>
      </w:r>
      <w:r w:rsidR="00BB6DAE">
        <w:t>разделе 8</w:t>
      </w:r>
      <w:r w:rsidR="00572C8A">
        <w:t xml:space="preserve"> программы</w:t>
      </w:r>
      <w:r w:rsidR="00160D83" w:rsidRPr="00160D83">
        <w:t>;</w:t>
      </w:r>
    </w:p>
    <w:p w:rsidR="006B03F6" w:rsidRDefault="006B03F6" w:rsidP="00B324AD">
      <w:pPr>
        <w:pStyle w:val="31"/>
        <w:numPr>
          <w:ilvl w:val="0"/>
          <w:numId w:val="25"/>
        </w:numPr>
        <w:tabs>
          <w:tab w:val="left" w:pos="1134"/>
          <w:tab w:val="left" w:pos="1276"/>
        </w:tabs>
        <w:spacing w:after="0"/>
        <w:ind w:left="0" w:firstLine="709"/>
        <w:pPrChange w:id="360" w:author="admin" w:date="2017-02-28T14:16:00Z">
          <w:pPr>
            <w:pStyle w:val="31"/>
            <w:numPr>
              <w:numId w:val="0"/>
            </w:numPr>
            <w:tabs>
              <w:tab w:val="left" w:pos="1134"/>
              <w:tab w:val="left" w:pos="1276"/>
            </w:tabs>
            <w:spacing w:after="0"/>
            <w:ind w:left="709" w:firstLine="0"/>
          </w:pPr>
        </w:pPrChange>
      </w:pPr>
    </w:p>
    <w:p w:rsidR="00385BBA" w:rsidRDefault="00385BBA" w:rsidP="00A91454">
      <w:pPr>
        <w:pStyle w:val="31"/>
        <w:numPr>
          <w:ilvl w:val="0"/>
          <w:numId w:val="25"/>
        </w:numPr>
        <w:tabs>
          <w:tab w:val="left" w:pos="1134"/>
          <w:tab w:val="left" w:pos="1276"/>
        </w:tabs>
        <w:spacing w:after="0"/>
        <w:ind w:left="0" w:firstLine="709"/>
      </w:pPr>
      <w:r>
        <w:t>содержать приложения, которые подтверждают, обосновывают и интерпретируют приводимые в протоколе результаты;</w:t>
      </w:r>
    </w:p>
    <w:p w:rsidR="006C5C99" w:rsidRDefault="006C5C99" w:rsidP="00A91454">
      <w:pPr>
        <w:pStyle w:val="31"/>
        <w:numPr>
          <w:ilvl w:val="0"/>
          <w:numId w:val="25"/>
        </w:numPr>
        <w:tabs>
          <w:tab w:val="left" w:pos="1134"/>
          <w:tab w:val="left" w:pos="1276"/>
        </w:tabs>
        <w:spacing w:after="0"/>
        <w:ind w:left="0" w:firstLine="709"/>
      </w:pPr>
      <w:r>
        <w:t>фиксировать сведения об изменении коэффициентов коррекции частоты (</w:t>
      </w:r>
      <w:r w:rsidR="002411FB">
        <w:t>«</w:t>
      </w:r>
      <w:r>
        <w:t>К</w:t>
      </w:r>
      <w:proofErr w:type="gramStart"/>
      <w:r w:rsidRPr="003A323A">
        <w:t>f</w:t>
      </w:r>
      <w:proofErr w:type="gramEnd"/>
      <w:r w:rsidR="002411FB">
        <w:t>»</w:t>
      </w:r>
      <w:r>
        <w:t>)</w:t>
      </w:r>
      <w:r w:rsidR="002411FB">
        <w:t>, в случае проведения регулировок каналов АКНП в ходе выполнения раб</w:t>
      </w:r>
      <w:r w:rsidR="00DF3D7C">
        <w:t>от по п</w:t>
      </w:r>
      <w:r w:rsidR="002411FB">
        <w:t>рограмме, и зн</w:t>
      </w:r>
      <w:r w:rsidR="002411FB">
        <w:t>а</w:t>
      </w:r>
      <w:r w:rsidR="002411FB">
        <w:t>чения коэффициентов</w:t>
      </w:r>
      <w:r w:rsidR="002411FB" w:rsidRPr="002411FB">
        <w:t>.</w:t>
      </w:r>
    </w:p>
    <w:p w:rsidR="00E92A11" w:rsidRDefault="00E92A11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Протокол испыта</w:t>
      </w:r>
      <w:r w:rsidR="00132EE3">
        <w:t>ни</w:t>
      </w:r>
      <w:r>
        <w:t xml:space="preserve">й </w:t>
      </w:r>
      <w:r w:rsidR="006C5C99">
        <w:t>должен быть согл</w:t>
      </w:r>
      <w:r w:rsidR="00132EE3">
        <w:t xml:space="preserve">асован с </w:t>
      </w:r>
      <w:r w:rsidR="00320B1E">
        <w:t xml:space="preserve">НРП, </w:t>
      </w:r>
      <w:proofErr w:type="gramStart"/>
      <w:r w:rsidR="00320B1E">
        <w:t>Т</w:t>
      </w:r>
      <w:r w:rsidR="00A014F9">
        <w:t>Р</w:t>
      </w:r>
      <w:proofErr w:type="gramEnd"/>
      <w:r w:rsidR="006C359A">
        <w:t xml:space="preserve"> </w:t>
      </w:r>
      <w:r w:rsidR="00A014F9">
        <w:t>П</w:t>
      </w:r>
      <w:r w:rsidR="006C359A">
        <w:t>НР</w:t>
      </w:r>
      <w:r w:rsidR="00A014F9">
        <w:t xml:space="preserve">, представителем </w:t>
      </w:r>
      <w:r w:rsidR="006C359A">
        <w:t xml:space="preserve">        </w:t>
      </w:r>
      <w:r w:rsidR="00A014F9">
        <w:t xml:space="preserve"> ОКБ «Гидропресс», НЦТАИ Ро</w:t>
      </w:r>
      <w:r w:rsidR="00F346C4">
        <w:t xml:space="preserve">стовской </w:t>
      </w:r>
      <w:r w:rsidR="00A014F9">
        <w:t xml:space="preserve">АЭС и </w:t>
      </w:r>
      <w:proofErr w:type="spellStart"/>
      <w:r w:rsidR="00320B1E">
        <w:t>НОЯБиН</w:t>
      </w:r>
      <w:proofErr w:type="spellEnd"/>
      <w:r w:rsidR="00320B1E">
        <w:t xml:space="preserve"> Ро</w:t>
      </w:r>
      <w:r w:rsidR="00F346C4">
        <w:t xml:space="preserve">стовской </w:t>
      </w:r>
      <w:r w:rsidR="00320B1E">
        <w:t>АЭС.</w:t>
      </w:r>
    </w:p>
    <w:p w:rsidR="00385BBA" w:rsidRDefault="00572C8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 xml:space="preserve">По требованию заказчика ТРИ предоставляет </w:t>
      </w:r>
      <w:r w:rsidR="00385BBA">
        <w:t>файлы с зарегистрированными да</w:t>
      </w:r>
      <w:r w:rsidR="00385BBA">
        <w:t>н</w:t>
      </w:r>
      <w:r w:rsidR="00385BBA">
        <w:t>ными, записанными на диск CD-R</w:t>
      </w:r>
      <w:r w:rsidR="004072DC">
        <w:t xml:space="preserve">, </w:t>
      </w:r>
      <w:r w:rsidR="00385BBA">
        <w:t>DVD-R или на другой носитель информации</w:t>
      </w:r>
      <w:r w:rsidR="00451B5E">
        <w:t xml:space="preserve"> заказчик</w:t>
      </w:r>
      <w:r w:rsidR="006829A9">
        <w:t>а</w:t>
      </w:r>
      <w:r w:rsidR="00385BBA">
        <w:t>.</w:t>
      </w:r>
    </w:p>
    <w:p w:rsidR="00385BBA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>На каждом листе протокола, включая распечатки результатов испытаний, должна быть подпись ответственного исполнителя с расшифровкой подписи и датой.</w:t>
      </w:r>
    </w:p>
    <w:p w:rsidR="004133D9" w:rsidRDefault="00385BBA" w:rsidP="00A91454">
      <w:pPr>
        <w:pStyle w:val="a7"/>
        <w:numPr>
          <w:ilvl w:val="0"/>
          <w:numId w:val="26"/>
        </w:numPr>
        <w:tabs>
          <w:tab w:val="left" w:pos="1134"/>
          <w:tab w:val="left" w:pos="1276"/>
        </w:tabs>
        <w:spacing w:before="0" w:after="0"/>
        <w:ind w:left="0" w:right="0" w:firstLine="709"/>
        <w:jc w:val="both"/>
      </w:pPr>
      <w:r>
        <w:t xml:space="preserve">По окончании выполнения работ по программе </w:t>
      </w:r>
      <w:r w:rsidR="001D5CD7">
        <w:t>отчетная</w:t>
      </w:r>
      <w:r>
        <w:t xml:space="preserve"> документация передается в подразделение, уполномоченное за ее хранение.</w:t>
      </w:r>
    </w:p>
    <w:p w:rsidR="006829A9" w:rsidRDefault="006829A9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p w:rsidR="00B47C84" w:rsidRDefault="00B47C84" w:rsidP="00BB6DAE">
      <w:pPr>
        <w:pStyle w:val="a7"/>
        <w:tabs>
          <w:tab w:val="left" w:pos="1276"/>
        </w:tabs>
        <w:spacing w:before="0" w:after="0"/>
        <w:ind w:left="709" w:right="0"/>
        <w:jc w:val="both"/>
        <w:rPr>
          <w:sz w:val="22"/>
          <w:szCs w:val="22"/>
        </w:rPr>
      </w:pPr>
    </w:p>
    <w:tbl>
      <w:tblPr>
        <w:tblStyle w:val="af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91"/>
        <w:gridCol w:w="4324"/>
      </w:tblGrid>
      <w:tr w:rsidR="00A91454" w:rsidTr="00A91454">
        <w:tc>
          <w:tcPr>
            <w:tcW w:w="5069" w:type="dxa"/>
          </w:tcPr>
          <w:p w:rsidR="00A91454" w:rsidRDefault="00A91454" w:rsidP="00BB6DAE">
            <w:pPr>
              <w:pStyle w:val="a7"/>
              <w:tabs>
                <w:tab w:val="left" w:pos="1276"/>
              </w:tabs>
              <w:spacing w:before="0" w:after="0"/>
              <w:ind w:left="0" w:right="0"/>
              <w:jc w:val="both"/>
              <w:rPr>
                <w:sz w:val="22"/>
                <w:szCs w:val="22"/>
              </w:rPr>
            </w:pPr>
          </w:p>
        </w:tc>
        <w:tc>
          <w:tcPr>
            <w:tcW w:w="4359" w:type="dxa"/>
          </w:tcPr>
          <w:p w:rsidR="00A91454" w:rsidRPr="00825A2B" w:rsidRDefault="0007555E" w:rsidP="00A91454">
            <w:pPr>
              <w:tabs>
                <w:tab w:val="left" w:pos="1276"/>
              </w:tabs>
              <w:spacing w:before="0" w:after="240"/>
              <w:ind w:righ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A91454" w:rsidRPr="00825A2B">
              <w:rPr>
                <w:sz w:val="28"/>
                <w:szCs w:val="28"/>
              </w:rPr>
              <w:t>РАЗРАБОТАНО</w:t>
            </w:r>
          </w:p>
          <w:p w:rsidR="00A91454" w:rsidRPr="00A91454" w:rsidRDefault="00A91454" w:rsidP="00A91454">
            <w:pPr>
              <w:tabs>
                <w:tab w:val="left" w:pos="1276"/>
              </w:tabs>
              <w:spacing w:before="0" w:after="0"/>
              <w:ind w:right="0"/>
              <w:rPr>
                <w:sz w:val="22"/>
                <w:szCs w:val="22"/>
              </w:rPr>
            </w:pPr>
            <w:r w:rsidRPr="00E76638">
              <w:t xml:space="preserve">Инженер 3 категории ЦФДИ </w:t>
            </w:r>
            <w:r>
              <w:t>«</w:t>
            </w:r>
            <w:r w:rsidRPr="00E76638">
              <w:t>НВАТЭ</w:t>
            </w:r>
            <w:r>
              <w:t>»</w:t>
            </w:r>
          </w:p>
          <w:p w:rsidR="00A91454" w:rsidRPr="00A91454" w:rsidRDefault="00A91454" w:rsidP="00A91454">
            <w:pPr>
              <w:tabs>
                <w:tab w:val="left" w:pos="1276"/>
              </w:tabs>
              <w:spacing w:before="0" w:after="0"/>
              <w:ind w:right="0"/>
              <w:rPr>
                <w:sz w:val="20"/>
                <w:szCs w:val="20"/>
              </w:rPr>
            </w:pPr>
            <w:r w:rsidRPr="00E76638">
              <w:t>Шаталин М.М.</w:t>
            </w:r>
          </w:p>
          <w:p w:rsidR="00A91454" w:rsidRDefault="00A91454" w:rsidP="00BB6DAE">
            <w:pPr>
              <w:pStyle w:val="a7"/>
              <w:tabs>
                <w:tab w:val="left" w:pos="1276"/>
              </w:tabs>
              <w:spacing w:before="0" w:after="0"/>
              <w:ind w:left="0" w:right="0"/>
              <w:jc w:val="both"/>
              <w:rPr>
                <w:sz w:val="22"/>
                <w:szCs w:val="22"/>
              </w:rPr>
            </w:pPr>
          </w:p>
        </w:tc>
      </w:tr>
    </w:tbl>
    <w:p w:rsidR="00226CD7" w:rsidRDefault="00226CD7" w:rsidP="00226CD7">
      <w:pPr>
        <w:pStyle w:val="a7"/>
        <w:tabs>
          <w:tab w:val="left" w:pos="1276"/>
        </w:tabs>
        <w:spacing w:before="0"/>
        <w:ind w:left="0" w:right="0"/>
        <w:jc w:val="both"/>
      </w:pPr>
    </w:p>
    <w:p w:rsidR="00226CD7" w:rsidRDefault="00226CD7" w:rsidP="00226CD7">
      <w:pPr>
        <w:pStyle w:val="a7"/>
        <w:tabs>
          <w:tab w:val="left" w:pos="1276"/>
        </w:tabs>
        <w:spacing w:before="0"/>
        <w:ind w:left="0" w:right="0"/>
        <w:jc w:val="both"/>
        <w:sectPr w:rsidR="00226CD7" w:rsidSect="005F3799">
          <w:headerReference w:type="default" r:id="rId13"/>
          <w:pgSz w:w="11906" w:h="16838" w:code="9"/>
          <w:pgMar w:top="1134" w:right="680" w:bottom="284" w:left="1418" w:header="964" w:footer="0" w:gutter="0"/>
          <w:cols w:space="708"/>
          <w:docGrid w:linePitch="360"/>
        </w:sectPr>
      </w:pPr>
    </w:p>
    <w:p w:rsidR="007C310A" w:rsidRPr="00573B87" w:rsidRDefault="00B17A23" w:rsidP="00573B87">
      <w:pPr>
        <w:pStyle w:val="6"/>
        <w:numPr>
          <w:ilvl w:val="0"/>
          <w:numId w:val="0"/>
        </w:numPr>
        <w:tabs>
          <w:tab w:val="left" w:pos="8364"/>
        </w:tabs>
        <w:spacing w:before="0" w:after="0"/>
        <w:jc w:val="center"/>
        <w:rPr>
          <w:sz w:val="28"/>
          <w:szCs w:val="28"/>
        </w:rPr>
      </w:pPr>
      <w:bookmarkStart w:id="361" w:name="_Toc468025269"/>
      <w:r w:rsidRPr="00573B87">
        <w:rPr>
          <w:sz w:val="28"/>
          <w:szCs w:val="28"/>
        </w:rPr>
        <w:lastRenderedPageBreak/>
        <w:t>ПРИЛОЖЕНИЕ А</w:t>
      </w:r>
      <w:bookmarkEnd w:id="361"/>
    </w:p>
    <w:p w:rsidR="00B17A23" w:rsidRPr="00B17A23" w:rsidRDefault="00435B1A" w:rsidP="00614709">
      <w:pPr>
        <w:spacing w:before="0" w:after="480"/>
        <w:ind w:right="0"/>
        <w:jc w:val="center"/>
      </w:pPr>
      <w:r>
        <w:t>(обязательное)</w:t>
      </w:r>
    </w:p>
    <w:p w:rsidR="00766915" w:rsidRDefault="00435B1A" w:rsidP="00A26192">
      <w:pPr>
        <w:spacing w:before="0" w:after="0"/>
        <w:ind w:right="0"/>
        <w:jc w:val="center"/>
      </w:pPr>
      <w:r>
        <w:t>Оперативный</w:t>
      </w:r>
      <w:r w:rsidR="00E32FC3">
        <w:t xml:space="preserve"> бланк выполнения испытаний по п</w:t>
      </w:r>
      <w:r>
        <w:t>рограмме</w:t>
      </w:r>
    </w:p>
    <w:p w:rsidR="00E62A9D" w:rsidRDefault="00E62A9D" w:rsidP="00A26192">
      <w:pPr>
        <w:tabs>
          <w:tab w:val="left" w:pos="255"/>
        </w:tabs>
        <w:spacing w:before="0" w:after="0"/>
        <w:ind w:right="0"/>
        <w:jc w:val="center"/>
      </w:pPr>
      <w:r>
        <w:t>«</w:t>
      </w:r>
      <w:r w:rsidR="009F40A3">
        <w:t>Проверка аппаратуры контроля нейтронного потока в части контроля мощности на мощности до 40</w:t>
      </w:r>
      <w:r w:rsidR="009D149D">
        <w:t>%</w:t>
      </w:r>
      <w:r w:rsidR="009F40A3">
        <w:t>N</w:t>
      </w:r>
      <w:r w:rsidR="009F40A3" w:rsidRPr="00F92D93">
        <w:rPr>
          <w:vertAlign w:val="subscript"/>
        </w:rPr>
        <w:t>ном</w:t>
      </w:r>
      <w:r>
        <w:t>»</w:t>
      </w:r>
    </w:p>
    <w:p w:rsidR="00E62A9D" w:rsidRPr="00821278" w:rsidRDefault="00821278" w:rsidP="00A26192">
      <w:pPr>
        <w:spacing w:before="0" w:after="0"/>
        <w:ind w:right="0"/>
        <w:jc w:val="center"/>
      </w:pPr>
      <w:r w:rsidRPr="00821278">
        <w:t>ПНП.4.АКНП.ЦТАИ/025</w:t>
      </w:r>
      <w:r w:rsidR="009F40A3">
        <w:t>3</w:t>
      </w:r>
    </w:p>
    <w:p w:rsidR="00435B1A" w:rsidRDefault="00E62A9D" w:rsidP="00A26192">
      <w:pPr>
        <w:spacing w:before="0" w:after="0"/>
        <w:ind w:right="0"/>
        <w:jc w:val="center"/>
      </w:pPr>
      <w:r>
        <w:t>Энергоблок №4 Ростовск</w:t>
      </w:r>
      <w:r w:rsidR="00573B87">
        <w:t>ой</w:t>
      </w:r>
      <w:r>
        <w:t xml:space="preserve"> </w:t>
      </w:r>
      <w:r w:rsidR="00821278">
        <w:t>АЭС</w:t>
      </w:r>
    </w:p>
    <w:p w:rsidR="00766915" w:rsidRDefault="00766915" w:rsidP="00821278">
      <w:pPr>
        <w:jc w:val="left"/>
      </w:pPr>
    </w:p>
    <w:p w:rsidR="00766915" w:rsidRDefault="006A6DFA" w:rsidP="007E7ECF">
      <w:pPr>
        <w:spacing w:before="0"/>
        <w:ind w:left="142" w:right="0"/>
        <w:jc w:val="left"/>
      </w:pPr>
      <w:r>
        <w:t>Начало</w:t>
      </w:r>
      <w:r w:rsidR="00755B62">
        <w:t xml:space="preserve"> </w:t>
      </w:r>
      <w:r w:rsidR="000A438D">
        <w:rPr>
          <w:u w:val="single"/>
        </w:rPr>
        <w:t>____________________</w:t>
      </w:r>
    </w:p>
    <w:p w:rsidR="006A6DFA" w:rsidRDefault="006A6DFA" w:rsidP="007E7ECF">
      <w:pPr>
        <w:spacing w:before="0"/>
        <w:ind w:left="142" w:right="0"/>
        <w:jc w:val="left"/>
      </w:pPr>
      <w:r>
        <w:t>Окончание</w:t>
      </w:r>
      <w:r w:rsidR="000A438D">
        <w:t>_________________</w:t>
      </w:r>
    </w:p>
    <w:p w:rsidR="006A6DFA" w:rsidRDefault="006A6DFA" w:rsidP="007E7ECF">
      <w:pPr>
        <w:spacing w:before="0"/>
        <w:ind w:left="142" w:right="0"/>
        <w:jc w:val="left"/>
      </w:pPr>
      <w:proofErr w:type="gramStart"/>
      <w:r>
        <w:t>Ответственный</w:t>
      </w:r>
      <w:proofErr w:type="gramEnd"/>
      <w:r>
        <w:t xml:space="preserve"> за безопасное выполнение </w:t>
      </w:r>
      <w:r w:rsidR="00F16C26">
        <w:t>испытаний</w:t>
      </w:r>
      <w:r w:rsidR="000A438D">
        <w:t>_______________________</w:t>
      </w:r>
    </w:p>
    <w:p w:rsidR="006A6DFA" w:rsidRDefault="006A6DFA" w:rsidP="007E7ECF">
      <w:pPr>
        <w:spacing w:before="0"/>
        <w:ind w:left="142" w:right="0"/>
        <w:jc w:val="left"/>
      </w:pPr>
      <w:r>
        <w:t>Технический руководитель испытаний</w:t>
      </w:r>
      <w:r w:rsidR="000A438D">
        <w:t>____________________________________</w:t>
      </w:r>
    </w:p>
    <w:p w:rsidR="00C500B8" w:rsidRDefault="00C500B8" w:rsidP="006A6DFA">
      <w:pPr>
        <w:jc w:val="left"/>
      </w:pPr>
    </w:p>
    <w:tbl>
      <w:tblPr>
        <w:tblStyle w:val="af4"/>
        <w:tblW w:w="15593" w:type="dxa"/>
        <w:tblInd w:w="250" w:type="dxa"/>
        <w:tblLayout w:type="fixed"/>
        <w:tblLook w:val="04A0"/>
      </w:tblPr>
      <w:tblGrid>
        <w:gridCol w:w="1087"/>
        <w:gridCol w:w="3402"/>
        <w:gridCol w:w="2126"/>
        <w:gridCol w:w="1559"/>
        <w:gridCol w:w="1701"/>
        <w:gridCol w:w="1843"/>
        <w:gridCol w:w="2316"/>
        <w:gridCol w:w="1559"/>
      </w:tblGrid>
      <w:tr w:rsidR="003E0CA1" w:rsidTr="007E7ECF">
        <w:tc>
          <w:tcPr>
            <w:tcW w:w="1087" w:type="dxa"/>
            <w:vAlign w:val="center"/>
          </w:tcPr>
          <w:p w:rsidR="00C01653" w:rsidRDefault="00C01653" w:rsidP="00C01653">
            <w:pPr>
              <w:spacing w:before="0" w:after="0"/>
              <w:ind w:right="0"/>
              <w:jc w:val="center"/>
            </w:pPr>
            <w:r>
              <w:t>№</w:t>
            </w:r>
          </w:p>
          <w:p w:rsidR="00286049" w:rsidRPr="00147A47" w:rsidRDefault="00EE513F" w:rsidP="00C01653">
            <w:pPr>
              <w:spacing w:before="0" w:after="0"/>
              <w:ind w:right="0"/>
              <w:jc w:val="center"/>
            </w:pPr>
            <w:r>
              <w:t>ш</w:t>
            </w:r>
            <w:r w:rsidR="009D00E5" w:rsidRPr="00147A47">
              <w:t>ага</w:t>
            </w:r>
            <w:r>
              <w:t xml:space="preserve"> (блока шагов)</w:t>
            </w:r>
          </w:p>
        </w:tc>
        <w:tc>
          <w:tcPr>
            <w:tcW w:w="3402" w:type="dxa"/>
            <w:vAlign w:val="center"/>
          </w:tcPr>
          <w:p w:rsidR="00286049" w:rsidRPr="00147A47" w:rsidRDefault="002A4A49" w:rsidP="00C01653">
            <w:pPr>
              <w:spacing w:before="0" w:after="0"/>
              <w:ind w:right="0"/>
              <w:jc w:val="center"/>
            </w:pPr>
            <w:r w:rsidRPr="00147A47">
              <w:t xml:space="preserve">Содержание шага </w:t>
            </w:r>
            <w:r w:rsidR="00EE513F">
              <w:t>(блока ш</w:t>
            </w:r>
            <w:r w:rsidR="00EE513F">
              <w:t>а</w:t>
            </w:r>
            <w:r w:rsidR="00EE513F">
              <w:t>гов)</w:t>
            </w:r>
          </w:p>
        </w:tc>
        <w:tc>
          <w:tcPr>
            <w:tcW w:w="2126" w:type="dxa"/>
            <w:vAlign w:val="center"/>
          </w:tcPr>
          <w:p w:rsidR="00286049" w:rsidRPr="00147A47" w:rsidRDefault="00147A47" w:rsidP="00147A47">
            <w:pPr>
              <w:spacing w:before="0" w:after="0"/>
              <w:ind w:right="0"/>
              <w:jc w:val="center"/>
            </w:pPr>
            <w:r w:rsidRPr="00147A47">
              <w:t>Информация, подтверждающая выполнение</w:t>
            </w:r>
          </w:p>
        </w:tc>
        <w:tc>
          <w:tcPr>
            <w:tcW w:w="1559" w:type="dxa"/>
            <w:vAlign w:val="center"/>
          </w:tcPr>
          <w:p w:rsidR="00147A47" w:rsidRPr="00147A47" w:rsidRDefault="00147A47" w:rsidP="00147A47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286049" w:rsidRPr="00147A47" w:rsidRDefault="00147A47" w:rsidP="00147A47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701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Исполнитель (должность)</w:t>
            </w:r>
          </w:p>
        </w:tc>
        <w:tc>
          <w:tcPr>
            <w:tcW w:w="1843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Контролиру</w:t>
            </w:r>
            <w:r>
              <w:t>ю</w:t>
            </w:r>
            <w:r>
              <w:t>щее лицо (должность)</w:t>
            </w:r>
          </w:p>
        </w:tc>
        <w:tc>
          <w:tcPr>
            <w:tcW w:w="2316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559" w:type="dxa"/>
            <w:vAlign w:val="center"/>
          </w:tcPr>
          <w:p w:rsidR="00286049" w:rsidRPr="00147A47" w:rsidRDefault="009A04AD" w:rsidP="00147A47">
            <w:pPr>
              <w:spacing w:before="0" w:after="0"/>
              <w:ind w:right="0"/>
              <w:jc w:val="center"/>
            </w:pPr>
            <w:r>
              <w:t>Отметка о выполнении шага пр</w:t>
            </w:r>
            <w:r>
              <w:t>о</w:t>
            </w:r>
            <w:r>
              <w:t>граммы</w:t>
            </w:r>
          </w:p>
        </w:tc>
      </w:tr>
      <w:tr w:rsidR="00D31E83" w:rsidTr="007E7ECF">
        <w:tc>
          <w:tcPr>
            <w:tcW w:w="1087" w:type="dxa"/>
          </w:tcPr>
          <w:p w:rsidR="00D31E83" w:rsidRPr="00147A47" w:rsidRDefault="00D31E83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06" w:type="dxa"/>
            <w:gridSpan w:val="7"/>
          </w:tcPr>
          <w:p w:rsidR="00D31E83" w:rsidRPr="00147A47" w:rsidRDefault="00D31E83" w:rsidP="00147A47">
            <w:pPr>
              <w:spacing w:before="0" w:after="0"/>
              <w:ind w:right="0"/>
              <w:jc w:val="left"/>
            </w:pPr>
            <w:r>
              <w:t>Подготовительные работы</w:t>
            </w:r>
          </w:p>
        </w:tc>
      </w:tr>
      <w:tr w:rsidR="00F17ADD" w:rsidTr="007E7ECF">
        <w:tc>
          <w:tcPr>
            <w:tcW w:w="1087" w:type="dxa"/>
          </w:tcPr>
          <w:p w:rsidR="00F17ADD" w:rsidRPr="00147A47" w:rsidRDefault="00F17ADD" w:rsidP="004750DD">
            <w:pPr>
              <w:pStyle w:val="a7"/>
              <w:numPr>
                <w:ilvl w:val="0"/>
                <w:numId w:val="17"/>
              </w:numPr>
              <w:spacing w:before="0" w:after="0"/>
              <w:ind w:left="0" w:right="0" w:firstLine="0"/>
            </w:pPr>
          </w:p>
        </w:tc>
        <w:tc>
          <w:tcPr>
            <w:tcW w:w="3402" w:type="dxa"/>
          </w:tcPr>
          <w:p w:rsidR="00F17ADD" w:rsidRPr="00147A47" w:rsidRDefault="00F17ADD" w:rsidP="0040490E">
            <w:pPr>
              <w:spacing w:before="0" w:after="0"/>
              <w:ind w:right="0"/>
              <w:jc w:val="both"/>
            </w:pPr>
            <w:r>
              <w:t xml:space="preserve">Подать заявку на </w:t>
            </w:r>
            <w:r w:rsidRPr="00E44E0A">
              <w:t xml:space="preserve">выполнение испытаний по </w:t>
            </w:r>
            <w:r>
              <w:t>программ</w:t>
            </w:r>
            <w:r w:rsidRPr="00E44E0A">
              <w:t>е</w:t>
            </w:r>
            <w:r>
              <w:t>.</w:t>
            </w:r>
            <w:r w:rsidRPr="00E44E0A">
              <w:t xml:space="preserve"> </w:t>
            </w:r>
            <w:r>
              <w:t>П</w:t>
            </w:r>
            <w:r>
              <w:t>о</w:t>
            </w:r>
            <w:r>
              <w:t>лучить разрешение на пров</w:t>
            </w:r>
            <w:r>
              <w:t>е</w:t>
            </w:r>
            <w:r>
              <w:t>дение испытания по програ</w:t>
            </w:r>
            <w:r>
              <w:t>м</w:t>
            </w:r>
            <w:r>
              <w:t>ме</w:t>
            </w:r>
          </w:p>
        </w:tc>
        <w:tc>
          <w:tcPr>
            <w:tcW w:w="2126" w:type="dxa"/>
          </w:tcPr>
          <w:p w:rsidR="00F17ADD" w:rsidRPr="00147A47" w:rsidRDefault="00B324AD" w:rsidP="00F92D93">
            <w:pPr>
              <w:spacing w:before="0" w:after="0"/>
              <w:ind w:right="0"/>
              <w:jc w:val="both"/>
            </w:pPr>
            <w:ins w:id="362" w:author="admin" w:date="2017-02-28T14:18:00Z">
              <w:r>
                <w:t>Разрешение</w:t>
              </w:r>
              <w:r w:rsidRPr="00BF1991">
                <w:t xml:space="preserve"> </w:t>
              </w:r>
              <w:r>
                <w:t xml:space="preserve">ГИ (ЗГИЭ-2) в </w:t>
              </w:r>
              <w:r w:rsidRPr="00BF1991">
                <w:t>жу</w:t>
              </w:r>
              <w:r w:rsidRPr="00BF1991">
                <w:t>р</w:t>
              </w:r>
              <w:r w:rsidRPr="00BF1991">
                <w:t>нале заявок на проведение ПНР</w:t>
              </w:r>
            </w:ins>
            <w:del w:id="363" w:author="admin" w:date="2017-02-28T14:18:00Z">
              <w:r w:rsidR="00F17ADD" w:rsidDel="00B324AD">
                <w:delText>Разреша</w:delText>
              </w:r>
              <w:r w:rsidR="00F17ADD" w:rsidDel="00B324AD">
                <w:delText>ю</w:delText>
              </w:r>
              <w:r w:rsidR="00F17ADD" w:rsidDel="00B324AD">
                <w:delText>щая подпись</w:delText>
              </w:r>
              <w:r w:rsidR="00F17ADD" w:rsidRPr="00BF1991" w:rsidDel="00B324AD">
                <w:delText xml:space="preserve"> </w:delText>
              </w:r>
              <w:r w:rsidR="00F17ADD" w:rsidDel="00B324AD">
                <w:delText>ГИ</w:delText>
              </w:r>
              <w:r w:rsidR="00F92D93" w:rsidDel="00B324AD">
                <w:delText xml:space="preserve"> (ЗГИЭ-2</w:delText>
              </w:r>
              <w:r w:rsidR="003E7770" w:rsidDel="00B324AD">
                <w:delText>)</w:delText>
              </w:r>
              <w:r w:rsidR="00F17ADD" w:rsidDel="00B324AD">
                <w:delText xml:space="preserve"> в </w:delText>
              </w:r>
              <w:r w:rsidR="00F17ADD" w:rsidRPr="00BF1991" w:rsidDel="00B324AD">
                <w:delText>жу</w:delText>
              </w:r>
              <w:r w:rsidR="00F17ADD" w:rsidRPr="00BF1991" w:rsidDel="00B324AD">
                <w:delText>р</w:delText>
              </w:r>
              <w:r w:rsidR="00F17ADD" w:rsidRPr="00BF1991" w:rsidDel="00B324AD">
                <w:delText>нале заявок на проведение ПНР</w:delText>
              </w:r>
            </w:del>
          </w:p>
        </w:tc>
        <w:tc>
          <w:tcPr>
            <w:tcW w:w="1559" w:type="dxa"/>
          </w:tcPr>
          <w:p w:rsidR="00F17ADD" w:rsidRPr="00797C4E" w:rsidRDefault="00F17ADD" w:rsidP="00A112FB">
            <w:pPr>
              <w:spacing w:before="0" w:after="0"/>
              <w:ind w:right="0"/>
              <w:jc w:val="left"/>
            </w:pPr>
            <w:r>
              <w:t>БПУ</w:t>
            </w:r>
            <w:r w:rsidR="00B709E3">
              <w:t>-4</w:t>
            </w:r>
          </w:p>
        </w:tc>
        <w:tc>
          <w:tcPr>
            <w:tcW w:w="1701" w:type="dxa"/>
          </w:tcPr>
          <w:p w:rsidR="00F17ADD" w:rsidRDefault="00F17ADD" w:rsidP="00A112FB">
            <w:pPr>
              <w:spacing w:before="0" w:after="0"/>
              <w:ind w:right="0"/>
              <w:jc w:val="left"/>
            </w:pPr>
            <w:r>
              <w:t>ТРИ</w:t>
            </w:r>
          </w:p>
        </w:tc>
        <w:tc>
          <w:tcPr>
            <w:tcW w:w="1843" w:type="dxa"/>
          </w:tcPr>
          <w:p w:rsidR="00F17ADD" w:rsidRDefault="00F17ADD" w:rsidP="00A112FB">
            <w:pPr>
              <w:spacing w:before="0" w:after="0"/>
              <w:ind w:right="0"/>
              <w:jc w:val="left"/>
            </w:pPr>
            <w:r>
              <w:t>НСБ</w:t>
            </w:r>
            <w:r w:rsidR="005E5027">
              <w:t>-4</w:t>
            </w:r>
          </w:p>
        </w:tc>
        <w:tc>
          <w:tcPr>
            <w:tcW w:w="2316" w:type="dxa"/>
          </w:tcPr>
          <w:p w:rsidR="00F17ADD" w:rsidRPr="00147A47" w:rsidRDefault="00F17ADD" w:rsidP="00A112FB">
            <w:pPr>
              <w:spacing w:before="0" w:after="0"/>
              <w:ind w:right="0"/>
              <w:jc w:val="left"/>
            </w:pPr>
          </w:p>
        </w:tc>
        <w:tc>
          <w:tcPr>
            <w:tcW w:w="1559" w:type="dxa"/>
          </w:tcPr>
          <w:p w:rsidR="00F17ADD" w:rsidRPr="00147A47" w:rsidRDefault="00F17ADD" w:rsidP="00675A46">
            <w:pPr>
              <w:spacing w:before="0" w:after="0"/>
              <w:ind w:right="-108"/>
              <w:jc w:val="left"/>
            </w:pPr>
          </w:p>
        </w:tc>
      </w:tr>
      <w:tr w:rsidR="009314F7" w:rsidTr="007E7ECF">
        <w:tc>
          <w:tcPr>
            <w:tcW w:w="1087" w:type="dxa"/>
          </w:tcPr>
          <w:p w:rsidR="009314F7" w:rsidRPr="00147A47" w:rsidRDefault="009314F7" w:rsidP="004750DD">
            <w:pPr>
              <w:pStyle w:val="a7"/>
              <w:numPr>
                <w:ilvl w:val="0"/>
                <w:numId w:val="17"/>
              </w:numPr>
              <w:spacing w:before="0" w:after="0"/>
              <w:ind w:left="0" w:right="0" w:firstLine="0"/>
            </w:pPr>
          </w:p>
        </w:tc>
        <w:tc>
          <w:tcPr>
            <w:tcW w:w="3402" w:type="dxa"/>
          </w:tcPr>
          <w:p w:rsidR="009314F7" w:rsidRPr="00147A47" w:rsidRDefault="009314F7" w:rsidP="0040490E">
            <w:pPr>
              <w:spacing w:before="0" w:after="0"/>
              <w:ind w:right="0"/>
              <w:jc w:val="both"/>
            </w:pPr>
            <w:r>
              <w:t>Пров</w:t>
            </w:r>
            <w:r w:rsidRPr="007F63C6">
              <w:t>ести проверку</w:t>
            </w:r>
            <w:r>
              <w:t xml:space="preserve"> предвар</w:t>
            </w:r>
            <w:r>
              <w:t>и</w:t>
            </w:r>
            <w:r>
              <w:t>тельных условий</w:t>
            </w:r>
          </w:p>
        </w:tc>
        <w:tc>
          <w:tcPr>
            <w:tcW w:w="2126" w:type="dxa"/>
          </w:tcPr>
          <w:p w:rsidR="009314F7" w:rsidRPr="00147A47" w:rsidRDefault="009314F7" w:rsidP="00321D73">
            <w:pPr>
              <w:spacing w:before="0" w:after="0"/>
              <w:ind w:right="0"/>
              <w:jc w:val="both"/>
            </w:pPr>
            <w:r>
              <w:t>Предварительные условия соотве</w:t>
            </w:r>
            <w:r>
              <w:t>т</w:t>
            </w:r>
            <w:r>
              <w:t xml:space="preserve">ствуют </w:t>
            </w:r>
            <w:r w:rsidR="00321D73">
              <w:t>разделу 5</w:t>
            </w:r>
          </w:p>
        </w:tc>
        <w:tc>
          <w:tcPr>
            <w:tcW w:w="1559" w:type="dxa"/>
          </w:tcPr>
          <w:p w:rsidR="009314F7" w:rsidRPr="00797C4E" w:rsidRDefault="009314F7" w:rsidP="00A112FB">
            <w:pPr>
              <w:spacing w:before="0" w:after="0"/>
              <w:ind w:right="0"/>
              <w:jc w:val="left"/>
            </w:pPr>
            <w:r w:rsidRPr="00797C4E">
              <w:t>БПУ</w:t>
            </w:r>
            <w:r w:rsidR="00B709E3">
              <w:t>-4</w:t>
            </w:r>
          </w:p>
        </w:tc>
        <w:tc>
          <w:tcPr>
            <w:tcW w:w="1701" w:type="dxa"/>
          </w:tcPr>
          <w:p w:rsidR="009314F7" w:rsidRDefault="007C4D4A" w:rsidP="00A112FB">
            <w:pPr>
              <w:spacing w:before="0" w:after="0"/>
              <w:ind w:right="0"/>
              <w:jc w:val="left"/>
            </w:pPr>
            <w:r>
              <w:t>ВИУР</w:t>
            </w:r>
            <w:r w:rsidR="005E5027">
              <w:t>-4</w:t>
            </w:r>
            <w:r>
              <w:t>, ВИУТ</w:t>
            </w:r>
            <w:r w:rsidR="005E5027">
              <w:t>-4</w:t>
            </w:r>
            <w:r>
              <w:t>, ТРИ</w:t>
            </w:r>
          </w:p>
        </w:tc>
        <w:tc>
          <w:tcPr>
            <w:tcW w:w="1843" w:type="dxa"/>
          </w:tcPr>
          <w:p w:rsidR="009314F7" w:rsidRDefault="009314F7" w:rsidP="00A112FB">
            <w:pPr>
              <w:spacing w:before="0" w:after="0"/>
              <w:ind w:right="0"/>
              <w:jc w:val="left"/>
            </w:pPr>
            <w:r>
              <w:t>НСБ</w:t>
            </w:r>
            <w:r w:rsidR="00352228">
              <w:t>-4</w:t>
            </w:r>
          </w:p>
        </w:tc>
        <w:tc>
          <w:tcPr>
            <w:tcW w:w="2316" w:type="dxa"/>
          </w:tcPr>
          <w:p w:rsidR="009314F7" w:rsidRPr="00147A47" w:rsidRDefault="009314F7" w:rsidP="00A112FB">
            <w:pPr>
              <w:spacing w:before="0" w:after="0"/>
              <w:ind w:right="0"/>
              <w:jc w:val="left"/>
            </w:pPr>
          </w:p>
        </w:tc>
        <w:tc>
          <w:tcPr>
            <w:tcW w:w="1559" w:type="dxa"/>
          </w:tcPr>
          <w:p w:rsidR="009314F7" w:rsidRPr="00147A47" w:rsidRDefault="009314F7" w:rsidP="00A112FB">
            <w:pPr>
              <w:spacing w:before="0" w:after="0"/>
              <w:ind w:right="0"/>
              <w:jc w:val="left"/>
            </w:pPr>
          </w:p>
        </w:tc>
      </w:tr>
      <w:tr w:rsidR="00717A13" w:rsidTr="007E7ECF">
        <w:tc>
          <w:tcPr>
            <w:tcW w:w="1087" w:type="dxa"/>
          </w:tcPr>
          <w:p w:rsidR="00717A13" w:rsidRPr="00147A47" w:rsidRDefault="00717A13" w:rsidP="004750DD">
            <w:pPr>
              <w:pStyle w:val="a7"/>
              <w:numPr>
                <w:ilvl w:val="0"/>
                <w:numId w:val="17"/>
              </w:numPr>
              <w:spacing w:before="0" w:after="0"/>
              <w:ind w:left="0" w:right="0" w:firstLine="0"/>
            </w:pPr>
          </w:p>
        </w:tc>
        <w:tc>
          <w:tcPr>
            <w:tcW w:w="3402" w:type="dxa"/>
          </w:tcPr>
          <w:p w:rsidR="00717A13" w:rsidRDefault="00717A13" w:rsidP="0040490E">
            <w:pPr>
              <w:spacing w:before="0" w:after="0"/>
              <w:ind w:right="0"/>
              <w:jc w:val="both"/>
            </w:pPr>
            <w:r w:rsidRPr="00991A75">
              <w:t xml:space="preserve">Провести </w:t>
            </w:r>
            <w:r>
              <w:t xml:space="preserve">целевой </w:t>
            </w:r>
            <w:r w:rsidRPr="00991A75">
              <w:t>инструктаж персоналу, участвующему в проведении испытаний</w:t>
            </w:r>
          </w:p>
          <w:p w:rsidR="007E7ECF" w:rsidRPr="00147A47" w:rsidRDefault="007E7ECF" w:rsidP="0040490E">
            <w:pPr>
              <w:spacing w:before="0" w:after="0"/>
              <w:ind w:right="0"/>
              <w:jc w:val="both"/>
            </w:pPr>
          </w:p>
        </w:tc>
        <w:tc>
          <w:tcPr>
            <w:tcW w:w="2126" w:type="dxa"/>
          </w:tcPr>
          <w:p w:rsidR="00717A13" w:rsidRPr="00147A47" w:rsidRDefault="00717A13" w:rsidP="003E7770">
            <w:pPr>
              <w:spacing w:before="0" w:after="0"/>
              <w:ind w:right="0"/>
              <w:jc w:val="both"/>
            </w:pPr>
            <w:r>
              <w:t xml:space="preserve">Запись в </w:t>
            </w:r>
            <w:r w:rsidR="003E7770">
              <w:t>журнале инструктажей на БПУ</w:t>
            </w:r>
            <w:r w:rsidR="00B709E3">
              <w:t>-4</w:t>
            </w:r>
          </w:p>
        </w:tc>
        <w:tc>
          <w:tcPr>
            <w:tcW w:w="1559" w:type="dxa"/>
          </w:tcPr>
          <w:p w:rsidR="00717A13" w:rsidRPr="00797C4E" w:rsidRDefault="00717A13" w:rsidP="00A112FB">
            <w:pPr>
              <w:spacing w:before="0" w:after="0"/>
              <w:ind w:right="0"/>
              <w:jc w:val="left"/>
            </w:pPr>
            <w:r w:rsidRPr="00797C4E">
              <w:t>БПУ</w:t>
            </w:r>
            <w:r w:rsidR="00B709E3">
              <w:t>-4</w:t>
            </w:r>
          </w:p>
        </w:tc>
        <w:tc>
          <w:tcPr>
            <w:tcW w:w="1701" w:type="dxa"/>
          </w:tcPr>
          <w:p w:rsidR="00717A13" w:rsidRDefault="00717A13" w:rsidP="00A112FB">
            <w:pPr>
              <w:spacing w:before="0" w:after="0"/>
              <w:ind w:right="0"/>
              <w:jc w:val="left"/>
            </w:pPr>
            <w:r>
              <w:t>ТРИ, НСБ</w:t>
            </w:r>
            <w:r w:rsidR="005E5027">
              <w:t>-4</w:t>
            </w:r>
          </w:p>
        </w:tc>
        <w:tc>
          <w:tcPr>
            <w:tcW w:w="1843" w:type="dxa"/>
          </w:tcPr>
          <w:p w:rsidR="00717A13" w:rsidRDefault="00717A13" w:rsidP="00B356AB">
            <w:pPr>
              <w:spacing w:before="0" w:after="0"/>
              <w:ind w:right="0"/>
              <w:jc w:val="left"/>
            </w:pPr>
            <w:del w:id="364" w:author="admin" w:date="2017-02-28T14:19:00Z">
              <w:r w:rsidDel="00B324AD">
                <w:delText>ГИ</w:delText>
              </w:r>
              <w:r w:rsidR="00F92D93" w:rsidDel="00B324AD">
                <w:delText xml:space="preserve"> (</w:delText>
              </w:r>
            </w:del>
            <w:r w:rsidR="00F92D93">
              <w:t>ЗГИЭ-2</w:t>
            </w:r>
            <w:del w:id="365" w:author="admin" w:date="2017-02-28T14:19:00Z">
              <w:r w:rsidR="001B0707" w:rsidDel="00B324AD">
                <w:delText>)</w:delText>
              </w:r>
            </w:del>
          </w:p>
        </w:tc>
        <w:tc>
          <w:tcPr>
            <w:tcW w:w="2316" w:type="dxa"/>
          </w:tcPr>
          <w:p w:rsidR="00717A13" w:rsidRPr="00147A47" w:rsidRDefault="00717A13" w:rsidP="00A112FB">
            <w:pPr>
              <w:spacing w:before="0" w:after="0"/>
              <w:ind w:right="0"/>
              <w:jc w:val="left"/>
            </w:pPr>
          </w:p>
        </w:tc>
        <w:tc>
          <w:tcPr>
            <w:tcW w:w="1559" w:type="dxa"/>
          </w:tcPr>
          <w:p w:rsidR="00717A13" w:rsidRPr="00147A47" w:rsidRDefault="00717A13" w:rsidP="00A112FB">
            <w:pPr>
              <w:spacing w:before="0" w:after="0"/>
              <w:ind w:right="0"/>
              <w:jc w:val="left"/>
            </w:pPr>
          </w:p>
        </w:tc>
      </w:tr>
    </w:tbl>
    <w:p w:rsidR="00766915" w:rsidRDefault="00070033" w:rsidP="00433EEE">
      <w:pPr>
        <w:tabs>
          <w:tab w:val="left" w:pos="255"/>
        </w:tabs>
        <w:spacing w:before="240" w:after="240"/>
        <w:ind w:right="0"/>
        <w:jc w:val="center"/>
        <w:rPr>
          <w:sz w:val="28"/>
          <w:szCs w:val="28"/>
        </w:rPr>
      </w:pPr>
      <w:r>
        <w:t xml:space="preserve">Продолжение </w:t>
      </w:r>
      <w:r w:rsidR="00614709" w:rsidRPr="00433EEE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222"/>
        <w:gridCol w:w="1810"/>
        <w:gridCol w:w="1660"/>
        <w:gridCol w:w="1659"/>
        <w:gridCol w:w="2262"/>
        <w:gridCol w:w="1659"/>
        <w:gridCol w:w="1249"/>
      </w:tblGrid>
      <w:tr w:rsidR="00F92D93" w:rsidTr="00B324AD">
        <w:tc>
          <w:tcPr>
            <w:tcW w:w="1070" w:type="dxa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>
              <w:t>№</w:t>
            </w:r>
          </w:p>
          <w:p w:rsidR="00C9121D" w:rsidRPr="00147A47" w:rsidRDefault="00433EEE" w:rsidP="00433EEE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C9121D" w:rsidRPr="00147A47">
              <w:t>ага</w:t>
            </w:r>
            <w:r>
              <w:t xml:space="preserve"> (блока шагов)</w:t>
            </w:r>
          </w:p>
        </w:tc>
        <w:tc>
          <w:tcPr>
            <w:tcW w:w="4222" w:type="dxa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433EEE">
              <w:t xml:space="preserve"> (блока шагов)</w:t>
            </w:r>
          </w:p>
        </w:tc>
        <w:tc>
          <w:tcPr>
            <w:tcW w:w="1810" w:type="dxa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660" w:type="dxa"/>
            <w:vAlign w:val="center"/>
          </w:tcPr>
          <w:p w:rsidR="00C9121D" w:rsidRPr="00147A47" w:rsidRDefault="00C9121D" w:rsidP="00433EEE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C9121D" w:rsidRDefault="00C9121D" w:rsidP="00433EEE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659" w:type="dxa"/>
            <w:vAlign w:val="center"/>
          </w:tcPr>
          <w:p w:rsidR="00C9121D" w:rsidRDefault="00C9121D" w:rsidP="00433EEE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62" w:type="dxa"/>
            <w:vAlign w:val="center"/>
          </w:tcPr>
          <w:p w:rsidR="00C9121D" w:rsidRDefault="00C9121D" w:rsidP="00433EEE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659" w:type="dxa"/>
            <w:vAlign w:val="center"/>
          </w:tcPr>
          <w:p w:rsidR="00C9121D" w:rsidRPr="00991A75" w:rsidRDefault="00C9121D" w:rsidP="00433EEE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49" w:type="dxa"/>
            <w:vAlign w:val="center"/>
          </w:tcPr>
          <w:p w:rsidR="00C9121D" w:rsidRPr="00991A75" w:rsidRDefault="00C9121D" w:rsidP="00433EEE">
            <w:pPr>
              <w:spacing w:before="0" w:after="0"/>
              <w:ind w:right="0"/>
              <w:jc w:val="center"/>
            </w:pPr>
            <w:r>
              <w:t>Отметка о выпо</w:t>
            </w:r>
            <w:r>
              <w:t>л</w:t>
            </w:r>
            <w:r>
              <w:t>нении шага пр</w:t>
            </w:r>
            <w:r>
              <w:t>о</w:t>
            </w:r>
            <w:r>
              <w:t>граммы</w:t>
            </w:r>
          </w:p>
        </w:tc>
      </w:tr>
      <w:tr w:rsidR="00926E8C" w:rsidTr="00B324AD">
        <w:tc>
          <w:tcPr>
            <w:tcW w:w="1070" w:type="dxa"/>
          </w:tcPr>
          <w:p w:rsidR="00926E8C" w:rsidRPr="00F625BC" w:rsidRDefault="00926E8C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21" w:type="dxa"/>
            <w:gridSpan w:val="7"/>
          </w:tcPr>
          <w:p w:rsidR="00926E8C" w:rsidRPr="00F625BC" w:rsidRDefault="00926E8C" w:rsidP="00B246B8">
            <w:pPr>
              <w:spacing w:before="0" w:after="0"/>
              <w:ind w:right="0"/>
              <w:jc w:val="left"/>
            </w:pPr>
            <w:r w:rsidRPr="00F862A4">
              <w:t xml:space="preserve">Порядок проведения испытания при </w:t>
            </w:r>
            <w:r w:rsidR="00F625BC" w:rsidRPr="00F862A4">
              <w:t xml:space="preserve">подъеме мощности реактора до </w:t>
            </w:r>
            <w:r w:rsidR="00C9121D" w:rsidRPr="00F862A4">
              <w:t>10</w:t>
            </w:r>
            <w:r w:rsidR="00B246B8" w:rsidRPr="00F862A4">
              <w:t>%</w:t>
            </w:r>
            <w:r w:rsidR="00B246B8" w:rsidRPr="00F862A4">
              <w:rPr>
                <w:lang w:val="en-US"/>
              </w:rPr>
              <w:t>N</w:t>
            </w:r>
            <w:r w:rsidR="00B246B8" w:rsidRPr="00A97533">
              <w:rPr>
                <w:sz w:val="32"/>
                <w:szCs w:val="32"/>
                <w:vertAlign w:val="subscript"/>
              </w:rPr>
              <w:t>ном</w:t>
            </w:r>
          </w:p>
        </w:tc>
      </w:tr>
      <w:tr w:rsidR="00F92D93" w:rsidTr="00B324AD">
        <w:tc>
          <w:tcPr>
            <w:tcW w:w="1070" w:type="dxa"/>
          </w:tcPr>
          <w:p w:rsidR="00926E8C" w:rsidRPr="00147A47" w:rsidRDefault="00926E8C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222" w:type="dxa"/>
          </w:tcPr>
          <w:p w:rsidR="00926E8C" w:rsidDel="00B324AD" w:rsidRDefault="00B324AD" w:rsidP="00831ED5">
            <w:pPr>
              <w:spacing w:before="0" w:after="0"/>
              <w:ind w:right="0"/>
              <w:jc w:val="both"/>
              <w:rPr>
                <w:del w:id="366" w:author="admin" w:date="2017-02-28T14:20:00Z"/>
                <w:sz w:val="32"/>
                <w:szCs w:val="32"/>
                <w:vertAlign w:val="subscript"/>
              </w:rPr>
            </w:pPr>
            <w:ins w:id="367" w:author="admin" w:date="2017-02-28T14:20:00Z">
              <w:r w:rsidRPr="00C2053B">
                <w:t xml:space="preserve">В блоке задания </w:t>
              </w:r>
              <w:proofErr w:type="spellStart"/>
              <w:r w:rsidRPr="00C2053B">
                <w:t>уставок</w:t>
              </w:r>
              <w:proofErr w:type="spellEnd"/>
              <w:r w:rsidRPr="00C2053B">
                <w:t xml:space="preserve"> БКЦ89-Р на БПУ-4 для каждого канала АКНП в</w:t>
              </w:r>
              <w:r w:rsidRPr="00C2053B">
                <w:t>ы</w:t>
              </w:r>
              <w:r w:rsidRPr="00C2053B">
                <w:t xml:space="preserve">ставить </w:t>
              </w:r>
              <w:proofErr w:type="spellStart"/>
              <w:r w:rsidRPr="00C2053B">
                <w:t>уставки</w:t>
              </w:r>
              <w:proofErr w:type="spellEnd"/>
              <w:r w:rsidRPr="00C2053B">
                <w:t xml:space="preserve"> аварийной защиты по мощности в соответствии с требов</w:t>
              </w:r>
              <w:r w:rsidRPr="00C2053B">
                <w:t>а</w:t>
              </w:r>
              <w:r w:rsidRPr="00C2053B">
                <w:t>ниями [5] и [4] с учетом пре</w:t>
              </w:r>
              <w:r w:rsidRPr="00C2053B">
                <w:t>д</w:t>
              </w:r>
              <w:r w:rsidRPr="00C2053B">
                <w:t>стоящего увеличения мощности реактора до уровня 3 % </w:t>
              </w:r>
              <w:proofErr w:type="spellStart"/>
              <w:proofErr w:type="gramStart"/>
              <w:r w:rsidRPr="00C2053B">
                <w:t>N</w:t>
              </w:r>
              <w:proofErr w:type="gramEnd"/>
              <w:r w:rsidRPr="0094071C">
                <w:rPr>
                  <w:vertAlign w:val="subscript"/>
                </w:rPr>
                <w:t>ном</w:t>
              </w:r>
            </w:ins>
            <w:proofErr w:type="spellEnd"/>
            <w:del w:id="368" w:author="admin" w:date="2017-02-28T14:20:00Z">
              <w:r w:rsidR="00C9121D" w:rsidRPr="008F3D4B" w:rsidDel="00B324AD">
                <w:delText>В блоке задания уст</w:delText>
              </w:r>
              <w:r w:rsidR="00C9121D" w:rsidRPr="008F3D4B" w:rsidDel="00B324AD">
                <w:delText>а</w:delText>
              </w:r>
              <w:r w:rsidR="00C9121D" w:rsidRPr="008F3D4B" w:rsidDel="00B324AD">
                <w:delText xml:space="preserve">вок БКЦ на </w:delText>
              </w:r>
              <w:r w:rsidR="00B709E3" w:rsidDel="00B324AD">
                <w:br/>
              </w:r>
              <w:r w:rsidR="00C9121D" w:rsidRPr="008F3D4B" w:rsidDel="00B324AD">
                <w:delText>БПУ</w:delText>
              </w:r>
              <w:r w:rsidR="00B709E3" w:rsidDel="00B324AD">
                <w:delText>-4</w:delText>
              </w:r>
              <w:r w:rsidR="00C9121D" w:rsidRPr="008F3D4B" w:rsidDel="00B324AD">
                <w:delText xml:space="preserve"> для каждого канала АКНП в</w:delText>
              </w:r>
              <w:r w:rsidR="00C9121D" w:rsidRPr="008F3D4B" w:rsidDel="00B324AD">
                <w:delText>ы</w:delText>
              </w:r>
              <w:r w:rsidR="00C9121D" w:rsidRPr="008F3D4B" w:rsidDel="00B324AD">
                <w:delText xml:space="preserve">ставить уставки аварийной защиты по мощности </w:delText>
              </w:r>
              <w:r w:rsidR="00831ED5" w:rsidDel="00B324AD">
                <w:delText xml:space="preserve">в РД1 установить </w:delText>
              </w:r>
              <w:r w:rsidR="008F3D4B" w:rsidRPr="008F3D4B" w:rsidDel="00B324AD">
                <w:delText>полож</w:delText>
              </w:r>
              <w:r w:rsidR="008F3D4B" w:rsidRPr="008F3D4B" w:rsidDel="00B324AD">
                <w:delText>е</w:delText>
              </w:r>
              <w:r w:rsidR="008F3D4B" w:rsidRPr="008F3D4B" w:rsidDel="00B324AD">
                <w:delText>ние переключате</w:delText>
              </w:r>
              <w:r w:rsidR="00831ED5" w:rsidDel="00B324AD">
                <w:delText>ля 8</w:delText>
              </w:r>
              <w:r w:rsidR="008F3D4B" w:rsidRPr="008F3D4B" w:rsidDel="00B324AD">
                <w:delText>, в РД2 10</w:delText>
              </w:r>
              <w:r w:rsidR="0099011B" w:rsidRPr="00D0099C" w:rsidDel="00B324AD">
                <w:delText>%</w:delText>
              </w:r>
              <w:r w:rsidR="0099011B" w:rsidRPr="00C231D1" w:rsidDel="00B324AD">
                <w:delText>N</w:delText>
              </w:r>
              <w:r w:rsidR="0099011B" w:rsidRPr="00A97533" w:rsidDel="00B324AD">
                <w:rPr>
                  <w:sz w:val="32"/>
                  <w:szCs w:val="32"/>
                  <w:vertAlign w:val="subscript"/>
                </w:rPr>
                <w:delText>ном</w:delText>
              </w:r>
              <w:r w:rsidR="008F3D4B" w:rsidRPr="008F3D4B" w:rsidDel="00B324AD">
                <w:delText xml:space="preserve"> </w:delText>
              </w:r>
              <w:r w:rsidR="00C9121D" w:rsidRPr="008F3D4B" w:rsidDel="00B324AD">
                <w:delText>с учетом предстоящего увеличения мощности реак</w:delText>
              </w:r>
              <w:r w:rsidR="0091281E" w:rsidDel="00B324AD">
                <w:delText>тора до уровня 3</w:delText>
              </w:r>
              <w:r w:rsidR="00C9121D" w:rsidRPr="008F3D4B" w:rsidDel="00B324AD">
                <w:delText>%N</w:delText>
              </w:r>
              <w:r w:rsidR="00C9121D" w:rsidRPr="00A97533" w:rsidDel="00B324AD">
                <w:rPr>
                  <w:sz w:val="32"/>
                  <w:szCs w:val="32"/>
                  <w:vertAlign w:val="subscript"/>
                </w:rPr>
                <w:delText>ном</w:delText>
              </w:r>
            </w:del>
          </w:p>
          <w:p w:rsidR="001F1273" w:rsidRDefault="001F1273" w:rsidP="00831ED5">
            <w:pPr>
              <w:spacing w:before="0" w:after="0"/>
              <w:ind w:right="0"/>
              <w:jc w:val="both"/>
            </w:pPr>
          </w:p>
          <w:p w:rsidR="006E4686" w:rsidRDefault="006E4686" w:rsidP="00831ED5">
            <w:pPr>
              <w:spacing w:before="0" w:after="0"/>
              <w:ind w:right="0"/>
              <w:jc w:val="both"/>
            </w:pPr>
          </w:p>
        </w:tc>
        <w:tc>
          <w:tcPr>
            <w:tcW w:w="1810" w:type="dxa"/>
          </w:tcPr>
          <w:p w:rsidR="00926E8C" w:rsidRDefault="00F625BC" w:rsidP="00614709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 w:rsidR="00B709E3">
              <w:t>-4</w:t>
            </w:r>
          </w:p>
        </w:tc>
        <w:tc>
          <w:tcPr>
            <w:tcW w:w="1660" w:type="dxa"/>
          </w:tcPr>
          <w:p w:rsidR="00926E8C" w:rsidRDefault="00926E8C" w:rsidP="00A112FB">
            <w:pPr>
              <w:pStyle w:val="afd"/>
            </w:pPr>
            <w:r>
              <w:t>БПУ</w:t>
            </w:r>
            <w:r w:rsidR="00B709E3">
              <w:t>-4</w:t>
            </w:r>
          </w:p>
        </w:tc>
        <w:tc>
          <w:tcPr>
            <w:tcW w:w="1659" w:type="dxa"/>
          </w:tcPr>
          <w:p w:rsidR="00926E8C" w:rsidRDefault="00C9121D" w:rsidP="00A112FB">
            <w:pPr>
              <w:pStyle w:val="afd"/>
            </w:pPr>
            <w:r>
              <w:t>ВИУР</w:t>
            </w:r>
            <w:r w:rsidR="005E5027">
              <w:t>-4</w:t>
            </w:r>
          </w:p>
        </w:tc>
        <w:tc>
          <w:tcPr>
            <w:tcW w:w="2262" w:type="dxa"/>
          </w:tcPr>
          <w:p w:rsidR="00926E8C" w:rsidRDefault="00C9121D" w:rsidP="00A112FB">
            <w:pPr>
              <w:pStyle w:val="afd"/>
            </w:pPr>
            <w:del w:id="369" w:author="admin" w:date="2017-02-28T14:21:00Z">
              <w:r w:rsidDel="00B324AD">
                <w:delText>НСБ</w:delText>
              </w:r>
              <w:r w:rsidR="005E5027" w:rsidDel="00B324AD">
                <w:delText>-4</w:delText>
              </w:r>
            </w:del>
            <w:ins w:id="370" w:author="admin" w:date="2017-02-28T14:21:00Z">
              <w:r w:rsidR="00B324AD">
                <w:t>НС</w:t>
              </w:r>
            </w:ins>
            <w:ins w:id="371" w:author="admin" w:date="2017-02-28T14:22:00Z">
              <w:r w:rsidR="00B324AD">
                <w:t>РЦ-4</w:t>
              </w:r>
            </w:ins>
            <w:r>
              <w:t>, ТРИ</w:t>
            </w:r>
          </w:p>
        </w:tc>
        <w:tc>
          <w:tcPr>
            <w:tcW w:w="1659" w:type="dxa"/>
          </w:tcPr>
          <w:p w:rsidR="00926E8C" w:rsidRPr="00147A47" w:rsidRDefault="00926E8C" w:rsidP="00A112FB">
            <w:pPr>
              <w:spacing w:before="0" w:after="0"/>
              <w:ind w:right="0"/>
              <w:jc w:val="left"/>
            </w:pPr>
          </w:p>
        </w:tc>
        <w:tc>
          <w:tcPr>
            <w:tcW w:w="1249" w:type="dxa"/>
          </w:tcPr>
          <w:p w:rsidR="00926E8C" w:rsidRPr="00147A47" w:rsidRDefault="00926E8C" w:rsidP="00A112FB">
            <w:pPr>
              <w:spacing w:before="0" w:after="0"/>
              <w:ind w:right="0"/>
              <w:jc w:val="left"/>
            </w:pPr>
          </w:p>
        </w:tc>
      </w:tr>
      <w:tr w:rsidR="00F92D93" w:rsidTr="00B324AD">
        <w:tc>
          <w:tcPr>
            <w:tcW w:w="1070" w:type="dxa"/>
          </w:tcPr>
          <w:p w:rsidR="00CE4C57" w:rsidRPr="00147A47" w:rsidRDefault="00CE4C57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222" w:type="dxa"/>
          </w:tcPr>
          <w:p w:rsidR="00F03670" w:rsidDel="00B324AD" w:rsidRDefault="00B324AD" w:rsidP="006956BD">
            <w:pPr>
              <w:spacing w:before="0" w:after="0"/>
              <w:ind w:right="0"/>
              <w:jc w:val="both"/>
              <w:rPr>
                <w:del w:id="372" w:author="admin" w:date="2017-02-28T14:24:00Z"/>
              </w:rPr>
            </w:pPr>
            <w:ins w:id="373" w:author="admin" w:date="2017-02-28T14:24:00Z">
              <w:r>
                <w:t>В соответствии с требованиями инс</w:t>
              </w:r>
              <w:r>
                <w:t>т</w:t>
              </w:r>
              <w:r>
                <w:t xml:space="preserve">рукции по эксплуатации РУ </w:t>
              </w:r>
              <w:r w:rsidRPr="006D61B7">
                <w:t>[5]</w:t>
              </w:r>
              <w:r>
                <w:t>, при отключенном АРМ реактора, перем</w:t>
              </w:r>
              <w:r>
                <w:t>е</w:t>
              </w:r>
              <w:r>
                <w:lastRenderedPageBreak/>
                <w:t>щением 10 группы ОР СУЗ вверх в режиме ручного группового управл</w:t>
              </w:r>
              <w:r>
                <w:t>е</w:t>
              </w:r>
              <w:r>
                <w:t>ния увеличить мо</w:t>
              </w:r>
              <w:r>
                <w:t>щ</w:t>
              </w:r>
              <w:r>
                <w:t>ность реактора до 2-3 % </w:t>
              </w:r>
              <w:proofErr w:type="gramStart"/>
              <w:r w:rsidRPr="0094071C">
                <w:rPr>
                  <w:lang w:val="en-US"/>
                </w:rPr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4071C">
                <w:rPr>
                  <w:vertAlign w:val="superscript"/>
                </w:rPr>
                <w:t xml:space="preserve"> </w:t>
              </w:r>
              <w:r>
                <w:t>по показаниям АКНП. Контролировать переход показаний АКНП из диапазона РД</w:t>
              </w:r>
              <w:proofErr w:type="gramStart"/>
              <w:r>
                <w:t>1</w:t>
              </w:r>
              <w:proofErr w:type="gramEnd"/>
              <w:r>
                <w:t xml:space="preserve"> в диапазон РД2 и величины нейтронной мощн</w:t>
              </w:r>
              <w:r>
                <w:t>о</w:t>
              </w:r>
              <w:r>
                <w:t>сти по каналам АКНП в диапазонах РД1, РД2</w:t>
              </w:r>
            </w:ins>
            <w:del w:id="374" w:author="admin" w:date="2017-02-28T14:24:00Z">
              <w:r w:rsidR="00CE4C57" w:rsidRPr="00F757B9" w:rsidDel="00B324AD">
                <w:delText>В соответствии с требов</w:delText>
              </w:r>
              <w:r w:rsidR="00CE4C57" w:rsidRPr="00F757B9" w:rsidDel="00B324AD">
                <w:delText>а</w:delText>
              </w:r>
              <w:r w:rsidR="00CE4C57" w:rsidRPr="00F757B9" w:rsidDel="00B324AD">
                <w:delText xml:space="preserve">ниями </w:delText>
              </w:r>
            </w:del>
            <w:del w:id="375" w:author="admin" w:date="2017-02-28T14:23:00Z">
              <w:r w:rsidR="00CE4C57" w:rsidDel="00B324AD">
                <w:delText>инс</w:delText>
              </w:r>
              <w:r w:rsidR="00CE4C57" w:rsidDel="00B324AD">
                <w:delText>т</w:delText>
              </w:r>
              <w:r w:rsidR="00CE4C57" w:rsidDel="00B324AD">
                <w:delText>рукции по эксплуатации РУ</w:delText>
              </w:r>
            </w:del>
            <w:del w:id="376" w:author="admin" w:date="2017-02-28T14:24:00Z">
              <w:r w:rsidR="00CE4C57" w:rsidDel="00B324AD">
                <w:delText>, пер</w:delText>
              </w:r>
              <w:r w:rsidR="00CE4C57" w:rsidDel="00B324AD">
                <w:delText>е</w:delText>
              </w:r>
              <w:r w:rsidR="00CE4C57" w:rsidDel="00B324AD">
                <w:delText>мещением 10 группы ОР СУЗ вверх в режиме ручного группового управления увеличить</w:delText>
              </w:r>
              <w:r w:rsidR="00CE4C57" w:rsidRPr="00F757B9" w:rsidDel="00B324AD">
                <w:delText xml:space="preserve"> мощность реа</w:delText>
              </w:r>
              <w:r w:rsidR="00CE4C57" w:rsidRPr="00F757B9" w:rsidDel="00B324AD">
                <w:delText>к</w:delText>
              </w:r>
              <w:r w:rsidR="00CE4C57" w:rsidRPr="00F757B9" w:rsidDel="00B324AD">
                <w:delText xml:space="preserve">тора </w:delText>
              </w:r>
              <w:r w:rsidR="00CE4C57" w:rsidRPr="003D70B0" w:rsidDel="00B324AD">
                <w:delText>до</w:delText>
              </w:r>
              <w:r w:rsidR="00326CC1" w:rsidRPr="00326CC1" w:rsidDel="00B324AD">
                <w:br/>
              </w:r>
              <w:r w:rsidR="00CE4C57" w:rsidRPr="003D70B0" w:rsidDel="00B324AD">
                <w:delText xml:space="preserve"> </w:delText>
              </w:r>
              <w:r w:rsidR="0044116A" w:rsidRPr="00831ED5" w:rsidDel="00B324AD">
                <w:delText>2</w:delText>
              </w:r>
              <w:r w:rsidR="0044116A" w:rsidDel="00B324AD">
                <w:delText>-</w:delText>
              </w:r>
              <w:r w:rsidR="00CE4C57" w:rsidRPr="003D70B0" w:rsidDel="00B324AD">
                <w:delText>3%</w:delText>
              </w:r>
              <w:r w:rsidR="00CE4C57" w:rsidRPr="003D70B0" w:rsidDel="00B324AD">
                <w:rPr>
                  <w:lang w:val="en-US"/>
                </w:rPr>
                <w:delText>N</w:delText>
              </w:r>
              <w:r w:rsidR="00CE4C57" w:rsidRPr="00A97533" w:rsidDel="00B324AD">
                <w:rPr>
                  <w:sz w:val="32"/>
                  <w:szCs w:val="32"/>
                  <w:vertAlign w:val="subscript"/>
                </w:rPr>
                <w:delText>ном</w:delText>
              </w:r>
              <w:r w:rsidR="00CE4C57" w:rsidRPr="003D70B0" w:rsidDel="00B324AD">
                <w:delText xml:space="preserve"> по показаниям АКНП. Контролировать переход показаний АКНП из диапазона РД1 в диапазон</w:delText>
              </w:r>
              <w:r w:rsidR="00CE4C57" w:rsidDel="00B324AD">
                <w:delText xml:space="preserve"> РД2</w:delText>
              </w:r>
              <w:r w:rsidR="00CE4C57" w:rsidRPr="00D471CA" w:rsidDel="00B324AD">
                <w:delText xml:space="preserve"> и величины нейтронной мощн</w:delText>
              </w:r>
              <w:r w:rsidR="00CE4C57" w:rsidRPr="00D471CA" w:rsidDel="00B324AD">
                <w:delText>о</w:delText>
              </w:r>
              <w:r w:rsidR="00CE4C57" w:rsidRPr="00D471CA" w:rsidDel="00B324AD">
                <w:delText xml:space="preserve">сти по каналам АКНП в </w:delText>
              </w:r>
              <w:r w:rsidR="00831ED5" w:rsidDel="00B324AD">
                <w:delText xml:space="preserve">диапазонах </w:delText>
              </w:r>
              <w:r w:rsidR="00831ED5" w:rsidRPr="00D471CA" w:rsidDel="00B324AD">
                <w:delText>РД1, РД2</w:delText>
              </w:r>
              <w:r w:rsidR="00831ED5" w:rsidDel="00B324AD">
                <w:delText>.</w:delText>
              </w:r>
              <w:r w:rsidR="00831ED5" w:rsidRPr="00C00120" w:rsidDel="00B324AD">
                <w:delText xml:space="preserve"> В тече</w:delText>
              </w:r>
              <w:r w:rsidR="00831ED5" w:rsidDel="00B324AD">
                <w:delText>ние</w:delText>
              </w:r>
              <w:r w:rsidR="00831ED5" w:rsidRPr="00C00120" w:rsidDel="00B324AD">
                <w:delText xml:space="preserve"> </w:delText>
              </w:r>
              <w:r w:rsidR="00831ED5" w:rsidRPr="00FB7871" w:rsidDel="00B324AD">
                <w:delText>~</w:delText>
              </w:r>
              <w:r w:rsidR="00831ED5" w:rsidDel="00B324AD">
                <w:delText>10</w:delText>
              </w:r>
              <w:r w:rsidR="00831ED5" w:rsidRPr="00C00120" w:rsidDel="00B324AD">
                <w:delText xml:space="preserve"> мин</w:delText>
              </w:r>
              <w:r w:rsidR="00831ED5" w:rsidDel="00B324AD">
                <w:delText xml:space="preserve"> контр</w:delText>
              </w:r>
              <w:r w:rsidR="00831ED5" w:rsidDel="00B324AD">
                <w:delText>о</w:delText>
              </w:r>
              <w:r w:rsidR="00831ED5" w:rsidDel="00B324AD">
                <w:delText>лировать и регистрировать</w:delText>
              </w:r>
              <w:r w:rsidR="00831ED5" w:rsidRPr="00C00120" w:rsidDel="00B324AD">
                <w:delText xml:space="preserve"> парамет</w:delText>
              </w:r>
              <w:r w:rsidR="00831ED5" w:rsidDel="00B324AD">
                <w:delText>ры</w:delText>
              </w:r>
              <w:r w:rsidR="00831ED5" w:rsidRPr="00C00120" w:rsidDel="00B324AD">
                <w:delText>, указан</w:delText>
              </w:r>
              <w:r w:rsidR="00831ED5" w:rsidDel="00B324AD">
                <w:delText>ные</w:delText>
              </w:r>
              <w:r w:rsidR="00831ED5" w:rsidRPr="00C00120" w:rsidDel="00B324AD">
                <w:delText xml:space="preserve"> в разделе 6</w:delText>
              </w:r>
            </w:del>
          </w:p>
          <w:p w:rsidR="00D00140" w:rsidRDefault="00D00140" w:rsidP="006956BD">
            <w:pPr>
              <w:spacing w:before="0" w:after="0"/>
              <w:ind w:right="0"/>
              <w:jc w:val="both"/>
            </w:pPr>
          </w:p>
        </w:tc>
        <w:tc>
          <w:tcPr>
            <w:tcW w:w="1810" w:type="dxa"/>
          </w:tcPr>
          <w:p w:rsidR="00CE4C57" w:rsidRPr="00BE1BE1" w:rsidRDefault="00CE4C57" w:rsidP="00CE4C57">
            <w:pPr>
              <w:spacing w:before="0" w:after="0"/>
              <w:ind w:right="0"/>
              <w:jc w:val="both"/>
            </w:pPr>
            <w:r>
              <w:lastRenderedPageBreak/>
              <w:t>Показания БИЦ, СЭК</w:t>
            </w:r>
            <w:ins w:id="377" w:author="admin" w:date="2017-02-28T14:27:00Z">
              <w:r w:rsidR="00BE1BE1" w:rsidRPr="00BE1BE1">
                <w:rPr>
                  <w:rPrChange w:id="378" w:author="admin" w:date="2017-02-28T14:28:00Z">
                    <w:rPr>
                      <w:lang w:val="en-US"/>
                    </w:rPr>
                  </w:rPrChange>
                </w:rPr>
                <w:t xml:space="preserve">, </w:t>
              </w:r>
            </w:ins>
            <w:ins w:id="379" w:author="admin" w:date="2017-02-28T14:28:00Z">
              <w:r w:rsidR="00BE1BE1" w:rsidRPr="0094071C">
                <w:t xml:space="preserve">СВБУ (ВК </w:t>
              </w:r>
              <w:r w:rsidR="00BE1BE1" w:rsidRPr="0094071C">
                <w:lastRenderedPageBreak/>
                <w:t>АРМ ВИУР)</w:t>
              </w:r>
            </w:ins>
          </w:p>
        </w:tc>
        <w:tc>
          <w:tcPr>
            <w:tcW w:w="1660" w:type="dxa"/>
          </w:tcPr>
          <w:p w:rsidR="00CE4C57" w:rsidRPr="00797C4E" w:rsidRDefault="00CE4C57" w:rsidP="00CE4C57">
            <w:pPr>
              <w:pStyle w:val="afd"/>
            </w:pPr>
            <w:r>
              <w:lastRenderedPageBreak/>
              <w:t>БПУ</w:t>
            </w:r>
            <w:r w:rsidR="00B709E3">
              <w:t>-4</w:t>
            </w:r>
          </w:p>
        </w:tc>
        <w:tc>
          <w:tcPr>
            <w:tcW w:w="1659" w:type="dxa"/>
          </w:tcPr>
          <w:p w:rsidR="00CE4C57" w:rsidRDefault="00CE4C57" w:rsidP="00CE4C57">
            <w:pPr>
              <w:pStyle w:val="afd"/>
            </w:pPr>
            <w:r w:rsidRPr="004D571F">
              <w:t>ВИУР</w:t>
            </w:r>
            <w:r w:rsidR="005E5027">
              <w:t>-4</w:t>
            </w:r>
          </w:p>
        </w:tc>
        <w:tc>
          <w:tcPr>
            <w:tcW w:w="2262" w:type="dxa"/>
          </w:tcPr>
          <w:p w:rsidR="00CE4C57" w:rsidRDefault="00CE4C57" w:rsidP="00CE4C57">
            <w:pPr>
              <w:pStyle w:val="afd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CE4C57" w:rsidRPr="00C82DB4" w:rsidRDefault="00CE4C57" w:rsidP="00CE4C57">
            <w:pPr>
              <w:pStyle w:val="afd"/>
            </w:pPr>
          </w:p>
        </w:tc>
        <w:tc>
          <w:tcPr>
            <w:tcW w:w="1659" w:type="dxa"/>
          </w:tcPr>
          <w:p w:rsidR="00CE4C57" w:rsidRPr="00147A47" w:rsidRDefault="00CE4C57" w:rsidP="00A112FB">
            <w:pPr>
              <w:spacing w:before="0" w:after="0"/>
              <w:ind w:right="0"/>
              <w:jc w:val="left"/>
            </w:pPr>
          </w:p>
        </w:tc>
        <w:tc>
          <w:tcPr>
            <w:tcW w:w="1249" w:type="dxa"/>
          </w:tcPr>
          <w:p w:rsidR="00CE4C57" w:rsidRPr="00147A47" w:rsidRDefault="00CE4C57" w:rsidP="00A112FB">
            <w:pPr>
              <w:spacing w:before="0" w:after="0"/>
              <w:ind w:right="0"/>
              <w:jc w:val="left"/>
            </w:pPr>
          </w:p>
        </w:tc>
      </w:tr>
      <w:tr w:rsidR="00B324AD" w:rsidTr="00B324AD">
        <w:trPr>
          <w:ins w:id="380" w:author="admin" w:date="2017-02-28T14:25:00Z"/>
        </w:trPr>
        <w:tc>
          <w:tcPr>
            <w:tcW w:w="1070" w:type="dxa"/>
          </w:tcPr>
          <w:p w:rsidR="00B324AD" w:rsidRPr="00147A47" w:rsidRDefault="00B324AD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  <w:rPr>
                <w:ins w:id="381" w:author="admin" w:date="2017-02-28T14:25:00Z"/>
              </w:rPr>
            </w:pPr>
          </w:p>
        </w:tc>
        <w:tc>
          <w:tcPr>
            <w:tcW w:w="4222" w:type="dxa"/>
          </w:tcPr>
          <w:p w:rsidR="00B324AD" w:rsidRDefault="00B324AD" w:rsidP="00B324AD">
            <w:pPr>
              <w:jc w:val="both"/>
              <w:rPr>
                <w:ins w:id="382" w:author="admin" w:date="2017-02-28T14:26:00Z"/>
              </w:rPr>
            </w:pPr>
            <w:ins w:id="383" w:author="admin" w:date="2017-02-28T14:26:00Z">
              <w:r>
                <w:t>Изменением положения 10 гру</w:t>
              </w:r>
              <w:r>
                <w:t>п</w:t>
              </w:r>
              <w:r>
                <w:t xml:space="preserve">пы ОР СУЗ стабилизировать мощность реактора на уровне </w:t>
              </w:r>
              <w:r w:rsidRPr="003D70B0">
                <w:t>3</w:t>
              </w:r>
              <w:r>
                <w:t> </w:t>
              </w:r>
              <w:r w:rsidRPr="003D70B0">
                <w:t>%</w:t>
              </w:r>
              <w:r>
                <w:t> </w:t>
              </w:r>
              <w:proofErr w:type="spellStart"/>
              <w:proofErr w:type="gramStart"/>
              <w:r w:rsidRPr="003D70B0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</w:t>
              </w:r>
              <w:r>
                <w:t>о</w:t>
              </w:r>
              <w:r>
                <w:t>казаниям АКНП. В течение ~10 мин выполнить регистрацию пар</w:t>
              </w:r>
              <w:r>
                <w:t>а</w:t>
              </w:r>
              <w:r>
                <w:t>метров при стабилизированных п</w:t>
              </w:r>
              <w:r>
                <w:t>а</w:t>
              </w:r>
              <w:r>
                <w:t xml:space="preserve">раметрах РУ. </w:t>
              </w:r>
              <w:r w:rsidRPr="00382922">
                <w:t>При этом: -</w:t>
              </w:r>
              <w:r>
                <w:t xml:space="preserve"> полож</w:t>
              </w:r>
              <w:r>
                <w:t>е</w:t>
              </w:r>
              <w:r>
                <w:t xml:space="preserve">ние ОР СУЗ не изменять; - </w:t>
              </w:r>
              <w:r w:rsidRPr="00382922">
                <w:t>д</w:t>
              </w:r>
              <w:r>
                <w:t>авл</w:t>
              </w:r>
              <w:r>
                <w:t>е</w:t>
              </w:r>
              <w:r>
                <w:lastRenderedPageBreak/>
                <w:t xml:space="preserve">ние (абсолютное) в первом контуре </w:t>
              </w:r>
              <w:r w:rsidRPr="00EA079B">
                <w:t>от 158 до 162 кгс/см</w:t>
              </w:r>
              <w:r w:rsidRPr="0094071C">
                <w:rPr>
                  <w:vertAlign w:val="superscript"/>
                </w:rPr>
                <w:t>2</w:t>
              </w:r>
              <w:r w:rsidRPr="00EA079B">
                <w:t xml:space="preserve"> (от 15,5 до 15,9 МПа)</w:t>
              </w:r>
              <w:r>
                <w:t xml:space="preserve"> по</w:t>
              </w:r>
              <w:r>
                <w:t>д</w:t>
              </w:r>
              <w:r>
                <w:t>держивать работой электронагревателей и клапанов впрыска в КД в автоматическом режиме</w:t>
              </w:r>
              <w:r w:rsidRPr="003B574A">
                <w:t>;</w:t>
              </w:r>
              <w:r>
                <w:t xml:space="preserve"> -давление (а</w:t>
              </w:r>
              <w:r>
                <w:t>б</w:t>
              </w:r>
              <w:r>
                <w:t>солютное)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температуру т</w:t>
              </w:r>
              <w:r>
                <w:t>е</w:t>
              </w:r>
              <w:r>
                <w:t xml:space="preserve">плоносителя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</w:t>
              </w:r>
              <w:r>
                <w:t>о</w:t>
              </w:r>
              <w:r>
                <w:t>той БРУ-СН (БРУ-К) в автоматич</w:t>
              </w:r>
              <w:r>
                <w:t>е</w:t>
              </w:r>
              <w:r>
                <w:t xml:space="preserve">ском </w:t>
              </w:r>
              <w:proofErr w:type="gramStart"/>
              <w:r>
                <w:t>режиме</w:t>
              </w:r>
              <w:proofErr w:type="gramEnd"/>
              <w:r>
                <w:t>.</w:t>
              </w:r>
            </w:ins>
          </w:p>
          <w:p w:rsidR="00B324AD" w:rsidRPr="00B324AD" w:rsidRDefault="00B324AD" w:rsidP="00B324AD">
            <w:pPr>
              <w:spacing w:before="0" w:after="0"/>
              <w:ind w:right="0"/>
              <w:jc w:val="both"/>
              <w:rPr>
                <w:ins w:id="384" w:author="admin" w:date="2017-02-28T14:25:00Z"/>
              </w:rPr>
            </w:pPr>
            <w:ins w:id="385" w:author="admin" w:date="2017-02-28T14:26:00Z">
              <w:r>
                <w:t>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 xml:space="preserve">) в дистанционном режиме. Тогда ВИУТ должен поддерживать давление пара в ПГ регулированием расхода пара через </w:t>
              </w:r>
              <w:r>
                <w:br/>
                <w:t>БРУ-СН (</w:t>
              </w:r>
              <w:proofErr w:type="gramStart"/>
              <w:r>
                <w:t>БРУ-К</w:t>
              </w:r>
              <w:proofErr w:type="gramEnd"/>
              <w:r>
                <w:t>)</w:t>
              </w:r>
              <w:r w:rsidRPr="00B324AD">
                <w:rPr>
                  <w:rPrChange w:id="386" w:author="admin" w:date="2017-02-28T14:26:00Z">
                    <w:rPr>
                      <w:lang w:val="en-US"/>
                    </w:rPr>
                  </w:rPrChange>
                </w:rPr>
                <w:t>.</w:t>
              </w:r>
            </w:ins>
          </w:p>
        </w:tc>
        <w:tc>
          <w:tcPr>
            <w:tcW w:w="1810" w:type="dxa"/>
          </w:tcPr>
          <w:p w:rsidR="00B324AD" w:rsidRPr="00BE1BE1" w:rsidRDefault="00B324AD" w:rsidP="00CE4C57">
            <w:pPr>
              <w:spacing w:before="0" w:after="0"/>
              <w:ind w:right="0"/>
              <w:jc w:val="both"/>
              <w:rPr>
                <w:ins w:id="387" w:author="admin" w:date="2017-02-28T14:25:00Z"/>
              </w:rPr>
            </w:pPr>
            <w:ins w:id="388" w:author="admin" w:date="2017-02-28T14:27:00Z">
              <w:r>
                <w:lastRenderedPageBreak/>
                <w:t>Показания БИЦ, СЭК</w:t>
              </w:r>
            </w:ins>
            <w:ins w:id="389" w:author="admin" w:date="2017-02-28T14:28:00Z">
              <w:r w:rsidR="00BE1BE1" w:rsidRPr="00BE1BE1">
                <w:rPr>
                  <w:rPrChange w:id="390" w:author="admin" w:date="2017-02-28T14:28:00Z">
                    <w:rPr>
                      <w:lang w:val="en-US"/>
                    </w:rPr>
                  </w:rPrChange>
                </w:rPr>
                <w:t xml:space="preserve">, </w:t>
              </w:r>
              <w:r w:rsidR="00BE1BE1" w:rsidRPr="0094071C">
                <w:t>СВБУ (ВК АРМ ВИУР)</w:t>
              </w:r>
            </w:ins>
          </w:p>
        </w:tc>
        <w:tc>
          <w:tcPr>
            <w:tcW w:w="1660" w:type="dxa"/>
          </w:tcPr>
          <w:p w:rsidR="00B324AD" w:rsidRDefault="00B324AD" w:rsidP="00CE4C57">
            <w:pPr>
              <w:pStyle w:val="afd"/>
              <w:rPr>
                <w:ins w:id="391" w:author="admin" w:date="2017-02-28T14:25:00Z"/>
              </w:rPr>
            </w:pPr>
            <w:ins w:id="392" w:author="admin" w:date="2017-02-28T14:27:00Z">
              <w:r>
                <w:t>БПУ-4</w:t>
              </w:r>
            </w:ins>
          </w:p>
        </w:tc>
        <w:tc>
          <w:tcPr>
            <w:tcW w:w="1659" w:type="dxa"/>
          </w:tcPr>
          <w:p w:rsidR="00B324AD" w:rsidRPr="004D571F" w:rsidRDefault="00B324AD" w:rsidP="00CE4C57">
            <w:pPr>
              <w:pStyle w:val="afd"/>
              <w:rPr>
                <w:ins w:id="393" w:author="admin" w:date="2017-02-28T14:25:00Z"/>
              </w:rPr>
            </w:pPr>
            <w:ins w:id="394" w:author="admin" w:date="2017-02-28T14:27:00Z">
              <w:r w:rsidRPr="004D571F">
                <w:t>ВИУР</w:t>
              </w:r>
              <w:r>
                <w:t>-4</w:t>
              </w:r>
            </w:ins>
          </w:p>
        </w:tc>
        <w:tc>
          <w:tcPr>
            <w:tcW w:w="2262" w:type="dxa"/>
          </w:tcPr>
          <w:p w:rsidR="00B324AD" w:rsidRDefault="00B324AD" w:rsidP="00B324AD">
            <w:pPr>
              <w:pStyle w:val="afd"/>
              <w:rPr>
                <w:ins w:id="395" w:author="admin" w:date="2017-02-28T14:27:00Z"/>
              </w:rPr>
            </w:pPr>
            <w:ins w:id="396" w:author="admin" w:date="2017-02-28T14:27:00Z">
              <w:r>
                <w:t>НСБ-4</w:t>
              </w:r>
              <w:r w:rsidRPr="004D571F">
                <w:t xml:space="preserve">, </w:t>
              </w:r>
              <w:r>
                <w:t>ТРИ</w:t>
              </w:r>
            </w:ins>
          </w:p>
          <w:p w:rsidR="00B324AD" w:rsidRDefault="00B324AD" w:rsidP="00CE4C57">
            <w:pPr>
              <w:pStyle w:val="afd"/>
              <w:rPr>
                <w:ins w:id="397" w:author="admin" w:date="2017-02-28T14:25:00Z"/>
              </w:rPr>
            </w:pPr>
          </w:p>
        </w:tc>
        <w:tc>
          <w:tcPr>
            <w:tcW w:w="1659" w:type="dxa"/>
          </w:tcPr>
          <w:p w:rsidR="00B324AD" w:rsidRPr="00147A47" w:rsidRDefault="00B324AD" w:rsidP="00A112FB">
            <w:pPr>
              <w:spacing w:before="0" w:after="0"/>
              <w:ind w:right="0"/>
              <w:jc w:val="left"/>
              <w:rPr>
                <w:ins w:id="398" w:author="admin" w:date="2017-02-28T14:25:00Z"/>
              </w:rPr>
            </w:pPr>
          </w:p>
        </w:tc>
        <w:tc>
          <w:tcPr>
            <w:tcW w:w="1249" w:type="dxa"/>
          </w:tcPr>
          <w:p w:rsidR="00B324AD" w:rsidRPr="00147A47" w:rsidRDefault="00B324AD" w:rsidP="00A112FB">
            <w:pPr>
              <w:spacing w:before="0" w:after="0"/>
              <w:ind w:right="0"/>
              <w:jc w:val="left"/>
              <w:rPr>
                <w:ins w:id="399" w:author="admin" w:date="2017-02-28T14:25:00Z"/>
              </w:rPr>
            </w:pPr>
          </w:p>
        </w:tc>
      </w:tr>
    </w:tbl>
    <w:p w:rsidR="00564595" w:rsidRDefault="00564595" w:rsidP="00564595">
      <w:pPr>
        <w:tabs>
          <w:tab w:val="left" w:pos="255"/>
        </w:tabs>
        <w:spacing w:before="240" w:after="240"/>
        <w:ind w:right="0"/>
        <w:jc w:val="center"/>
      </w:pPr>
      <w:r w:rsidRPr="00C724C4">
        <w:lastRenderedPageBreak/>
        <w:t>Продолжение</w:t>
      </w:r>
      <w:r>
        <w:t xml:space="preserve"> </w:t>
      </w:r>
      <w:r w:rsidRPr="00CE5AE3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5"/>
        <w:gridCol w:w="1843"/>
        <w:gridCol w:w="1701"/>
        <w:gridCol w:w="1592"/>
        <w:gridCol w:w="2191"/>
        <w:gridCol w:w="1744"/>
        <w:gridCol w:w="1275"/>
      </w:tblGrid>
      <w:tr w:rsidR="00F92D93" w:rsidTr="002C761B">
        <w:tc>
          <w:tcPr>
            <w:tcW w:w="1070" w:type="dxa"/>
            <w:vAlign w:val="center"/>
          </w:tcPr>
          <w:p w:rsidR="006956BD" w:rsidRDefault="006956BD" w:rsidP="00C724C4">
            <w:pPr>
              <w:spacing w:before="0" w:after="0"/>
              <w:ind w:right="0"/>
              <w:jc w:val="center"/>
            </w:pPr>
            <w:r>
              <w:t>№</w:t>
            </w:r>
          </w:p>
          <w:p w:rsidR="00CE5AE3" w:rsidRDefault="006956BD" w:rsidP="006956BD">
            <w:pPr>
              <w:pStyle w:val="a7"/>
              <w:spacing w:before="0" w:after="0"/>
              <w:ind w:left="0" w:right="0"/>
              <w:jc w:val="center"/>
            </w:pPr>
            <w:r w:rsidRPr="00147A47">
              <w:t>шага</w:t>
            </w:r>
          </w:p>
          <w:p w:rsidR="006956BD" w:rsidRPr="00147A47" w:rsidRDefault="00CE5AE3" w:rsidP="006956BD">
            <w:pPr>
              <w:pStyle w:val="a7"/>
              <w:spacing w:before="0" w:after="0"/>
              <w:ind w:left="0" w:right="0"/>
              <w:jc w:val="center"/>
            </w:pPr>
            <w:r>
              <w:t>(блока шагов)</w:t>
            </w:r>
          </w:p>
        </w:tc>
        <w:tc>
          <w:tcPr>
            <w:tcW w:w="4175" w:type="dxa"/>
            <w:vAlign w:val="center"/>
          </w:tcPr>
          <w:p w:rsidR="006956BD" w:rsidRDefault="006956BD" w:rsidP="006956BD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CE5AE3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6956BD" w:rsidRDefault="006956BD" w:rsidP="006956BD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</w:tcPr>
          <w:p w:rsidR="006956BD" w:rsidRPr="00147A47" w:rsidRDefault="006956BD" w:rsidP="006956BD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6956BD" w:rsidRDefault="006956BD" w:rsidP="006956BD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2" w:type="dxa"/>
            <w:vAlign w:val="center"/>
          </w:tcPr>
          <w:p w:rsidR="006956BD" w:rsidRDefault="006956BD" w:rsidP="006956BD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191" w:type="dxa"/>
            <w:vAlign w:val="center"/>
          </w:tcPr>
          <w:p w:rsidR="006956BD" w:rsidRDefault="006956BD" w:rsidP="006956BD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44" w:type="dxa"/>
            <w:vAlign w:val="center"/>
          </w:tcPr>
          <w:p w:rsidR="006956BD" w:rsidRPr="00991A75" w:rsidRDefault="006956BD" w:rsidP="006956BD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75" w:type="dxa"/>
            <w:vAlign w:val="center"/>
          </w:tcPr>
          <w:p w:rsidR="006956BD" w:rsidRPr="00991A75" w:rsidRDefault="006956BD" w:rsidP="006956BD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</w:t>
            </w:r>
            <w:r>
              <w:t>м</w:t>
            </w:r>
            <w:r>
              <w:t>мы</w:t>
            </w:r>
          </w:p>
        </w:tc>
      </w:tr>
      <w:tr w:rsidR="00F92D93" w:rsidTr="002C761B">
        <w:tc>
          <w:tcPr>
            <w:tcW w:w="1070" w:type="dxa"/>
          </w:tcPr>
          <w:p w:rsidR="006956BD" w:rsidRPr="00147A47" w:rsidRDefault="006956BD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5" w:type="dxa"/>
          </w:tcPr>
          <w:p w:rsidR="006956BD" w:rsidRPr="00BE1BE1" w:rsidRDefault="00BE1BE1" w:rsidP="00C4227E">
            <w:pPr>
              <w:spacing w:before="0" w:after="0"/>
              <w:ind w:right="0"/>
              <w:jc w:val="both"/>
            </w:pPr>
            <w:ins w:id="400" w:author="admin" w:date="2017-02-28T14:30:00Z">
              <w:r w:rsidRPr="00407F9D">
                <w:t>В соответствии с требованиями инс</w:t>
              </w:r>
              <w:r w:rsidRPr="00407F9D">
                <w:t>т</w:t>
              </w:r>
              <w:r w:rsidRPr="00407F9D">
                <w:t>рукции по эк</w:t>
              </w:r>
              <w:r w:rsidRPr="00407F9D">
                <w:t>с</w:t>
              </w:r>
              <w:r w:rsidRPr="00407F9D">
                <w:t>плуатации РУ [5], при отключенном АРМ реактора, пер</w:t>
              </w:r>
              <w:r w:rsidRPr="00407F9D">
                <w:t>е</w:t>
              </w:r>
              <w:r w:rsidRPr="00407F9D">
                <w:t>мещением 10 группы ОР СУЗ вниз в режиме ручного группового управл</w:t>
              </w:r>
              <w:r w:rsidRPr="00407F9D">
                <w:t>е</w:t>
              </w:r>
              <w:r w:rsidRPr="00407F9D">
                <w:t xml:space="preserve">ния снизить мощность реактора до </w:t>
              </w:r>
              <w:r w:rsidRPr="00407F9D">
                <w:br/>
              </w:r>
              <w:r w:rsidRPr="00407F9D">
                <w:lastRenderedPageBreak/>
                <w:t>0,5-1 % </w:t>
              </w:r>
              <w:proofErr w:type="gramStart"/>
              <w:r w:rsidRPr="0094071C">
                <w:rPr>
                  <w:lang w:val="en-US"/>
                </w:rPr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4071C">
                <w:rPr>
                  <w:vertAlign w:val="superscript"/>
                </w:rPr>
                <w:t xml:space="preserve"> </w:t>
              </w:r>
              <w:r w:rsidRPr="00407F9D">
                <w:t>по показаниям АКНП. Контролировать п</w:t>
              </w:r>
              <w:r w:rsidRPr="00407F9D">
                <w:t>е</w:t>
              </w:r>
              <w:r w:rsidRPr="00407F9D">
                <w:t>реход показаний АКНП из диапазона РД</w:t>
              </w:r>
              <w:proofErr w:type="gramStart"/>
              <w:r w:rsidRPr="00407F9D">
                <w:t>2</w:t>
              </w:r>
              <w:proofErr w:type="gramEnd"/>
              <w:r w:rsidRPr="00407F9D">
                <w:t xml:space="preserve"> в диапазон РД1 и величины нейтронной мощн</w:t>
              </w:r>
              <w:r w:rsidRPr="00407F9D">
                <w:t>о</w:t>
              </w:r>
              <w:r w:rsidRPr="00407F9D">
                <w:t>сти по каналам АКНП в диапазонах РД1, РД2</w:t>
              </w:r>
            </w:ins>
            <w:del w:id="401" w:author="admin" w:date="2017-02-28T14:30:00Z">
              <w:r w:rsidR="006956BD" w:rsidRPr="00F757B9" w:rsidDel="00BE1BE1">
                <w:delText>В соответствии с требов</w:delText>
              </w:r>
              <w:r w:rsidR="006956BD" w:rsidRPr="00F757B9" w:rsidDel="00BE1BE1">
                <w:delText>а</w:delText>
              </w:r>
              <w:r w:rsidR="006956BD" w:rsidRPr="00F757B9" w:rsidDel="00BE1BE1">
                <w:delText xml:space="preserve">ниями </w:delText>
              </w:r>
              <w:r w:rsidR="006956BD" w:rsidDel="00BE1BE1">
                <w:delText>инс</w:delText>
              </w:r>
              <w:r w:rsidR="006956BD" w:rsidDel="00BE1BE1">
                <w:delText>т</w:delText>
              </w:r>
              <w:r w:rsidR="006956BD" w:rsidDel="00BE1BE1">
                <w:delText>рукции по эксплуатации РУ, пер</w:delText>
              </w:r>
              <w:r w:rsidR="006956BD" w:rsidDel="00BE1BE1">
                <w:delText>е</w:delText>
              </w:r>
              <w:r w:rsidR="006956BD" w:rsidDel="00BE1BE1">
                <w:delText>мещением 10 группы ОР СУЗ вниз в режиме ручного группового управления снизить</w:delText>
              </w:r>
              <w:r w:rsidR="006956BD" w:rsidRPr="00F757B9" w:rsidDel="00BE1BE1">
                <w:delText xml:space="preserve"> мощность реа</w:delText>
              </w:r>
              <w:r w:rsidR="006956BD" w:rsidRPr="00F757B9" w:rsidDel="00BE1BE1">
                <w:delText>к</w:delText>
              </w:r>
              <w:r w:rsidR="006956BD" w:rsidRPr="00F757B9" w:rsidDel="00BE1BE1">
                <w:delText xml:space="preserve">тора </w:delText>
              </w:r>
              <w:r w:rsidR="006956BD" w:rsidDel="00BE1BE1">
                <w:delText xml:space="preserve">до </w:delText>
              </w:r>
              <w:r w:rsidR="00A97533" w:rsidDel="00BE1BE1">
                <w:br/>
              </w:r>
              <w:r w:rsidR="006956BD" w:rsidRPr="003D70B0" w:rsidDel="00BE1BE1">
                <w:delText>0,5</w:delText>
              </w:r>
              <w:r w:rsidR="0044116A" w:rsidDel="00BE1BE1">
                <w:delText>-1</w:delText>
              </w:r>
              <w:r w:rsidR="00A97533" w:rsidDel="00BE1BE1">
                <w:delText>%</w:delText>
              </w:r>
              <w:r w:rsidR="006956BD" w:rsidRPr="003D70B0" w:rsidDel="00BE1BE1">
                <w:rPr>
                  <w:lang w:val="en-US"/>
                </w:rPr>
                <w:delText>N</w:delText>
              </w:r>
              <w:r w:rsidR="006956BD" w:rsidRPr="00A97533" w:rsidDel="00BE1BE1">
                <w:rPr>
                  <w:sz w:val="32"/>
                  <w:szCs w:val="32"/>
                  <w:vertAlign w:val="subscript"/>
                </w:rPr>
                <w:delText>ном</w:delText>
              </w:r>
              <w:r w:rsidR="006956BD" w:rsidRPr="003D70B0" w:rsidDel="00BE1BE1">
                <w:delText xml:space="preserve"> по показаниям АКНП. Контролировать переход показаний</w:delText>
              </w:r>
              <w:r w:rsidR="006956BD" w:rsidDel="00BE1BE1">
                <w:delText xml:space="preserve"> АКНП из диапазона РД2 в диапазон РД1</w:delText>
              </w:r>
              <w:r w:rsidR="006956BD" w:rsidRPr="00D471CA" w:rsidDel="00BE1BE1">
                <w:delText xml:space="preserve"> и величины нейтронной мощн</w:delText>
              </w:r>
              <w:r w:rsidR="006956BD" w:rsidRPr="00D471CA" w:rsidDel="00BE1BE1">
                <w:delText>о</w:delText>
              </w:r>
              <w:r w:rsidR="006956BD" w:rsidRPr="00D471CA" w:rsidDel="00BE1BE1">
                <w:delText xml:space="preserve">сти по каналам АКНП в </w:delText>
              </w:r>
              <w:r w:rsidR="006956BD" w:rsidDel="00BE1BE1">
                <w:delText xml:space="preserve">диапазонах </w:delText>
              </w:r>
              <w:r w:rsidR="006956BD" w:rsidRPr="00D471CA" w:rsidDel="00BE1BE1">
                <w:delText>РД1, РД2</w:delText>
              </w:r>
              <w:r w:rsidR="006956BD" w:rsidDel="00BE1BE1">
                <w:delText>.</w:delText>
              </w:r>
              <w:r w:rsidR="006956BD" w:rsidRPr="00C00120" w:rsidDel="00BE1BE1">
                <w:delText xml:space="preserve"> В тече</w:delText>
              </w:r>
              <w:r w:rsidR="006956BD" w:rsidDel="00BE1BE1">
                <w:delText>ние</w:delText>
              </w:r>
              <w:r w:rsidR="006956BD" w:rsidRPr="00C00120" w:rsidDel="00BE1BE1">
                <w:delText xml:space="preserve"> </w:delText>
              </w:r>
              <w:r w:rsidR="006956BD" w:rsidRPr="00FB7871" w:rsidDel="00BE1BE1">
                <w:delText>~</w:delText>
              </w:r>
              <w:r w:rsidR="006956BD" w:rsidDel="00BE1BE1">
                <w:delText>10</w:delText>
              </w:r>
              <w:r w:rsidR="006956BD" w:rsidRPr="00C00120" w:rsidDel="00BE1BE1">
                <w:delText xml:space="preserve"> мин</w:delText>
              </w:r>
              <w:r w:rsidR="006956BD" w:rsidDel="00BE1BE1">
                <w:delText xml:space="preserve"> контр</w:delText>
              </w:r>
              <w:r w:rsidR="006956BD" w:rsidDel="00BE1BE1">
                <w:delText>о</w:delText>
              </w:r>
              <w:r w:rsidR="006956BD" w:rsidDel="00BE1BE1">
                <w:delText>лировать и регистрировать</w:delText>
              </w:r>
              <w:r w:rsidR="006956BD" w:rsidRPr="00C00120" w:rsidDel="00BE1BE1">
                <w:delText xml:space="preserve"> параме</w:delText>
              </w:r>
              <w:r w:rsidR="006956BD" w:rsidRPr="00C00120" w:rsidDel="00BE1BE1">
                <w:delText>т</w:delText>
              </w:r>
              <w:r w:rsidR="006956BD" w:rsidDel="00BE1BE1">
                <w:delText>ры</w:delText>
              </w:r>
              <w:r w:rsidR="006956BD" w:rsidRPr="00C00120" w:rsidDel="00BE1BE1">
                <w:delText>, указан</w:delText>
              </w:r>
              <w:r w:rsidR="006956BD" w:rsidDel="00BE1BE1">
                <w:delText>ные</w:delText>
              </w:r>
              <w:r w:rsidR="006956BD" w:rsidRPr="00C00120" w:rsidDel="00BE1BE1">
                <w:delText xml:space="preserve"> в разделе 6</w:delText>
              </w:r>
            </w:del>
          </w:p>
          <w:p w:rsidR="006747D2" w:rsidRDefault="006747D2" w:rsidP="00C4227E">
            <w:pPr>
              <w:spacing w:before="0" w:after="0"/>
              <w:ind w:right="0"/>
              <w:jc w:val="both"/>
            </w:pPr>
          </w:p>
          <w:p w:rsidR="00A54F03" w:rsidRDefault="00A54F03" w:rsidP="00C4227E">
            <w:pPr>
              <w:spacing w:before="0" w:after="0"/>
              <w:ind w:right="0"/>
              <w:jc w:val="both"/>
            </w:pPr>
          </w:p>
          <w:p w:rsidR="006747D2" w:rsidRPr="00E25BAF" w:rsidRDefault="006747D2" w:rsidP="00C4227E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6956BD" w:rsidRPr="00BE1BE1" w:rsidRDefault="006956BD" w:rsidP="00ED51F1">
            <w:pPr>
              <w:spacing w:before="0" w:after="0"/>
              <w:ind w:right="0"/>
              <w:jc w:val="both"/>
            </w:pPr>
            <w:r>
              <w:lastRenderedPageBreak/>
              <w:t>Показания БИЦ, СЭК</w:t>
            </w:r>
            <w:ins w:id="402" w:author="admin" w:date="2017-02-28T14:30:00Z">
              <w:r w:rsidR="00BE1BE1" w:rsidRPr="00BE1BE1">
                <w:rPr>
                  <w:rPrChange w:id="403" w:author="admin" w:date="2017-02-28T14:30:00Z">
                    <w:rPr>
                      <w:lang w:val="en-US"/>
                    </w:rPr>
                  </w:rPrChange>
                </w:rPr>
                <w:t xml:space="preserve">, </w:t>
              </w:r>
              <w:r w:rsidR="00BE1BE1">
                <w:t>СВБУ (ВК АРМ ВИУР)</w:t>
              </w:r>
            </w:ins>
          </w:p>
        </w:tc>
        <w:tc>
          <w:tcPr>
            <w:tcW w:w="1701" w:type="dxa"/>
          </w:tcPr>
          <w:p w:rsidR="006956BD" w:rsidRPr="00797C4E" w:rsidRDefault="006956BD" w:rsidP="00CE4C57">
            <w:pPr>
              <w:pStyle w:val="afd"/>
            </w:pPr>
            <w:r>
              <w:t>БПУ</w:t>
            </w:r>
            <w:r w:rsidR="00B709E3">
              <w:t>-4</w:t>
            </w:r>
          </w:p>
        </w:tc>
        <w:tc>
          <w:tcPr>
            <w:tcW w:w="1592" w:type="dxa"/>
          </w:tcPr>
          <w:p w:rsidR="006956BD" w:rsidRDefault="006956BD" w:rsidP="00CE4C57">
            <w:pPr>
              <w:pStyle w:val="afd"/>
            </w:pPr>
            <w:r w:rsidRPr="004D571F">
              <w:t>ВИУР</w:t>
            </w:r>
            <w:r w:rsidR="005E5027">
              <w:t>-4</w:t>
            </w:r>
          </w:p>
        </w:tc>
        <w:tc>
          <w:tcPr>
            <w:tcW w:w="2191" w:type="dxa"/>
          </w:tcPr>
          <w:p w:rsidR="006956BD" w:rsidRDefault="006956BD" w:rsidP="00CE4C57">
            <w:pPr>
              <w:pStyle w:val="afd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6956BD" w:rsidRPr="00C82DB4" w:rsidRDefault="006956BD" w:rsidP="00CE4C57">
            <w:pPr>
              <w:pStyle w:val="afd"/>
            </w:pPr>
          </w:p>
        </w:tc>
        <w:tc>
          <w:tcPr>
            <w:tcW w:w="1744" w:type="dxa"/>
          </w:tcPr>
          <w:p w:rsidR="006956BD" w:rsidRPr="00147A47" w:rsidRDefault="006956BD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6956BD" w:rsidRPr="00147A47" w:rsidRDefault="006956BD" w:rsidP="00A112FB">
            <w:pPr>
              <w:spacing w:before="0" w:after="0"/>
              <w:ind w:right="0"/>
              <w:jc w:val="left"/>
            </w:pPr>
          </w:p>
        </w:tc>
      </w:tr>
      <w:tr w:rsidR="00BE1BE1" w:rsidTr="002C761B">
        <w:trPr>
          <w:ins w:id="404" w:author="admin" w:date="2017-02-28T14:30:00Z"/>
        </w:trPr>
        <w:tc>
          <w:tcPr>
            <w:tcW w:w="1070" w:type="dxa"/>
          </w:tcPr>
          <w:p w:rsidR="00BE1BE1" w:rsidRPr="00147A47" w:rsidRDefault="00BE1BE1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  <w:rPr>
                <w:ins w:id="405" w:author="admin" w:date="2017-02-28T14:30:00Z"/>
              </w:rPr>
            </w:pPr>
          </w:p>
        </w:tc>
        <w:tc>
          <w:tcPr>
            <w:tcW w:w="4175" w:type="dxa"/>
          </w:tcPr>
          <w:p w:rsidR="00BE1BE1" w:rsidRDefault="00BE1BE1" w:rsidP="00BE1BE1">
            <w:pPr>
              <w:jc w:val="both"/>
              <w:rPr>
                <w:ins w:id="406" w:author="admin" w:date="2017-02-28T14:31:00Z"/>
              </w:rPr>
            </w:pPr>
            <w:ins w:id="407" w:author="admin" w:date="2017-02-28T14:31:00Z">
              <w:r w:rsidRPr="00407F9D">
                <w:t>Изменением положения</w:t>
              </w:r>
              <w:r>
                <w:t xml:space="preserve"> 10 группы ОР СУЗ стабилизировать мо</w:t>
              </w:r>
              <w:r>
                <w:t>щ</w:t>
              </w:r>
              <w:r>
                <w:t xml:space="preserve">ность реактора на уровне </w:t>
              </w:r>
              <w:r>
                <w:br/>
                <w:t>0,5 </w:t>
              </w:r>
              <w:r w:rsidRPr="003D70B0">
                <w:t>%</w:t>
              </w:r>
              <w:r>
                <w:t> </w:t>
              </w:r>
              <w:proofErr w:type="spellStart"/>
              <w:proofErr w:type="gramStart"/>
              <w:r w:rsidRPr="003D70B0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показаниям АКНП. В течение ~10 мин выполнить р</w:t>
              </w:r>
              <w:r>
                <w:t>е</w:t>
              </w:r>
              <w:r>
                <w:t>гистрацию параметров при стаб</w:t>
              </w:r>
              <w:r>
                <w:t>и</w:t>
              </w:r>
              <w:r>
                <w:t>лизир</w:t>
              </w:r>
              <w:r>
                <w:t>о</w:t>
              </w:r>
              <w:r>
                <w:t xml:space="preserve">ванных параметрах РУ. </w:t>
              </w:r>
              <w:r w:rsidRPr="00382922">
                <w:t>При этом: -</w:t>
              </w:r>
              <w:r>
                <w:t xml:space="preserve"> положение ОР СУЗ не и</w:t>
              </w:r>
              <w:r>
                <w:t>з</w:t>
              </w:r>
              <w:r>
                <w:t xml:space="preserve">менять; - </w:t>
              </w:r>
              <w:r w:rsidRPr="00382922">
                <w:t>д</w:t>
              </w:r>
              <w:r>
                <w:t xml:space="preserve">авление (абсолютное) в </w:t>
              </w:r>
              <w:r>
                <w:lastRenderedPageBreak/>
                <w:t xml:space="preserve">первом контуре </w:t>
              </w:r>
              <w:r w:rsidRPr="00EA079B">
                <w:t>от 158 до 162 кгс/см</w:t>
              </w:r>
              <w:r w:rsidRPr="0094071C">
                <w:rPr>
                  <w:vertAlign w:val="superscript"/>
                </w:rPr>
                <w:t>2</w:t>
              </w:r>
              <w:r w:rsidRPr="00EA079B">
                <w:t xml:space="preserve"> (от 15,5 до 15,9 МПа)</w:t>
              </w:r>
              <w:r>
                <w:t xml:space="preserve"> по</w:t>
              </w:r>
              <w:r>
                <w:t>д</w:t>
              </w:r>
              <w:r>
                <w:t>держивать работой электронагр</w:t>
              </w:r>
              <w:r>
                <w:t>е</w:t>
              </w:r>
              <w:r>
                <w:t>вателей и клапанов впрыска в КД в автоматическом режиме</w:t>
              </w:r>
              <w:r w:rsidRPr="003B574A">
                <w:t>;</w:t>
              </w:r>
              <w:r>
                <w:t xml:space="preserve"> -давление (абсолютное)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температуру теплоносителя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</w:t>
              </w:r>
              <w:r>
                <w:t>а</w:t>
              </w:r>
              <w:r>
                <w:t xml:space="preserve">тическом </w:t>
              </w:r>
              <w:proofErr w:type="gramStart"/>
              <w:r>
                <w:t>режиме</w:t>
              </w:r>
              <w:proofErr w:type="gramEnd"/>
              <w:r>
                <w:t>.</w:t>
              </w:r>
            </w:ins>
          </w:p>
          <w:p w:rsidR="00BE1BE1" w:rsidRPr="00407F9D" w:rsidRDefault="00BE1BE1" w:rsidP="00BE1BE1">
            <w:pPr>
              <w:spacing w:before="0" w:after="0"/>
              <w:ind w:right="0"/>
              <w:jc w:val="both"/>
              <w:rPr>
                <w:ins w:id="408" w:author="admin" w:date="2017-02-28T14:30:00Z"/>
              </w:rPr>
            </w:pPr>
            <w:ins w:id="409" w:author="admin" w:date="2017-02-28T14:31:00Z">
              <w:r>
                <w:t>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>) в дистанционном режиме. Тогда ВИУТ должен поддерживать давл</w:t>
              </w:r>
              <w:r>
                <w:t>е</w:t>
              </w:r>
              <w:r>
                <w:t>ние пара в ПГ регулированием расх</w:t>
              </w:r>
              <w:r>
                <w:t>о</w:t>
              </w:r>
              <w:r>
                <w:t xml:space="preserve">да пара через </w:t>
              </w:r>
              <w:r>
                <w:br/>
                <w:t>БРУ-СН (</w:t>
              </w:r>
              <w:proofErr w:type="gramStart"/>
              <w:r>
                <w:t>БРУ-К</w:t>
              </w:r>
              <w:proofErr w:type="gramEnd"/>
              <w:r>
                <w:t>)</w:t>
              </w:r>
            </w:ins>
          </w:p>
        </w:tc>
        <w:tc>
          <w:tcPr>
            <w:tcW w:w="1843" w:type="dxa"/>
          </w:tcPr>
          <w:p w:rsidR="00BE1BE1" w:rsidRDefault="00BE1BE1" w:rsidP="00ED51F1">
            <w:pPr>
              <w:spacing w:before="0" w:after="0"/>
              <w:ind w:right="0"/>
              <w:jc w:val="both"/>
              <w:rPr>
                <w:ins w:id="410" w:author="admin" w:date="2017-02-28T14:30:00Z"/>
              </w:rPr>
            </w:pPr>
            <w:ins w:id="411" w:author="admin" w:date="2017-02-28T14:31:00Z">
              <w:r>
                <w:lastRenderedPageBreak/>
                <w:t>Показания БИЦ, СЭК</w:t>
              </w:r>
              <w:r w:rsidRPr="00BE1BE1">
                <w:t xml:space="preserve">, </w:t>
              </w:r>
              <w:r>
                <w:t>СВБУ (ВК АРМ ВИУР)</w:t>
              </w:r>
            </w:ins>
          </w:p>
        </w:tc>
        <w:tc>
          <w:tcPr>
            <w:tcW w:w="1701" w:type="dxa"/>
          </w:tcPr>
          <w:p w:rsidR="00BE1BE1" w:rsidRDefault="00BE1BE1" w:rsidP="00CE4C57">
            <w:pPr>
              <w:pStyle w:val="afd"/>
              <w:rPr>
                <w:ins w:id="412" w:author="admin" w:date="2017-02-28T14:30:00Z"/>
              </w:rPr>
            </w:pPr>
            <w:ins w:id="413" w:author="admin" w:date="2017-02-28T14:31:00Z">
              <w:r>
                <w:t>БПУ-4</w:t>
              </w:r>
            </w:ins>
          </w:p>
        </w:tc>
        <w:tc>
          <w:tcPr>
            <w:tcW w:w="1592" w:type="dxa"/>
          </w:tcPr>
          <w:p w:rsidR="00BE1BE1" w:rsidRPr="004D571F" w:rsidRDefault="00BE1BE1" w:rsidP="00CE4C57">
            <w:pPr>
              <w:pStyle w:val="afd"/>
              <w:rPr>
                <w:ins w:id="414" w:author="admin" w:date="2017-02-28T14:30:00Z"/>
              </w:rPr>
            </w:pPr>
            <w:ins w:id="415" w:author="admin" w:date="2017-02-28T14:31:00Z">
              <w:r w:rsidRPr="004D571F">
                <w:t>ВИУР</w:t>
              </w:r>
              <w:r>
                <w:t>-4</w:t>
              </w:r>
            </w:ins>
          </w:p>
        </w:tc>
        <w:tc>
          <w:tcPr>
            <w:tcW w:w="2191" w:type="dxa"/>
          </w:tcPr>
          <w:p w:rsidR="00BE1BE1" w:rsidRDefault="00BE1BE1" w:rsidP="00BE1BE1">
            <w:pPr>
              <w:pStyle w:val="afd"/>
              <w:rPr>
                <w:ins w:id="416" w:author="admin" w:date="2017-02-28T14:31:00Z"/>
              </w:rPr>
            </w:pPr>
            <w:ins w:id="417" w:author="admin" w:date="2017-02-28T14:31:00Z">
              <w:r>
                <w:t>НСБ-4</w:t>
              </w:r>
              <w:r w:rsidRPr="004D571F">
                <w:t xml:space="preserve">, </w:t>
              </w:r>
              <w:r>
                <w:t>ТРИ</w:t>
              </w:r>
            </w:ins>
          </w:p>
          <w:p w:rsidR="00BE1BE1" w:rsidRDefault="00BE1BE1" w:rsidP="00CE4C57">
            <w:pPr>
              <w:pStyle w:val="afd"/>
              <w:rPr>
                <w:ins w:id="418" w:author="admin" w:date="2017-02-28T14:30:00Z"/>
              </w:rPr>
            </w:pPr>
          </w:p>
        </w:tc>
        <w:tc>
          <w:tcPr>
            <w:tcW w:w="1744" w:type="dxa"/>
          </w:tcPr>
          <w:p w:rsidR="00BE1BE1" w:rsidRPr="00147A47" w:rsidRDefault="00BE1BE1" w:rsidP="00A112FB">
            <w:pPr>
              <w:spacing w:before="0" w:after="0"/>
              <w:ind w:right="0"/>
              <w:jc w:val="left"/>
              <w:rPr>
                <w:ins w:id="419" w:author="admin" w:date="2017-02-28T14:30:00Z"/>
              </w:rPr>
            </w:pPr>
          </w:p>
        </w:tc>
        <w:tc>
          <w:tcPr>
            <w:tcW w:w="1275" w:type="dxa"/>
          </w:tcPr>
          <w:p w:rsidR="00BE1BE1" w:rsidRPr="00147A47" w:rsidRDefault="00BE1BE1" w:rsidP="00A112FB">
            <w:pPr>
              <w:spacing w:before="0" w:after="0"/>
              <w:ind w:right="0"/>
              <w:jc w:val="left"/>
              <w:rPr>
                <w:ins w:id="420" w:author="admin" w:date="2017-02-28T14:30:00Z"/>
              </w:rPr>
            </w:pPr>
          </w:p>
        </w:tc>
      </w:tr>
      <w:tr w:rsidR="00BE1BE1" w:rsidTr="002C761B">
        <w:tc>
          <w:tcPr>
            <w:tcW w:w="1070" w:type="dxa"/>
          </w:tcPr>
          <w:p w:rsidR="00BE1BE1" w:rsidRPr="00147A47" w:rsidRDefault="00BE1BE1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5" w:type="dxa"/>
          </w:tcPr>
          <w:p w:rsidR="00BE1BE1" w:rsidRDefault="00BE1BE1" w:rsidP="006956BD">
            <w:pPr>
              <w:spacing w:before="0" w:after="0"/>
              <w:ind w:right="0"/>
              <w:jc w:val="both"/>
            </w:pPr>
            <w:ins w:id="421" w:author="admin" w:date="2017-02-28T14:35:00Z">
              <w:r>
                <w:t>В соответствии с требованиями инс</w:t>
              </w:r>
              <w:r>
                <w:t>т</w:t>
              </w:r>
              <w:r>
                <w:t xml:space="preserve">рукции по эксплуатации РУ </w:t>
              </w:r>
              <w:r w:rsidRPr="006D61B7">
                <w:t>[5]</w:t>
              </w:r>
              <w:r>
                <w:t>, при отключенном АРМ реактора, пер</w:t>
              </w:r>
              <w:r>
                <w:t>е</w:t>
              </w:r>
              <w:r>
                <w:t>мещением 10 группы ОР СУЗ вверх в режиме ручного группового управл</w:t>
              </w:r>
              <w:r>
                <w:t>е</w:t>
              </w:r>
              <w:r>
                <w:t>ния увеличить мо</w:t>
              </w:r>
              <w:r>
                <w:t>щ</w:t>
              </w:r>
              <w:r>
                <w:t>ность реактора до 2-3 % </w:t>
              </w:r>
              <w:proofErr w:type="gramStart"/>
              <w:r w:rsidRPr="0094071C">
                <w:rPr>
                  <w:lang w:val="en-US"/>
                </w:rPr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4071C">
                <w:rPr>
                  <w:vertAlign w:val="superscript"/>
                </w:rPr>
                <w:t xml:space="preserve"> </w:t>
              </w:r>
              <w:r>
                <w:t>по показаниям АКНП. Контролировать переход показаний АКНП из диапазона РД</w:t>
              </w:r>
              <w:proofErr w:type="gramStart"/>
              <w:r>
                <w:t>1</w:t>
              </w:r>
              <w:proofErr w:type="gramEnd"/>
              <w:r>
                <w:t xml:space="preserve"> в диапазон РД2 и величины нейтронной мощн</w:t>
              </w:r>
              <w:r>
                <w:t>о</w:t>
              </w:r>
              <w:r>
                <w:t>сти по каналам АКНП в диапазонах РД1, РД2</w:t>
              </w:r>
            </w:ins>
            <w:del w:id="422" w:author="admin" w:date="2017-02-28T14:35:00Z">
              <w:r w:rsidRPr="00F757B9" w:rsidDel="00BE1BE1">
                <w:delText>В соответствии с требов</w:delText>
              </w:r>
              <w:r w:rsidRPr="00F757B9" w:rsidDel="00BE1BE1">
                <w:delText>а</w:delText>
              </w:r>
              <w:r w:rsidRPr="00F757B9" w:rsidDel="00BE1BE1">
                <w:delText xml:space="preserve">ниями </w:delText>
              </w:r>
              <w:r w:rsidDel="00BE1BE1">
                <w:delText>инс</w:delText>
              </w:r>
              <w:r w:rsidDel="00BE1BE1">
                <w:delText>т</w:delText>
              </w:r>
              <w:r w:rsidDel="00BE1BE1">
                <w:delText>рукции по эксплуатации РУ, пер</w:delText>
              </w:r>
              <w:r w:rsidDel="00BE1BE1">
                <w:delText>е</w:delText>
              </w:r>
              <w:r w:rsidDel="00BE1BE1">
                <w:delText xml:space="preserve">мещением 10 группы ОР СУЗ вверх в режиме ручного группового </w:delText>
              </w:r>
              <w:r w:rsidDel="00BE1BE1">
                <w:lastRenderedPageBreak/>
                <w:delText xml:space="preserve">управления увеличить мощность </w:delText>
              </w:r>
              <w:r w:rsidRPr="003D70B0" w:rsidDel="00BE1BE1">
                <w:delText>р</w:delText>
              </w:r>
              <w:r w:rsidRPr="003D70B0" w:rsidDel="00BE1BE1">
                <w:delText>е</w:delText>
              </w:r>
              <w:r w:rsidRPr="003D70B0" w:rsidDel="00BE1BE1">
                <w:delText>актора до 3%</w:delText>
              </w:r>
              <w:r w:rsidRPr="00717C18" w:rsidDel="00BE1BE1">
                <w:delText>N</w:delText>
              </w:r>
              <w:r w:rsidRPr="00A97533" w:rsidDel="00BE1BE1">
                <w:rPr>
                  <w:sz w:val="32"/>
                  <w:szCs w:val="32"/>
                  <w:vertAlign w:val="subscript"/>
                </w:rPr>
                <w:delText>ном</w:delText>
              </w:r>
              <w:r w:rsidDel="00BE1BE1">
                <w:delText xml:space="preserve"> по показаниям АКНП</w:delText>
              </w:r>
            </w:del>
          </w:p>
          <w:p w:rsidR="00BE1BE1" w:rsidDel="00BE1BE1" w:rsidRDefault="00BE1BE1" w:rsidP="006956BD">
            <w:pPr>
              <w:spacing w:before="0" w:after="0"/>
              <w:ind w:right="0"/>
              <w:jc w:val="both"/>
              <w:rPr>
                <w:del w:id="423" w:author="admin" w:date="2017-02-28T14:35:00Z"/>
              </w:rPr>
            </w:pPr>
          </w:p>
          <w:p w:rsidR="00BE1BE1" w:rsidDel="00BE1BE1" w:rsidRDefault="00BE1BE1" w:rsidP="006956BD">
            <w:pPr>
              <w:spacing w:before="0" w:after="0"/>
              <w:ind w:right="0"/>
              <w:jc w:val="both"/>
              <w:rPr>
                <w:del w:id="424" w:author="admin" w:date="2017-02-28T14:35:00Z"/>
              </w:rPr>
            </w:pPr>
          </w:p>
          <w:p w:rsidR="00BE1BE1" w:rsidRPr="00BE1BE1" w:rsidRDefault="00BE1BE1" w:rsidP="00BE1BE1">
            <w:pPr>
              <w:spacing w:before="0" w:after="0"/>
              <w:ind w:right="0"/>
              <w:jc w:val="both"/>
              <w:rPr>
                <w:lang w:val="en-US"/>
                <w:rPrChange w:id="425" w:author="admin" w:date="2017-02-28T14:35:00Z">
                  <w:rPr/>
                </w:rPrChange>
              </w:rPr>
            </w:pPr>
          </w:p>
        </w:tc>
        <w:tc>
          <w:tcPr>
            <w:tcW w:w="1843" w:type="dxa"/>
          </w:tcPr>
          <w:p w:rsidR="00BE1BE1" w:rsidRDefault="00BE1BE1" w:rsidP="00CE4C57">
            <w:pPr>
              <w:spacing w:before="0" w:after="0"/>
              <w:ind w:right="0"/>
              <w:jc w:val="both"/>
            </w:pPr>
            <w:r>
              <w:lastRenderedPageBreak/>
              <w:t xml:space="preserve">Показания </w:t>
            </w:r>
            <w:ins w:id="426" w:author="admin" w:date="2017-02-28T14:32:00Z">
              <w:r w:rsidRPr="0094071C">
                <w:t>АКНП, СВРК, СВБУ (ВК АРМ ВИУР)</w:t>
              </w:r>
            </w:ins>
            <w:del w:id="427" w:author="admin" w:date="2017-02-28T14:32:00Z">
              <w:r w:rsidDel="00BE1BE1">
                <w:delText>СВРК, СЭК</w:delText>
              </w:r>
            </w:del>
          </w:p>
        </w:tc>
        <w:tc>
          <w:tcPr>
            <w:tcW w:w="1701" w:type="dxa"/>
          </w:tcPr>
          <w:p w:rsidR="00BE1BE1" w:rsidRPr="00797C4E" w:rsidRDefault="00BE1BE1" w:rsidP="00B709E3">
            <w:pPr>
              <w:pStyle w:val="afd"/>
            </w:pPr>
            <w:r>
              <w:t>БПУ-4</w:t>
            </w:r>
          </w:p>
        </w:tc>
        <w:tc>
          <w:tcPr>
            <w:tcW w:w="1592" w:type="dxa"/>
          </w:tcPr>
          <w:p w:rsidR="00BE1BE1" w:rsidRDefault="00BE1BE1" w:rsidP="00B709E3">
            <w:pPr>
              <w:pStyle w:val="afd"/>
            </w:pPr>
            <w:r w:rsidRPr="004D571F">
              <w:t>ВИУР</w:t>
            </w:r>
            <w:r>
              <w:t>-4</w:t>
            </w:r>
          </w:p>
        </w:tc>
        <w:tc>
          <w:tcPr>
            <w:tcW w:w="2191" w:type="dxa"/>
          </w:tcPr>
          <w:p w:rsidR="00BE1BE1" w:rsidRPr="00C82DB4" w:rsidRDefault="00BE1BE1" w:rsidP="00B709E3">
            <w:pPr>
              <w:pStyle w:val="afd"/>
            </w:pPr>
            <w:r>
              <w:t>НСБ-4</w:t>
            </w:r>
            <w:r w:rsidRPr="004D571F">
              <w:t xml:space="preserve">, </w:t>
            </w:r>
            <w:r>
              <w:t>ТРИ</w:t>
            </w:r>
          </w:p>
        </w:tc>
        <w:tc>
          <w:tcPr>
            <w:tcW w:w="1744" w:type="dxa"/>
          </w:tcPr>
          <w:p w:rsidR="00BE1BE1" w:rsidRPr="00147A47" w:rsidRDefault="00BE1BE1" w:rsidP="00A112FB">
            <w:pPr>
              <w:spacing w:before="0" w:after="0"/>
              <w:ind w:right="0"/>
              <w:jc w:val="left"/>
            </w:pPr>
          </w:p>
        </w:tc>
        <w:tc>
          <w:tcPr>
            <w:tcW w:w="1275" w:type="dxa"/>
          </w:tcPr>
          <w:p w:rsidR="00BE1BE1" w:rsidRPr="00147A47" w:rsidRDefault="00BE1BE1" w:rsidP="00A112FB">
            <w:pPr>
              <w:spacing w:before="0" w:after="0"/>
              <w:ind w:right="0"/>
              <w:jc w:val="left"/>
            </w:pPr>
          </w:p>
        </w:tc>
      </w:tr>
      <w:tr w:rsidR="00BE1BE1" w:rsidTr="002C761B">
        <w:trPr>
          <w:ins w:id="428" w:author="admin" w:date="2017-02-28T14:35:00Z"/>
        </w:trPr>
        <w:tc>
          <w:tcPr>
            <w:tcW w:w="1070" w:type="dxa"/>
          </w:tcPr>
          <w:p w:rsidR="00BE1BE1" w:rsidRPr="00147A47" w:rsidRDefault="00BE1BE1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  <w:rPr>
                <w:ins w:id="429" w:author="admin" w:date="2017-02-28T14:35:00Z"/>
              </w:rPr>
            </w:pPr>
          </w:p>
        </w:tc>
        <w:tc>
          <w:tcPr>
            <w:tcW w:w="4175" w:type="dxa"/>
          </w:tcPr>
          <w:p w:rsidR="00BE1BE1" w:rsidRDefault="00BE1BE1" w:rsidP="00BE1BE1">
            <w:pPr>
              <w:jc w:val="both"/>
              <w:rPr>
                <w:ins w:id="430" w:author="admin" w:date="2017-02-28T14:36:00Z"/>
              </w:rPr>
            </w:pPr>
            <w:ins w:id="431" w:author="admin" w:date="2017-02-28T14:36:00Z">
              <w:r>
                <w:t>Изменением положения 10 гру</w:t>
              </w:r>
              <w:r>
                <w:t>п</w:t>
              </w:r>
              <w:r>
                <w:t>пы ОР СУЗ стабилизировать мо</w:t>
              </w:r>
              <w:r>
                <w:t>щ</w:t>
              </w:r>
              <w:r>
                <w:t xml:space="preserve">ность реактора на уровне </w:t>
              </w:r>
              <w:r w:rsidRPr="003D70B0">
                <w:t>3</w:t>
              </w:r>
              <w:r>
                <w:t> </w:t>
              </w:r>
              <w:r w:rsidRPr="003D70B0">
                <w:t>%</w:t>
              </w:r>
              <w:r>
                <w:t> </w:t>
              </w:r>
              <w:proofErr w:type="spellStart"/>
              <w:proofErr w:type="gramStart"/>
              <w:r w:rsidRPr="003D70B0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показаниям АКНП. В течение ~10 мин выполнить регистрацию параметров при стабилизирова</w:t>
              </w:r>
              <w:r>
                <w:t>н</w:t>
              </w:r>
              <w:r>
                <w:t xml:space="preserve">ных параметрах РУ. </w:t>
              </w:r>
              <w:r w:rsidRPr="00382922">
                <w:t>При этом: -</w:t>
              </w:r>
              <w:r>
                <w:t xml:space="preserve"> положение ОР СУЗ не изменять; - </w:t>
              </w:r>
              <w:r w:rsidRPr="00382922">
                <w:t>д</w:t>
              </w:r>
              <w:r>
                <w:t xml:space="preserve">авление (абсолютное) в первом контуре </w:t>
              </w:r>
              <w:r w:rsidRPr="00EA079B">
                <w:t>от 158 до 162 кгс/см</w:t>
              </w:r>
              <w:r w:rsidRPr="0094071C">
                <w:rPr>
                  <w:vertAlign w:val="superscript"/>
                </w:rPr>
                <w:t>2</w:t>
              </w:r>
              <w:r w:rsidRPr="00EA079B">
                <w:t xml:space="preserve"> (от 15,5 до 15,9 МПа)</w:t>
              </w:r>
              <w:r>
                <w:t xml:space="preserve"> по</w:t>
              </w:r>
              <w:r>
                <w:t>д</w:t>
              </w:r>
              <w:r>
                <w:t>держивать работой электронагревателей и клапанов впрыска в КД в автом</w:t>
              </w:r>
              <w:r>
                <w:t>а</w:t>
              </w:r>
              <w:r>
                <w:t>тическом режиме</w:t>
              </w:r>
              <w:r w:rsidRPr="003B574A">
                <w:t>;</w:t>
              </w:r>
              <w:r>
                <w:t xml:space="preserve"> -давление (абс</w:t>
              </w:r>
              <w:r>
                <w:t>о</w:t>
              </w:r>
              <w:r>
                <w:t>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температуру теплоносителя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автоматическом </w:t>
              </w:r>
              <w:proofErr w:type="gramStart"/>
              <w:r>
                <w:t>режиме</w:t>
              </w:r>
              <w:proofErr w:type="gramEnd"/>
              <w:r>
                <w:t>.</w:t>
              </w:r>
            </w:ins>
          </w:p>
          <w:p w:rsidR="00BE1BE1" w:rsidRDefault="00BE1BE1" w:rsidP="00BE1BE1">
            <w:pPr>
              <w:spacing w:before="0" w:after="0"/>
              <w:ind w:right="0"/>
              <w:jc w:val="both"/>
              <w:rPr>
                <w:ins w:id="432" w:author="admin" w:date="2017-02-28T14:35:00Z"/>
              </w:rPr>
            </w:pPr>
            <w:ins w:id="433" w:author="admin" w:date="2017-02-28T14:36:00Z">
              <w:r>
                <w:t>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>) в дистанционном режиме. Тогда ВИУТ должен поддерживать давл</w:t>
              </w:r>
              <w:r>
                <w:t>е</w:t>
              </w:r>
              <w:r>
                <w:t>ние пара в ПГ регулированием расх</w:t>
              </w:r>
              <w:r>
                <w:t>о</w:t>
              </w:r>
              <w:r>
                <w:t xml:space="preserve">да пара через </w:t>
              </w:r>
              <w:r>
                <w:br/>
              </w:r>
              <w:r>
                <w:lastRenderedPageBreak/>
                <w:t>БРУ-СН (</w:t>
              </w:r>
              <w:proofErr w:type="gramStart"/>
              <w:r>
                <w:t>БРУ-К</w:t>
              </w:r>
              <w:proofErr w:type="gramEnd"/>
              <w:r>
                <w:t>)</w:t>
              </w:r>
            </w:ins>
          </w:p>
        </w:tc>
        <w:tc>
          <w:tcPr>
            <w:tcW w:w="1843" w:type="dxa"/>
          </w:tcPr>
          <w:p w:rsidR="00BE1BE1" w:rsidRDefault="00BE1BE1" w:rsidP="00CE4C57">
            <w:pPr>
              <w:spacing w:before="0" w:after="0"/>
              <w:ind w:right="0"/>
              <w:jc w:val="both"/>
              <w:rPr>
                <w:ins w:id="434" w:author="admin" w:date="2017-02-28T14:35:00Z"/>
              </w:rPr>
            </w:pPr>
            <w:ins w:id="435" w:author="admin" w:date="2017-02-28T14:36:00Z">
              <w:r>
                <w:lastRenderedPageBreak/>
                <w:t xml:space="preserve">Показания </w:t>
              </w:r>
              <w:r w:rsidRPr="0094071C">
                <w:t>АКНП, СВРК, СВБУ (ВК АРМ ВИУР)</w:t>
              </w:r>
            </w:ins>
          </w:p>
        </w:tc>
        <w:tc>
          <w:tcPr>
            <w:tcW w:w="1701" w:type="dxa"/>
          </w:tcPr>
          <w:p w:rsidR="00BE1BE1" w:rsidRDefault="00BE1BE1" w:rsidP="00B709E3">
            <w:pPr>
              <w:pStyle w:val="afd"/>
              <w:rPr>
                <w:ins w:id="436" w:author="admin" w:date="2017-02-28T14:35:00Z"/>
              </w:rPr>
            </w:pPr>
            <w:ins w:id="437" w:author="admin" w:date="2017-02-28T14:36:00Z">
              <w:r>
                <w:t>БПУ-4</w:t>
              </w:r>
            </w:ins>
          </w:p>
        </w:tc>
        <w:tc>
          <w:tcPr>
            <w:tcW w:w="1592" w:type="dxa"/>
          </w:tcPr>
          <w:p w:rsidR="00BE1BE1" w:rsidRPr="004D571F" w:rsidRDefault="00BE1BE1" w:rsidP="00B709E3">
            <w:pPr>
              <w:pStyle w:val="afd"/>
              <w:rPr>
                <w:ins w:id="438" w:author="admin" w:date="2017-02-28T14:35:00Z"/>
              </w:rPr>
            </w:pPr>
            <w:ins w:id="439" w:author="admin" w:date="2017-02-28T14:36:00Z">
              <w:r w:rsidRPr="004D571F">
                <w:t>ВИУР</w:t>
              </w:r>
              <w:r>
                <w:t>-4</w:t>
              </w:r>
            </w:ins>
          </w:p>
        </w:tc>
        <w:tc>
          <w:tcPr>
            <w:tcW w:w="2191" w:type="dxa"/>
          </w:tcPr>
          <w:p w:rsidR="00BE1BE1" w:rsidRDefault="00BE1BE1" w:rsidP="00B709E3">
            <w:pPr>
              <w:pStyle w:val="afd"/>
              <w:rPr>
                <w:ins w:id="440" w:author="admin" w:date="2017-02-28T14:35:00Z"/>
              </w:rPr>
            </w:pPr>
            <w:ins w:id="441" w:author="admin" w:date="2017-02-28T14:36:00Z">
              <w:r>
                <w:t>НСБ-4</w:t>
              </w:r>
              <w:r w:rsidRPr="004D571F">
                <w:t xml:space="preserve">, </w:t>
              </w:r>
              <w:r>
                <w:t>ТРИ</w:t>
              </w:r>
            </w:ins>
          </w:p>
        </w:tc>
        <w:tc>
          <w:tcPr>
            <w:tcW w:w="1744" w:type="dxa"/>
          </w:tcPr>
          <w:p w:rsidR="00BE1BE1" w:rsidRPr="00147A47" w:rsidRDefault="00BE1BE1" w:rsidP="00A112FB">
            <w:pPr>
              <w:spacing w:before="0" w:after="0"/>
              <w:ind w:right="0"/>
              <w:jc w:val="left"/>
              <w:rPr>
                <w:ins w:id="442" w:author="admin" w:date="2017-02-28T14:35:00Z"/>
              </w:rPr>
            </w:pPr>
          </w:p>
        </w:tc>
        <w:tc>
          <w:tcPr>
            <w:tcW w:w="1275" w:type="dxa"/>
          </w:tcPr>
          <w:p w:rsidR="00BE1BE1" w:rsidRPr="00147A47" w:rsidRDefault="00BE1BE1" w:rsidP="00A112FB">
            <w:pPr>
              <w:spacing w:before="0" w:after="0"/>
              <w:ind w:right="0"/>
              <w:jc w:val="left"/>
              <w:rPr>
                <w:ins w:id="443" w:author="admin" w:date="2017-02-28T14:35:00Z"/>
              </w:rPr>
            </w:pPr>
          </w:p>
        </w:tc>
      </w:tr>
    </w:tbl>
    <w:p w:rsidR="00431AD7" w:rsidRDefault="00431AD7" w:rsidP="00431AD7">
      <w:pPr>
        <w:tabs>
          <w:tab w:val="left" w:pos="255"/>
        </w:tabs>
        <w:spacing w:before="240" w:after="240"/>
        <w:ind w:right="0"/>
        <w:jc w:val="center"/>
      </w:pPr>
      <w:r>
        <w:lastRenderedPageBreak/>
        <w:t xml:space="preserve">Продолжение </w:t>
      </w:r>
      <w:r w:rsidRPr="00D5711B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3"/>
        <w:gridCol w:w="1858"/>
        <w:gridCol w:w="1688"/>
        <w:gridCol w:w="1591"/>
        <w:gridCol w:w="2236"/>
        <w:gridCol w:w="1726"/>
        <w:gridCol w:w="1249"/>
      </w:tblGrid>
      <w:tr w:rsidR="00F92D93" w:rsidTr="004E2005">
        <w:tc>
          <w:tcPr>
            <w:tcW w:w="1070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>
              <w:t>№</w:t>
            </w:r>
          </w:p>
          <w:p w:rsidR="003A4A2F" w:rsidRPr="00147A47" w:rsidRDefault="00755B62" w:rsidP="003D5625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3A4A2F" w:rsidRPr="00147A47">
              <w:t>ага</w:t>
            </w:r>
            <w:r w:rsidR="00D5711B">
              <w:t xml:space="preserve"> (блока шагов)</w:t>
            </w:r>
          </w:p>
        </w:tc>
        <w:tc>
          <w:tcPr>
            <w:tcW w:w="4173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D5711B">
              <w:t xml:space="preserve"> (блока шагов)</w:t>
            </w:r>
          </w:p>
        </w:tc>
        <w:tc>
          <w:tcPr>
            <w:tcW w:w="1858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688" w:type="dxa"/>
            <w:vAlign w:val="center"/>
          </w:tcPr>
          <w:p w:rsidR="003A4A2F" w:rsidRPr="00147A47" w:rsidRDefault="003A4A2F" w:rsidP="003D5625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3A4A2F" w:rsidRDefault="003A4A2F" w:rsidP="003D5625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1" w:type="dxa"/>
            <w:vAlign w:val="center"/>
          </w:tcPr>
          <w:p w:rsidR="003A4A2F" w:rsidRDefault="003A4A2F" w:rsidP="003D5625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36" w:type="dxa"/>
            <w:vAlign w:val="center"/>
          </w:tcPr>
          <w:p w:rsidR="003A4A2F" w:rsidRDefault="003A4A2F" w:rsidP="003D5625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26" w:type="dxa"/>
            <w:vAlign w:val="center"/>
          </w:tcPr>
          <w:p w:rsidR="003A4A2F" w:rsidRPr="00991A75" w:rsidRDefault="003A4A2F" w:rsidP="003D5625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49" w:type="dxa"/>
            <w:vAlign w:val="center"/>
          </w:tcPr>
          <w:p w:rsidR="003A4A2F" w:rsidRPr="00991A75" w:rsidRDefault="003A4A2F" w:rsidP="003D5625">
            <w:pPr>
              <w:spacing w:before="0" w:after="0"/>
              <w:ind w:right="0"/>
              <w:jc w:val="center"/>
            </w:pPr>
            <w:r>
              <w:t>Отметка о выпо</w:t>
            </w:r>
            <w:r>
              <w:t>л</w:t>
            </w:r>
            <w:r>
              <w:t>нении шага пр</w:t>
            </w:r>
            <w:r>
              <w:t>о</w:t>
            </w:r>
            <w:r>
              <w:t>граммы</w:t>
            </w:r>
          </w:p>
        </w:tc>
      </w:tr>
      <w:tr w:rsidR="00F92D93" w:rsidDel="00BE1BE1" w:rsidTr="004E2005">
        <w:trPr>
          <w:del w:id="444" w:author="admin" w:date="2017-02-28T14:38:00Z"/>
        </w:trPr>
        <w:tc>
          <w:tcPr>
            <w:tcW w:w="1070" w:type="dxa"/>
          </w:tcPr>
          <w:p w:rsidR="003A4A2F" w:rsidRPr="00147A47" w:rsidDel="00BE1BE1" w:rsidRDefault="003A4A2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  <w:rPr>
                <w:del w:id="445" w:author="admin" w:date="2017-02-28T14:38:00Z"/>
              </w:rPr>
            </w:pPr>
          </w:p>
        </w:tc>
        <w:tc>
          <w:tcPr>
            <w:tcW w:w="4173" w:type="dxa"/>
          </w:tcPr>
          <w:p w:rsidR="003A4A2F" w:rsidDel="00BE1BE1" w:rsidRDefault="003A4A2F" w:rsidP="00DC08B7">
            <w:pPr>
              <w:spacing w:before="0" w:after="0"/>
              <w:ind w:right="0"/>
              <w:jc w:val="both"/>
              <w:rPr>
                <w:del w:id="446" w:author="admin" w:date="2017-02-28T14:38:00Z"/>
              </w:rPr>
            </w:pPr>
            <w:del w:id="447" w:author="admin" w:date="2017-02-28T14:38:00Z">
              <w:r w:rsidDel="00BE1BE1">
                <w:delText>Изменением положения 10 группы ОР СУЗ стабилизировать мощность реа</w:delText>
              </w:r>
              <w:r w:rsidDel="00BE1BE1">
                <w:delText>к</w:delText>
              </w:r>
              <w:r w:rsidDel="00BE1BE1">
                <w:delText>тора на уровне</w:delText>
              </w:r>
              <w:r w:rsidR="006E4686" w:rsidDel="00BE1BE1">
                <w:delText xml:space="preserve"> </w:delText>
              </w:r>
              <w:r w:rsidRPr="003D70B0" w:rsidDel="00BE1BE1">
                <w:delText>3%N</w:delText>
              </w:r>
              <w:r w:rsidRPr="00A97533" w:rsidDel="00BE1BE1">
                <w:rPr>
                  <w:sz w:val="32"/>
                  <w:szCs w:val="32"/>
                  <w:vertAlign w:val="subscript"/>
                </w:rPr>
                <w:delText>ном</w:delText>
              </w:r>
              <w:r w:rsidDel="00BE1BE1">
                <w:delText xml:space="preserve"> по показан</w:delText>
              </w:r>
              <w:r w:rsidDel="00BE1BE1">
                <w:delText>и</w:delText>
              </w:r>
              <w:r w:rsidDel="00BE1BE1">
                <w:delText xml:space="preserve">ям АКНП. </w:delText>
              </w:r>
              <w:r w:rsidRPr="00C00120" w:rsidDel="00BE1BE1">
                <w:delText>В тече</w:delText>
              </w:r>
              <w:r w:rsidDel="00BE1BE1">
                <w:delText>ние</w:delText>
              </w:r>
              <w:r w:rsidRPr="00C00120" w:rsidDel="00BE1BE1">
                <w:delText xml:space="preserve"> </w:delText>
              </w:r>
              <w:r w:rsidRPr="00FB7871" w:rsidDel="00BE1BE1">
                <w:delText>~</w:delText>
              </w:r>
              <w:r w:rsidDel="00BE1BE1">
                <w:delText>10</w:delText>
              </w:r>
              <w:r w:rsidRPr="00C00120" w:rsidDel="00BE1BE1">
                <w:delText xml:space="preserve"> мин</w:delText>
              </w:r>
              <w:r w:rsidDel="00BE1BE1">
                <w:delText xml:space="preserve"> контр</w:delText>
              </w:r>
              <w:r w:rsidDel="00BE1BE1">
                <w:delText>о</w:delText>
              </w:r>
              <w:r w:rsidDel="00BE1BE1">
                <w:delText>лировать и регистрировать</w:delText>
              </w:r>
              <w:r w:rsidRPr="00C00120" w:rsidDel="00BE1BE1">
                <w:delText xml:space="preserve"> параме</w:delText>
              </w:r>
              <w:r w:rsidRPr="00C00120" w:rsidDel="00BE1BE1">
                <w:delText>т</w:delText>
              </w:r>
              <w:r w:rsidDel="00BE1BE1">
                <w:delText>ры</w:delText>
              </w:r>
              <w:r w:rsidRPr="00C00120" w:rsidDel="00BE1BE1">
                <w:delText>, указан</w:delText>
              </w:r>
              <w:r w:rsidDel="00BE1BE1">
                <w:delText>ные</w:delText>
              </w:r>
              <w:r w:rsidRPr="00C00120" w:rsidDel="00BE1BE1">
                <w:delText xml:space="preserve"> в разделе 6</w:delText>
              </w:r>
            </w:del>
          </w:p>
          <w:p w:rsidR="006E4686" w:rsidRPr="00F757B9" w:rsidDel="00BE1BE1" w:rsidRDefault="006E4686" w:rsidP="00DC08B7">
            <w:pPr>
              <w:spacing w:before="0" w:after="0"/>
              <w:ind w:right="0"/>
              <w:jc w:val="both"/>
              <w:rPr>
                <w:del w:id="448" w:author="admin" w:date="2017-02-28T14:38:00Z"/>
              </w:rPr>
            </w:pPr>
          </w:p>
        </w:tc>
        <w:tc>
          <w:tcPr>
            <w:tcW w:w="1858" w:type="dxa"/>
          </w:tcPr>
          <w:p w:rsidR="003A4A2F" w:rsidDel="00BE1BE1" w:rsidRDefault="003A4A2F" w:rsidP="00DC08B7">
            <w:pPr>
              <w:spacing w:before="0" w:after="0"/>
              <w:ind w:right="0"/>
              <w:jc w:val="both"/>
              <w:rPr>
                <w:del w:id="449" w:author="admin" w:date="2017-02-28T14:38:00Z"/>
              </w:rPr>
            </w:pPr>
            <w:del w:id="450" w:author="admin" w:date="2017-02-28T14:38:00Z">
              <w:r w:rsidDel="00BE1BE1">
                <w:delText xml:space="preserve">Показания </w:delText>
              </w:r>
            </w:del>
            <w:del w:id="451" w:author="admin" w:date="2017-02-28T14:33:00Z">
              <w:r w:rsidDel="00BE1BE1">
                <w:delText>СЭК</w:delText>
              </w:r>
            </w:del>
          </w:p>
        </w:tc>
        <w:tc>
          <w:tcPr>
            <w:tcW w:w="1688" w:type="dxa"/>
          </w:tcPr>
          <w:p w:rsidR="003A4A2F" w:rsidRPr="00797C4E" w:rsidDel="00BE1BE1" w:rsidRDefault="003A4A2F" w:rsidP="00DC08B7">
            <w:pPr>
              <w:spacing w:before="0" w:after="0"/>
              <w:ind w:right="0"/>
              <w:jc w:val="both"/>
              <w:rPr>
                <w:del w:id="452" w:author="admin" w:date="2017-02-28T14:38:00Z"/>
              </w:rPr>
            </w:pPr>
            <w:del w:id="453" w:author="admin" w:date="2017-02-28T14:38:00Z">
              <w:r w:rsidDel="00BE1BE1">
                <w:delText>БПУ</w:delText>
              </w:r>
              <w:r w:rsidR="00B709E3" w:rsidDel="00BE1BE1">
                <w:delText>-4</w:delText>
              </w:r>
            </w:del>
          </w:p>
        </w:tc>
        <w:tc>
          <w:tcPr>
            <w:tcW w:w="1591" w:type="dxa"/>
          </w:tcPr>
          <w:p w:rsidR="003A4A2F" w:rsidDel="00BE1BE1" w:rsidRDefault="003A4A2F" w:rsidP="00DC08B7">
            <w:pPr>
              <w:spacing w:before="0" w:after="0"/>
              <w:ind w:right="0"/>
              <w:jc w:val="both"/>
              <w:rPr>
                <w:del w:id="454" w:author="admin" w:date="2017-02-28T14:38:00Z"/>
              </w:rPr>
            </w:pPr>
            <w:del w:id="455" w:author="admin" w:date="2017-02-28T14:38:00Z">
              <w:r w:rsidRPr="004D571F" w:rsidDel="00BE1BE1">
                <w:delText>ВИУР</w:delText>
              </w:r>
              <w:r w:rsidR="005E5027" w:rsidDel="00BE1BE1">
                <w:delText>-4</w:delText>
              </w:r>
            </w:del>
          </w:p>
        </w:tc>
        <w:tc>
          <w:tcPr>
            <w:tcW w:w="2236" w:type="dxa"/>
          </w:tcPr>
          <w:p w:rsidR="003A4A2F" w:rsidDel="00BE1BE1" w:rsidRDefault="003A4A2F" w:rsidP="00DC08B7">
            <w:pPr>
              <w:spacing w:before="0" w:after="0"/>
              <w:ind w:right="0"/>
              <w:jc w:val="both"/>
              <w:rPr>
                <w:del w:id="456" w:author="admin" w:date="2017-02-28T14:38:00Z"/>
              </w:rPr>
            </w:pPr>
            <w:del w:id="457" w:author="admin" w:date="2017-02-28T14:38:00Z">
              <w:r w:rsidDel="00BE1BE1">
                <w:delText>НСБ</w:delText>
              </w:r>
              <w:r w:rsidR="005E5027" w:rsidDel="00BE1BE1">
                <w:delText>-4</w:delText>
              </w:r>
              <w:r w:rsidRPr="004D571F" w:rsidDel="00BE1BE1">
                <w:delText xml:space="preserve">, </w:delText>
              </w:r>
              <w:r w:rsidDel="00BE1BE1">
                <w:delText>ТРИ</w:delText>
              </w:r>
            </w:del>
          </w:p>
          <w:p w:rsidR="003A4A2F" w:rsidRPr="00C82DB4" w:rsidDel="00BE1BE1" w:rsidRDefault="003A4A2F" w:rsidP="00DC08B7">
            <w:pPr>
              <w:spacing w:before="0" w:after="0"/>
              <w:ind w:right="0"/>
              <w:jc w:val="both"/>
              <w:rPr>
                <w:del w:id="458" w:author="admin" w:date="2017-02-28T14:38:00Z"/>
              </w:rPr>
            </w:pPr>
          </w:p>
        </w:tc>
        <w:tc>
          <w:tcPr>
            <w:tcW w:w="1726" w:type="dxa"/>
          </w:tcPr>
          <w:p w:rsidR="003A4A2F" w:rsidRPr="00147A47" w:rsidDel="00BE1BE1" w:rsidRDefault="003A4A2F" w:rsidP="00A112FB">
            <w:pPr>
              <w:spacing w:before="0" w:after="0"/>
              <w:ind w:right="0"/>
              <w:jc w:val="left"/>
              <w:rPr>
                <w:del w:id="459" w:author="admin" w:date="2017-02-28T14:38:00Z"/>
              </w:rPr>
            </w:pPr>
          </w:p>
        </w:tc>
        <w:tc>
          <w:tcPr>
            <w:tcW w:w="1249" w:type="dxa"/>
          </w:tcPr>
          <w:p w:rsidR="003A4A2F" w:rsidRPr="00147A47" w:rsidDel="00BE1BE1" w:rsidRDefault="003A4A2F" w:rsidP="00A112FB">
            <w:pPr>
              <w:spacing w:before="0" w:after="0"/>
              <w:ind w:right="0"/>
              <w:jc w:val="left"/>
              <w:rPr>
                <w:del w:id="460" w:author="admin" w:date="2017-02-28T14:38:00Z"/>
              </w:rPr>
            </w:pPr>
          </w:p>
        </w:tc>
      </w:tr>
      <w:tr w:rsidR="00F92D93" w:rsidTr="004E2005">
        <w:tc>
          <w:tcPr>
            <w:tcW w:w="1070" w:type="dxa"/>
          </w:tcPr>
          <w:p w:rsidR="003A4A2F" w:rsidRPr="00147A47" w:rsidRDefault="003A4A2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3A4A2F" w:rsidRDefault="003A4A2F" w:rsidP="00A97533">
            <w:pPr>
              <w:spacing w:before="0" w:after="0"/>
              <w:ind w:right="0"/>
              <w:jc w:val="both"/>
            </w:pPr>
            <w:r w:rsidRPr="00D471CA">
              <w:t>Определить усредненные на интерв</w:t>
            </w:r>
            <w:r w:rsidRPr="00D471CA">
              <w:t>а</w:t>
            </w:r>
            <w:r w:rsidRPr="00D471CA">
              <w:t>ле времени</w:t>
            </w:r>
            <w:r>
              <w:t xml:space="preserve"> </w:t>
            </w:r>
            <w:r w:rsidRPr="00D471CA">
              <w:t>10 минут: средневзвеше</w:t>
            </w:r>
            <w:r w:rsidRPr="00D471CA">
              <w:t>н</w:t>
            </w:r>
            <w:r w:rsidRPr="00D471CA">
              <w:t>ную мощность реактора, рассчита</w:t>
            </w:r>
            <w:r w:rsidRPr="00D471CA">
              <w:t>н</w:t>
            </w:r>
            <w:r w:rsidRPr="00D471CA">
              <w:t>ную в СВРК (N</w:t>
            </w:r>
            <w:r w:rsidR="00A97533">
              <w:rPr>
                <w:vertAlign w:val="subscript"/>
              </w:rPr>
              <w:t>АКЗ</w:t>
            </w:r>
            <w:r w:rsidRPr="00D471CA">
              <w:t xml:space="preserve">) и </w:t>
            </w:r>
            <w:proofErr w:type="spellStart"/>
            <w:r w:rsidRPr="00D471CA">
              <w:t>поканальные</w:t>
            </w:r>
            <w:proofErr w:type="spellEnd"/>
            <w:r w:rsidRPr="00D471CA">
              <w:t xml:space="preserve"> показания нейтронной мощности в </w:t>
            </w:r>
            <w:r>
              <w:t xml:space="preserve">диапазоне </w:t>
            </w:r>
            <w:r w:rsidRPr="00D471CA">
              <w:t>РД</w:t>
            </w:r>
            <w:proofErr w:type="gramStart"/>
            <w:r w:rsidRPr="00D471CA">
              <w:t>2</w:t>
            </w:r>
            <w:proofErr w:type="gramEnd"/>
            <w:r w:rsidRPr="00D471CA">
              <w:t xml:space="preserve"> (N</w:t>
            </w:r>
            <w:r w:rsidRPr="00A97533">
              <w:rPr>
                <w:sz w:val="32"/>
                <w:szCs w:val="32"/>
                <w:vertAlign w:val="subscript"/>
              </w:rPr>
              <w:t>рд2</w:t>
            </w:r>
            <w:r w:rsidRPr="00D471CA">
              <w:t>). Провести ан</w:t>
            </w:r>
            <w:r w:rsidRPr="00D471CA">
              <w:t>а</w:t>
            </w:r>
            <w:r w:rsidRPr="00D471CA">
              <w:t>лиз результатов измерений и опред</w:t>
            </w:r>
            <w:r w:rsidRPr="00D471CA">
              <w:t>е</w:t>
            </w:r>
            <w:r w:rsidRPr="00D471CA">
              <w:t>лить отношения N</w:t>
            </w:r>
            <w:r w:rsidR="00A97533">
              <w:rPr>
                <w:sz w:val="32"/>
                <w:szCs w:val="32"/>
                <w:vertAlign w:val="subscript"/>
              </w:rPr>
              <w:t>р</w:t>
            </w:r>
            <w:r w:rsidRPr="00A97533">
              <w:rPr>
                <w:sz w:val="32"/>
                <w:szCs w:val="32"/>
                <w:vertAlign w:val="subscript"/>
              </w:rPr>
              <w:t>д2</w:t>
            </w:r>
            <w:r w:rsidRPr="00D471CA">
              <w:t>/</w:t>
            </w:r>
            <w:proofErr w:type="gramStart"/>
            <w:r w:rsidRPr="00D471CA">
              <w:t>N</w:t>
            </w:r>
            <w:proofErr w:type="gramEnd"/>
            <w:r w:rsidR="00A97533">
              <w:rPr>
                <w:vertAlign w:val="subscript"/>
              </w:rPr>
              <w:t>АКЗ</w:t>
            </w:r>
            <w:r w:rsidRPr="00D471CA">
              <w:t xml:space="preserve"> для кажд</w:t>
            </w:r>
            <w:r w:rsidRPr="00D471CA">
              <w:t>о</w:t>
            </w:r>
            <w:r w:rsidRPr="00D471CA">
              <w:t>го канала АКНП</w:t>
            </w:r>
            <w:r>
              <w:t>.</w:t>
            </w:r>
          </w:p>
          <w:p w:rsidR="006747D2" w:rsidRPr="00D471CA" w:rsidRDefault="006747D2" w:rsidP="00A97533">
            <w:pPr>
              <w:spacing w:before="0" w:after="0"/>
              <w:ind w:right="0"/>
              <w:jc w:val="both"/>
            </w:pPr>
          </w:p>
        </w:tc>
        <w:tc>
          <w:tcPr>
            <w:tcW w:w="1858" w:type="dxa"/>
          </w:tcPr>
          <w:p w:rsidR="003A4A2F" w:rsidRDefault="003A4A2F" w:rsidP="00DC08B7">
            <w:pPr>
              <w:pStyle w:val="afd"/>
              <w:jc w:val="both"/>
            </w:pPr>
            <w:r>
              <w:t>Показания АКНП, СВРК и АОП. Сообщ</w:t>
            </w:r>
            <w:r>
              <w:t>е</w:t>
            </w:r>
            <w:r>
              <w:t>ние специал</w:t>
            </w:r>
            <w:r>
              <w:t>и</w:t>
            </w:r>
            <w:r>
              <w:t>ста по регис</w:t>
            </w:r>
            <w:r>
              <w:t>т</w:t>
            </w:r>
            <w:r>
              <w:t>рации параме</w:t>
            </w:r>
            <w:r>
              <w:t>т</w:t>
            </w:r>
            <w:r>
              <w:t>ров</w:t>
            </w:r>
          </w:p>
        </w:tc>
        <w:tc>
          <w:tcPr>
            <w:tcW w:w="1688" w:type="dxa"/>
          </w:tcPr>
          <w:p w:rsidR="003A4A2F" w:rsidRPr="00797C4E" w:rsidRDefault="003A4A2F" w:rsidP="00DC08B7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1" w:type="dxa"/>
          </w:tcPr>
          <w:p w:rsidR="003A4A2F" w:rsidRPr="004D571F" w:rsidRDefault="003A4A2F" w:rsidP="00DC08B7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</w:t>
            </w:r>
          </w:p>
        </w:tc>
        <w:tc>
          <w:tcPr>
            <w:tcW w:w="2236" w:type="dxa"/>
          </w:tcPr>
          <w:p w:rsidR="003A4A2F" w:rsidRPr="004D571F" w:rsidRDefault="003A4A2F" w:rsidP="00DC08B7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26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  <w:tc>
          <w:tcPr>
            <w:tcW w:w="1249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</w:tr>
      <w:tr w:rsidR="00F92D93" w:rsidTr="004E2005">
        <w:tc>
          <w:tcPr>
            <w:tcW w:w="1070" w:type="dxa"/>
          </w:tcPr>
          <w:p w:rsidR="003A4A2F" w:rsidRPr="00147A47" w:rsidRDefault="003A4A2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F03670" w:rsidRPr="00F757B9" w:rsidRDefault="001A32B8" w:rsidP="00123F5D">
            <w:pPr>
              <w:spacing w:before="0" w:after="0"/>
              <w:ind w:right="0"/>
              <w:jc w:val="both"/>
            </w:pPr>
            <w:ins w:id="461" w:author="admin" w:date="2017-02-28T14:42:00Z">
              <w:r w:rsidRPr="00977C4B">
                <w:t>Оценить ожидаемые показания мо</w:t>
              </w:r>
              <w:r w:rsidRPr="00977C4B">
                <w:t>щ</w:t>
              </w:r>
              <w:r w:rsidRPr="00977C4B">
                <w:t>ности по каналам АКНП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для ожидаемой мощности 5%N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77C4B">
                <w:t xml:space="preserve"> по показаниям АКНП. Если по какому-либо каналу (или каналам) </w:t>
              </w:r>
              <w:r w:rsidRPr="00977C4B">
                <w:lastRenderedPageBreak/>
                <w:t>ожидаемое показание мощности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больше величины </w:t>
              </w:r>
              <w:proofErr w:type="spellStart"/>
              <w:r w:rsidRPr="00977C4B">
                <w:t>у</w:t>
              </w:r>
              <w:r w:rsidRPr="00977C4B">
                <w:t>с</w:t>
              </w:r>
              <w:r w:rsidRPr="00977C4B">
                <w:t>тавки</w:t>
              </w:r>
              <w:proofErr w:type="spellEnd"/>
              <w:r w:rsidRPr="00977C4B">
                <w:t xml:space="preserve"> АЗ по мощности, выставляемой в соответствии с требованиями РТР [4] и ИЭ РУ [5], то перед вых</w:t>
              </w:r>
              <w:r w:rsidRPr="00977C4B">
                <w:t>о</w:t>
              </w:r>
              <w:r w:rsidRPr="00977C4B">
                <w:t>дом на мощность 5%N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77C4B">
                <w:t>, по рек</w:t>
              </w:r>
              <w:r w:rsidRPr="00977C4B">
                <w:t>о</w:t>
              </w:r>
              <w:r w:rsidRPr="00977C4B">
                <w:t>мендациям ТРИ с разрешения НСБ-4 работы по настоящей программе пр</w:t>
              </w:r>
              <w:r w:rsidRPr="00977C4B">
                <w:t>и</w:t>
              </w:r>
              <w:r w:rsidRPr="00977C4B">
                <w:t>остан</w:t>
              </w:r>
              <w:r>
                <w:t>овить</w:t>
              </w:r>
              <w:r w:rsidRPr="00977C4B">
                <w:t>, выв</w:t>
              </w:r>
              <w:r>
                <w:t>ести</w:t>
              </w:r>
              <w:r w:rsidRPr="00977C4B">
                <w:t xml:space="preserve"> из работы соо</w:t>
              </w:r>
              <w:r w:rsidRPr="00977C4B">
                <w:t>т</w:t>
              </w:r>
              <w:r w:rsidRPr="00977C4B">
                <w:t>ветс</w:t>
              </w:r>
              <w:r>
                <w:t>т</w:t>
              </w:r>
              <w:r w:rsidRPr="00977C4B">
                <w:t>вующий комплект АЗ-ПЗ по программе [17] и произв</w:t>
              </w:r>
              <w:r>
                <w:t>ести</w:t>
              </w:r>
              <w:r w:rsidRPr="00977C4B">
                <w:t xml:space="preserve"> регул</w:t>
              </w:r>
              <w:r w:rsidRPr="00977C4B">
                <w:t>и</w:t>
              </w:r>
              <w:r>
                <w:t>ровку</w:t>
              </w:r>
              <w:r w:rsidRPr="00977C4B">
                <w:t xml:space="preserve"> данного канала согласно пр</w:t>
              </w:r>
              <w:r w:rsidRPr="00977C4B">
                <w:t>о</w:t>
              </w:r>
              <w:r w:rsidRPr="00977C4B">
                <w:t>грамме [18] и руководству по эк</w:t>
              </w:r>
              <w:r w:rsidRPr="00977C4B">
                <w:t>с</w:t>
              </w:r>
              <w:r w:rsidRPr="00977C4B">
                <w:t>плуатации АКНП [6]. В процессе в</w:t>
              </w:r>
              <w:r w:rsidRPr="00977C4B">
                <w:t>ы</w:t>
              </w:r>
              <w:r w:rsidRPr="00977C4B">
                <w:t>полнения операций по регулировке показаний измерительных каналов мо</w:t>
              </w:r>
              <w:r w:rsidRPr="00977C4B">
                <w:t>щ</w:t>
              </w:r>
              <w:r w:rsidRPr="00977C4B">
                <w:t>ности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АНКП по программе [18] под</w:t>
              </w:r>
              <w:r>
                <w:t>держивать</w:t>
              </w:r>
              <w:r w:rsidRPr="00977C4B">
                <w:t xml:space="preserve"> осно</w:t>
              </w:r>
              <w:r w:rsidRPr="00977C4B">
                <w:t>в</w:t>
              </w:r>
              <w:r w:rsidRPr="00977C4B">
                <w:t>ные параметры РУ в соответствии с требованиями РТР</w:t>
              </w:r>
              <w:r w:rsidRPr="005E7F75">
                <w:t xml:space="preserve"> [4] </w:t>
              </w:r>
              <w:r>
                <w:t>и ИЭ РУ </w:t>
              </w:r>
              <w:r w:rsidRPr="005E7F75">
                <w:t>[</w:t>
              </w:r>
              <w:r>
                <w:t>5</w:t>
              </w:r>
              <w:r w:rsidRPr="005E7F75">
                <w:t>]</w:t>
              </w:r>
            </w:ins>
            <w:del w:id="462" w:author="admin" w:date="2017-02-28T14:42:00Z">
              <w:r w:rsidR="003A4A2F" w:rsidRPr="00F757B9" w:rsidDel="001A32B8">
                <w:delText xml:space="preserve">Оценить ожидаемые </w:delText>
              </w:r>
              <w:r w:rsidR="003A4A2F" w:rsidDel="001A32B8">
                <w:delText>показания</w:delText>
              </w:r>
              <w:r w:rsidR="003A4A2F" w:rsidRPr="00F757B9" w:rsidDel="001A32B8">
                <w:delText xml:space="preserve"> мощности по каналам АКНП в </w:delText>
              </w:r>
              <w:r w:rsidR="003A4A2F" w:rsidDel="001A32B8">
                <w:delText>диап</w:delText>
              </w:r>
              <w:r w:rsidR="003A4A2F" w:rsidDel="001A32B8">
                <w:delText>а</w:delText>
              </w:r>
              <w:r w:rsidR="003A4A2F" w:rsidDel="001A32B8">
                <w:delText>зоне РД2</w:delText>
              </w:r>
              <w:r w:rsidR="003A4A2F" w:rsidRPr="00F757B9" w:rsidDel="001A32B8">
                <w:delText xml:space="preserve"> для </w:delText>
              </w:r>
              <w:r w:rsidR="003A4A2F" w:rsidDel="001A32B8">
                <w:delText xml:space="preserve">ожидаемой </w:delText>
              </w:r>
              <w:r w:rsidR="003A4A2F" w:rsidRPr="00F757B9" w:rsidDel="001A32B8">
                <w:delText>мощности</w:delText>
              </w:r>
              <w:r w:rsidR="003A4A2F" w:rsidDel="001A32B8">
                <w:delText xml:space="preserve"> </w:delText>
              </w:r>
              <w:r w:rsidR="003A4A2F" w:rsidRPr="00C706B4" w:rsidDel="001A32B8">
                <w:delText>5</w:delText>
              </w:r>
              <w:r w:rsidR="003A4A2F" w:rsidRPr="00F757B9" w:rsidDel="001A32B8">
                <w:delText>%N</w:delText>
              </w:r>
              <w:r w:rsidR="003A4A2F" w:rsidRPr="00A97533" w:rsidDel="001A32B8">
                <w:rPr>
                  <w:sz w:val="32"/>
                  <w:szCs w:val="32"/>
                  <w:vertAlign w:val="subscript"/>
                </w:rPr>
                <w:delText>ном</w:delText>
              </w:r>
              <w:r w:rsidR="003A4A2F" w:rsidRPr="00C706B4" w:rsidDel="001A32B8">
                <w:delText xml:space="preserve"> </w:delText>
              </w:r>
              <w:r w:rsidR="003A4A2F" w:rsidDel="001A32B8">
                <w:delText>по показаниям АКНП</w:delText>
              </w:r>
              <w:r w:rsidR="003A4A2F" w:rsidRPr="00F757B9" w:rsidDel="001A32B8">
                <w:delText>. Если по какому-либо каналу (или каналам) ожидае</w:delText>
              </w:r>
              <w:r w:rsidR="00B1502E" w:rsidDel="001A32B8">
                <w:delText>мое</w:delText>
              </w:r>
              <w:r w:rsidR="00595497" w:rsidDel="001A32B8">
                <w:delText xml:space="preserve"> показание</w:delText>
              </w:r>
              <w:r w:rsidR="00595497" w:rsidRPr="00F757B9" w:rsidDel="001A32B8">
                <w:delText xml:space="preserve"> мощности в </w:delText>
              </w:r>
              <w:r w:rsidR="00595497" w:rsidDel="001A32B8">
                <w:delText>диапазоне РД2</w:delText>
              </w:r>
              <w:r w:rsidR="00595497" w:rsidRPr="00F757B9" w:rsidDel="001A32B8">
                <w:delText xml:space="preserve"> </w:delText>
              </w:r>
              <w:r w:rsidR="006E2E98" w:rsidRPr="00F757B9" w:rsidDel="001A32B8">
                <w:delText xml:space="preserve">больше величины </w:delText>
              </w:r>
            </w:del>
          </w:p>
        </w:tc>
        <w:tc>
          <w:tcPr>
            <w:tcW w:w="1858" w:type="dxa"/>
          </w:tcPr>
          <w:p w:rsidR="003A4A2F" w:rsidRPr="004D571F" w:rsidRDefault="003A4A2F" w:rsidP="008D5E04">
            <w:pPr>
              <w:spacing w:before="0" w:after="0"/>
              <w:ind w:right="0"/>
              <w:jc w:val="both"/>
            </w:pPr>
            <w:r>
              <w:lastRenderedPageBreak/>
              <w:t>Сообщение специалиста по регистрации параметров</w:t>
            </w:r>
          </w:p>
        </w:tc>
        <w:tc>
          <w:tcPr>
            <w:tcW w:w="1688" w:type="dxa"/>
          </w:tcPr>
          <w:p w:rsidR="003A4A2F" w:rsidRPr="00362F22" w:rsidRDefault="003A4A2F" w:rsidP="001A595A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  <w:r>
              <w:t xml:space="preserve">, </w:t>
            </w:r>
            <w:r>
              <w:br/>
            </w:r>
            <w:del w:id="463" w:author="admin" w:date="2017-02-28T14:45:00Z">
              <w:r w:rsidDel="001A595A">
                <w:delText xml:space="preserve">помещение  </w:delText>
              </w:r>
            </w:del>
            <w:ins w:id="464" w:author="admin" w:date="2017-02-28T14:45:00Z">
              <w:r w:rsidR="001A595A">
                <w:t xml:space="preserve">помещения  </w:t>
              </w:r>
            </w:ins>
            <w:r>
              <w:t>АКНП</w:t>
            </w:r>
            <w:ins w:id="465" w:author="admin" w:date="2017-02-28T14:45:00Z">
              <w:r w:rsidR="001A595A">
                <w:t xml:space="preserve"> 4АЭ725/1(2)</w:t>
              </w:r>
            </w:ins>
          </w:p>
        </w:tc>
        <w:tc>
          <w:tcPr>
            <w:tcW w:w="1591" w:type="dxa"/>
          </w:tcPr>
          <w:p w:rsidR="003A4A2F" w:rsidRPr="004D571F" w:rsidRDefault="003A4A2F" w:rsidP="008D5E04">
            <w:pPr>
              <w:spacing w:before="0" w:after="0"/>
              <w:ind w:right="0"/>
              <w:jc w:val="both"/>
            </w:pPr>
            <w:r w:rsidRPr="004E7110">
              <w:t>Специалист по регистр</w:t>
            </w:r>
            <w:r w:rsidRPr="004E7110">
              <w:t>а</w:t>
            </w:r>
            <w:r w:rsidRPr="004E7110">
              <w:t>ции пар</w:t>
            </w:r>
            <w:r w:rsidRPr="004E7110">
              <w:t>а</w:t>
            </w:r>
            <w:r w:rsidRPr="004E7110">
              <w:t>метров, ДИ ЦТАИ</w:t>
            </w:r>
          </w:p>
        </w:tc>
        <w:tc>
          <w:tcPr>
            <w:tcW w:w="2236" w:type="dxa"/>
          </w:tcPr>
          <w:p w:rsidR="003A4A2F" w:rsidRPr="004D571F" w:rsidRDefault="003A4A2F" w:rsidP="008D5E04">
            <w:pPr>
              <w:spacing w:before="0" w:after="0"/>
              <w:ind w:right="0"/>
              <w:jc w:val="both"/>
            </w:pPr>
            <w:r>
              <w:t>ТРИ, НСБ</w:t>
            </w:r>
            <w:r w:rsidR="005E5027">
              <w:t>-4</w:t>
            </w:r>
          </w:p>
        </w:tc>
        <w:tc>
          <w:tcPr>
            <w:tcW w:w="1726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  <w:tc>
          <w:tcPr>
            <w:tcW w:w="1249" w:type="dxa"/>
          </w:tcPr>
          <w:p w:rsidR="003A4A2F" w:rsidRPr="00147A47" w:rsidRDefault="003A4A2F" w:rsidP="00A112FB">
            <w:pPr>
              <w:spacing w:before="0" w:after="0"/>
              <w:ind w:right="0"/>
              <w:jc w:val="left"/>
            </w:pPr>
          </w:p>
        </w:tc>
      </w:tr>
    </w:tbl>
    <w:p w:rsidR="004D4A09" w:rsidRDefault="004D4A09" w:rsidP="0063170C">
      <w:pPr>
        <w:tabs>
          <w:tab w:val="left" w:pos="255"/>
        </w:tabs>
        <w:spacing w:before="240" w:after="240"/>
        <w:ind w:right="0"/>
        <w:jc w:val="center"/>
      </w:pPr>
      <w:r>
        <w:lastRenderedPageBreak/>
        <w:t xml:space="preserve">Продолжение </w:t>
      </w:r>
      <w:r w:rsidRPr="00F91BF7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69"/>
        <w:gridCol w:w="4176"/>
        <w:gridCol w:w="1843"/>
        <w:gridCol w:w="1701"/>
        <w:gridCol w:w="1592"/>
        <w:gridCol w:w="2235"/>
        <w:gridCol w:w="1701"/>
        <w:gridCol w:w="1274"/>
      </w:tblGrid>
      <w:tr w:rsidR="00AD09A9" w:rsidTr="00AD09A9">
        <w:tc>
          <w:tcPr>
            <w:tcW w:w="1069" w:type="dxa"/>
            <w:vAlign w:val="center"/>
          </w:tcPr>
          <w:p w:rsidR="003D5625" w:rsidRDefault="003D5625" w:rsidP="003D5625">
            <w:pPr>
              <w:spacing w:before="0" w:after="0"/>
              <w:ind w:right="0"/>
              <w:jc w:val="center"/>
            </w:pPr>
            <w:r>
              <w:t>№</w:t>
            </w:r>
          </w:p>
          <w:p w:rsidR="003D5625" w:rsidRPr="00147A47" w:rsidRDefault="00F91BF7" w:rsidP="003D5625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3D5625" w:rsidRPr="00147A47">
              <w:t>ага</w:t>
            </w:r>
            <w:r>
              <w:t xml:space="preserve"> </w:t>
            </w:r>
            <w:r>
              <w:lastRenderedPageBreak/>
              <w:t>(блока шагов)</w:t>
            </w:r>
          </w:p>
        </w:tc>
        <w:tc>
          <w:tcPr>
            <w:tcW w:w="4176" w:type="dxa"/>
            <w:vAlign w:val="center"/>
          </w:tcPr>
          <w:p w:rsidR="003D5625" w:rsidRDefault="003D5625" w:rsidP="003D5625">
            <w:pPr>
              <w:spacing w:before="0" w:after="0"/>
              <w:ind w:right="0"/>
              <w:jc w:val="center"/>
            </w:pPr>
            <w:r w:rsidRPr="00147A47">
              <w:lastRenderedPageBreak/>
              <w:t>Содержание шага</w:t>
            </w:r>
            <w:r w:rsidR="00F91BF7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3D5625" w:rsidRDefault="003D5625" w:rsidP="003D5625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lastRenderedPageBreak/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</w:tcPr>
          <w:p w:rsidR="003D5625" w:rsidRPr="00147A47" w:rsidRDefault="003D5625" w:rsidP="003D5625">
            <w:pPr>
              <w:spacing w:before="0" w:after="0"/>
              <w:ind w:right="0"/>
              <w:jc w:val="center"/>
            </w:pPr>
            <w:r w:rsidRPr="00147A47">
              <w:lastRenderedPageBreak/>
              <w:t>Место</w:t>
            </w:r>
          </w:p>
          <w:p w:rsidR="003D5625" w:rsidRDefault="003D5625" w:rsidP="003D5625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2" w:type="dxa"/>
            <w:vAlign w:val="center"/>
          </w:tcPr>
          <w:p w:rsidR="003D5625" w:rsidRDefault="003D5625" w:rsidP="003D5625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35" w:type="dxa"/>
            <w:vAlign w:val="center"/>
          </w:tcPr>
          <w:p w:rsidR="003D5625" w:rsidRDefault="003D5625" w:rsidP="003D5625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01" w:type="dxa"/>
            <w:vAlign w:val="center"/>
          </w:tcPr>
          <w:p w:rsidR="003D5625" w:rsidRPr="00991A75" w:rsidRDefault="003D5625" w:rsidP="003D5625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74" w:type="dxa"/>
            <w:vAlign w:val="center"/>
          </w:tcPr>
          <w:p w:rsidR="003D5625" w:rsidRPr="00991A75" w:rsidRDefault="003D5625" w:rsidP="003D5625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lastRenderedPageBreak/>
              <w:t>нии шага програ</w:t>
            </w:r>
            <w:r>
              <w:t>м</w:t>
            </w:r>
            <w:r>
              <w:t>мы</w:t>
            </w:r>
          </w:p>
        </w:tc>
      </w:tr>
      <w:tr w:rsidR="00AD09A9" w:rsidDel="001A595A" w:rsidTr="00AD09A9">
        <w:trPr>
          <w:del w:id="466" w:author="admin" w:date="2017-02-28T14:46:00Z"/>
        </w:trPr>
        <w:tc>
          <w:tcPr>
            <w:tcW w:w="1069" w:type="dxa"/>
          </w:tcPr>
          <w:p w:rsidR="003D5625" w:rsidRPr="00147A47" w:rsidDel="001A595A" w:rsidRDefault="003D5625" w:rsidP="003D5625">
            <w:pPr>
              <w:pStyle w:val="a7"/>
              <w:spacing w:before="0" w:after="0"/>
              <w:ind w:left="0" w:right="0"/>
              <w:jc w:val="both"/>
              <w:rPr>
                <w:del w:id="467" w:author="admin" w:date="2017-02-28T14:46:00Z"/>
              </w:rPr>
            </w:pPr>
          </w:p>
        </w:tc>
        <w:tc>
          <w:tcPr>
            <w:tcW w:w="4176" w:type="dxa"/>
          </w:tcPr>
          <w:p w:rsidR="003D5625" w:rsidDel="001A595A" w:rsidRDefault="00123F5D" w:rsidP="00473147">
            <w:pPr>
              <w:spacing w:before="0" w:after="0"/>
              <w:ind w:right="0"/>
              <w:jc w:val="both"/>
              <w:rPr>
                <w:del w:id="468" w:author="admin" w:date="2017-02-28T14:46:00Z"/>
              </w:rPr>
            </w:pPr>
            <w:del w:id="469" w:author="admin" w:date="2017-02-28T14:46:00Z">
              <w:r w:rsidDel="001A595A">
                <w:delText>ус</w:delText>
              </w:r>
              <w:r w:rsidRPr="00F757B9" w:rsidDel="001A595A">
                <w:delText>тавки АЗ по мощности, выставля</w:delText>
              </w:r>
              <w:r w:rsidRPr="00F757B9" w:rsidDel="001A595A">
                <w:delText>е</w:delText>
              </w:r>
              <w:r w:rsidRPr="00F757B9" w:rsidDel="001A595A">
                <w:delText>мой</w:delText>
              </w:r>
              <w:r w:rsidDel="001A595A">
                <w:delText xml:space="preserve"> </w:delText>
              </w:r>
              <w:r w:rsidR="00463F44" w:rsidRPr="00F757B9" w:rsidDel="001A595A">
                <w:delText>в соот</w:delText>
              </w:r>
              <w:r w:rsidR="00463F44" w:rsidDel="001A595A">
                <w:delText xml:space="preserve">ветствии </w:delText>
              </w:r>
              <w:r w:rsidR="003D5625" w:rsidRPr="00F757B9" w:rsidDel="001A595A">
                <w:delText xml:space="preserve">с требованиями </w:delText>
              </w:r>
              <w:r w:rsidR="003D5625" w:rsidRPr="004E7110" w:rsidDel="001A595A">
                <w:delText>[</w:delText>
              </w:r>
              <w:r w:rsidR="00473147" w:rsidDel="001A595A">
                <w:delText>4</w:delText>
              </w:r>
              <w:r w:rsidR="003D5625" w:rsidRPr="004E7110" w:rsidDel="001A595A">
                <w:delText>]</w:delText>
              </w:r>
              <w:r w:rsidR="004E7110" w:rsidRPr="004E7110" w:rsidDel="001A595A">
                <w:delText xml:space="preserve"> </w:delText>
              </w:r>
              <w:r w:rsidR="003D5625" w:rsidRPr="004E7110" w:rsidDel="001A595A">
                <w:delText>и [</w:delText>
              </w:r>
              <w:r w:rsidR="00473147" w:rsidDel="001A595A">
                <w:delText>5</w:delText>
              </w:r>
              <w:r w:rsidR="003D5625" w:rsidRPr="004E7110" w:rsidDel="001A595A">
                <w:delText>],</w:delText>
              </w:r>
              <w:r w:rsidR="003D5625" w:rsidDel="001A595A">
                <w:delText xml:space="preserve"> то перед выходом на мо</w:delText>
              </w:r>
              <w:r w:rsidR="003D5625" w:rsidDel="001A595A">
                <w:delText>щ</w:delText>
              </w:r>
              <w:r w:rsidR="003D5625" w:rsidDel="001A595A">
                <w:delText xml:space="preserve">ность </w:delText>
              </w:r>
              <w:r w:rsidR="003D5625" w:rsidRPr="00C706B4" w:rsidDel="001A595A">
                <w:delText>5</w:delText>
              </w:r>
              <w:r w:rsidR="003D5625" w:rsidRPr="00F757B9" w:rsidDel="001A595A">
                <w:delText>%N</w:delText>
              </w:r>
              <w:r w:rsidR="003D5625" w:rsidRPr="00A97533" w:rsidDel="001A595A">
                <w:rPr>
                  <w:sz w:val="32"/>
                  <w:szCs w:val="32"/>
                  <w:vertAlign w:val="subscript"/>
                </w:rPr>
                <w:delText>ном</w:delText>
              </w:r>
              <w:r w:rsidR="003D5625" w:rsidDel="001A595A">
                <w:delText>,</w:delText>
              </w:r>
              <w:r w:rsidR="003D5625" w:rsidRPr="00F757B9" w:rsidDel="001A595A">
                <w:delText xml:space="preserve"> </w:delText>
              </w:r>
              <w:r w:rsidR="003D5625" w:rsidDel="001A595A">
                <w:delText>произвести регул</w:delText>
              </w:r>
              <w:r w:rsidR="003D5625" w:rsidDel="001A595A">
                <w:delText>и</w:delText>
              </w:r>
              <w:r w:rsidR="004E7110" w:rsidDel="001A595A">
                <w:delText xml:space="preserve">ровку </w:delText>
              </w:r>
              <w:r w:rsidR="003D5625" w:rsidDel="001A595A">
                <w:delText>данного канала согласно рук</w:delText>
              </w:r>
              <w:r w:rsidR="003D5625" w:rsidDel="001A595A">
                <w:delText>о</w:delText>
              </w:r>
              <w:r w:rsidR="003D5625" w:rsidDel="001A595A">
                <w:delText>водству по эксплуатации АКНП</w:delText>
              </w:r>
            </w:del>
          </w:p>
          <w:p w:rsidR="00172A2F" w:rsidRPr="00F757B9" w:rsidDel="001A595A" w:rsidRDefault="00172A2F" w:rsidP="001A595A">
            <w:pPr>
              <w:spacing w:before="0" w:after="0"/>
              <w:ind w:right="0"/>
              <w:jc w:val="both"/>
              <w:rPr>
                <w:del w:id="470" w:author="admin" w:date="2017-02-28T14:46:00Z"/>
              </w:rPr>
            </w:pPr>
          </w:p>
        </w:tc>
        <w:tc>
          <w:tcPr>
            <w:tcW w:w="1843" w:type="dxa"/>
          </w:tcPr>
          <w:p w:rsidR="003D5625" w:rsidDel="001A595A" w:rsidRDefault="003D5625" w:rsidP="008D5E04">
            <w:pPr>
              <w:spacing w:before="0" w:after="0"/>
              <w:ind w:right="0"/>
              <w:jc w:val="both"/>
              <w:rPr>
                <w:del w:id="471" w:author="admin" w:date="2017-02-28T14:46:00Z"/>
              </w:rPr>
            </w:pPr>
          </w:p>
        </w:tc>
        <w:tc>
          <w:tcPr>
            <w:tcW w:w="1701" w:type="dxa"/>
          </w:tcPr>
          <w:p w:rsidR="003D5625" w:rsidDel="001A595A" w:rsidRDefault="003D5625" w:rsidP="008D5E04">
            <w:pPr>
              <w:spacing w:before="0" w:after="0"/>
              <w:ind w:right="0"/>
              <w:jc w:val="both"/>
              <w:rPr>
                <w:del w:id="472" w:author="admin" w:date="2017-02-28T14:46:00Z"/>
              </w:rPr>
            </w:pPr>
          </w:p>
        </w:tc>
        <w:tc>
          <w:tcPr>
            <w:tcW w:w="1592" w:type="dxa"/>
          </w:tcPr>
          <w:p w:rsidR="003D5625" w:rsidDel="001A595A" w:rsidRDefault="003D5625" w:rsidP="008D5E04">
            <w:pPr>
              <w:spacing w:before="0" w:after="0"/>
              <w:ind w:right="0"/>
              <w:jc w:val="both"/>
              <w:rPr>
                <w:del w:id="473" w:author="admin" w:date="2017-02-28T14:46:00Z"/>
              </w:rPr>
            </w:pPr>
          </w:p>
        </w:tc>
        <w:tc>
          <w:tcPr>
            <w:tcW w:w="2235" w:type="dxa"/>
          </w:tcPr>
          <w:p w:rsidR="003D5625" w:rsidDel="001A595A" w:rsidRDefault="003D5625" w:rsidP="008D5E04">
            <w:pPr>
              <w:spacing w:before="0" w:after="0"/>
              <w:ind w:right="0"/>
              <w:jc w:val="both"/>
              <w:rPr>
                <w:del w:id="474" w:author="admin" w:date="2017-02-28T14:46:00Z"/>
              </w:rPr>
            </w:pPr>
          </w:p>
        </w:tc>
        <w:tc>
          <w:tcPr>
            <w:tcW w:w="1701" w:type="dxa"/>
          </w:tcPr>
          <w:p w:rsidR="003D5625" w:rsidRPr="00147A47" w:rsidDel="001A595A" w:rsidRDefault="003D5625" w:rsidP="008D5E04">
            <w:pPr>
              <w:spacing w:before="0" w:after="0"/>
              <w:ind w:right="0"/>
              <w:jc w:val="both"/>
              <w:rPr>
                <w:del w:id="475" w:author="admin" w:date="2017-02-28T14:46:00Z"/>
              </w:rPr>
            </w:pPr>
          </w:p>
        </w:tc>
        <w:tc>
          <w:tcPr>
            <w:tcW w:w="1274" w:type="dxa"/>
          </w:tcPr>
          <w:p w:rsidR="003D5625" w:rsidRPr="00147A47" w:rsidDel="001A595A" w:rsidRDefault="003D5625" w:rsidP="008D5E04">
            <w:pPr>
              <w:spacing w:before="0" w:after="0"/>
              <w:ind w:right="0"/>
              <w:jc w:val="both"/>
              <w:rPr>
                <w:del w:id="476" w:author="admin" w:date="2017-02-28T14:46:00Z"/>
              </w:rPr>
            </w:pPr>
          </w:p>
        </w:tc>
      </w:tr>
      <w:tr w:rsidR="00AD09A9" w:rsidTr="00AD09A9">
        <w:tc>
          <w:tcPr>
            <w:tcW w:w="1069" w:type="dxa"/>
          </w:tcPr>
          <w:p w:rsidR="003D5625" w:rsidRPr="00147A47" w:rsidRDefault="003D5625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6" w:type="dxa"/>
          </w:tcPr>
          <w:p w:rsidR="003D5625" w:rsidRDefault="003D5625" w:rsidP="008D5E04">
            <w:pPr>
              <w:spacing w:before="0" w:after="0"/>
              <w:ind w:right="0"/>
              <w:jc w:val="both"/>
            </w:pPr>
            <w:r w:rsidRPr="00F757B9">
              <w:t xml:space="preserve">Получить </w:t>
            </w:r>
            <w:r>
              <w:t>разрешение НСБ</w:t>
            </w:r>
            <w:r w:rsidR="00444D6E">
              <w:t>-4</w:t>
            </w:r>
            <w:r w:rsidRPr="00F757B9">
              <w:t xml:space="preserve"> на дал</w:t>
            </w:r>
            <w:r w:rsidRPr="00F757B9">
              <w:t>ь</w:t>
            </w:r>
            <w:r w:rsidRPr="00F757B9">
              <w:t>нейший подъем мощности реактора</w:t>
            </w:r>
          </w:p>
          <w:p w:rsidR="00172A2F" w:rsidRPr="00F757B9" w:rsidRDefault="00172A2F" w:rsidP="008D5E04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3D5625" w:rsidRPr="004D571F" w:rsidRDefault="003D5625" w:rsidP="008D5E04">
            <w:pPr>
              <w:spacing w:before="0" w:after="0"/>
              <w:ind w:right="0"/>
              <w:jc w:val="both"/>
            </w:pPr>
            <w:r>
              <w:t>Разрешение получено</w:t>
            </w:r>
          </w:p>
        </w:tc>
        <w:tc>
          <w:tcPr>
            <w:tcW w:w="1701" w:type="dxa"/>
          </w:tcPr>
          <w:p w:rsidR="003D5625" w:rsidRPr="00797C4E" w:rsidRDefault="003D5625" w:rsidP="008D5E04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2" w:type="dxa"/>
          </w:tcPr>
          <w:p w:rsidR="003D5625" w:rsidRPr="00F449CA" w:rsidRDefault="003D5625" w:rsidP="008D5E04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2235" w:type="dxa"/>
          </w:tcPr>
          <w:p w:rsidR="003D5625" w:rsidRPr="00F449CA" w:rsidRDefault="003D5625" w:rsidP="008D5E04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</w:p>
        </w:tc>
        <w:tc>
          <w:tcPr>
            <w:tcW w:w="1701" w:type="dxa"/>
          </w:tcPr>
          <w:p w:rsidR="003D5625" w:rsidRPr="00147A47" w:rsidRDefault="003D5625" w:rsidP="008D5E04">
            <w:pPr>
              <w:spacing w:before="0" w:after="0"/>
              <w:ind w:right="0"/>
              <w:jc w:val="both"/>
            </w:pPr>
          </w:p>
        </w:tc>
        <w:tc>
          <w:tcPr>
            <w:tcW w:w="1274" w:type="dxa"/>
          </w:tcPr>
          <w:p w:rsidR="003D5625" w:rsidRPr="00147A47" w:rsidRDefault="003D5625" w:rsidP="008D5E04">
            <w:pPr>
              <w:spacing w:before="0" w:after="0"/>
              <w:ind w:right="0"/>
              <w:jc w:val="both"/>
            </w:pPr>
          </w:p>
        </w:tc>
      </w:tr>
      <w:tr w:rsidR="00AD09A9" w:rsidTr="00AD09A9">
        <w:tc>
          <w:tcPr>
            <w:tcW w:w="1069" w:type="dxa"/>
          </w:tcPr>
          <w:p w:rsidR="003D5625" w:rsidRPr="00147A47" w:rsidRDefault="003D5625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6" w:type="dxa"/>
          </w:tcPr>
          <w:p w:rsidR="003D5625" w:rsidRDefault="001A595A" w:rsidP="00B1502E">
            <w:pPr>
              <w:spacing w:before="0" w:after="0"/>
              <w:ind w:right="0"/>
              <w:jc w:val="both"/>
            </w:pPr>
            <w:ins w:id="477" w:author="admin" w:date="2017-02-28T14:49:00Z">
              <w:r w:rsidRPr="00C2053B">
                <w:t xml:space="preserve">В блоке задания </w:t>
              </w:r>
              <w:proofErr w:type="spellStart"/>
              <w:r w:rsidRPr="00C2053B">
                <w:t>уставок</w:t>
              </w:r>
              <w:proofErr w:type="spellEnd"/>
              <w:r w:rsidRPr="00C2053B">
                <w:t xml:space="preserve"> БКЦ89-Р на БПУ-4 для каждого канала АКНП в</w:t>
              </w:r>
              <w:r w:rsidRPr="00C2053B">
                <w:t>ы</w:t>
              </w:r>
              <w:r w:rsidRPr="00C2053B">
                <w:t xml:space="preserve">ставить </w:t>
              </w:r>
              <w:proofErr w:type="spellStart"/>
              <w:r w:rsidRPr="00C2053B">
                <w:t>уставки</w:t>
              </w:r>
              <w:proofErr w:type="spellEnd"/>
              <w:r w:rsidRPr="00C2053B">
                <w:t xml:space="preserve"> аварийной защиты по мощности в соответствии с требов</w:t>
              </w:r>
              <w:r w:rsidRPr="00C2053B">
                <w:t>а</w:t>
              </w:r>
              <w:r w:rsidRPr="00C2053B">
                <w:t>ниями [5] и [4] с учетом пре</w:t>
              </w:r>
              <w:r w:rsidRPr="00C2053B">
                <w:t>д</w:t>
              </w:r>
              <w:r w:rsidRPr="00C2053B">
                <w:t xml:space="preserve">стоящего увеличения мощности реактора до уровня </w:t>
              </w:r>
              <w:r>
                <w:t>5</w:t>
              </w:r>
              <w:r w:rsidRPr="00C2053B">
                <w:t> % </w:t>
              </w:r>
              <w:proofErr w:type="spellStart"/>
              <w:proofErr w:type="gramStart"/>
              <w:r w:rsidRPr="00C2053B">
                <w:t>N</w:t>
              </w:r>
              <w:proofErr w:type="gramEnd"/>
              <w:r w:rsidRPr="0094071C">
                <w:rPr>
                  <w:vertAlign w:val="subscript"/>
                </w:rPr>
                <w:t>ном</w:t>
              </w:r>
              <w:proofErr w:type="spellEnd"/>
              <w:r>
                <w:t xml:space="preserve"> </w:t>
              </w:r>
            </w:ins>
            <w:del w:id="478" w:author="admin" w:date="2017-02-28T14:49:00Z">
              <w:r w:rsidR="003D5625" w:rsidDel="001A595A">
                <w:delText>В блоке задания у</w:delText>
              </w:r>
              <w:r w:rsidR="003D5625" w:rsidDel="001A595A">
                <w:delText>с</w:delText>
              </w:r>
              <w:r w:rsidR="003D5625" w:rsidDel="001A595A">
                <w:delText>тавок БКЦ</w:delText>
              </w:r>
              <w:r w:rsidR="003D5625" w:rsidRPr="00F757B9" w:rsidDel="001A595A">
                <w:delText xml:space="preserve"> на БПУ</w:delText>
              </w:r>
              <w:r w:rsidR="00B709E3" w:rsidDel="001A595A">
                <w:delText>-4</w:delText>
              </w:r>
              <w:r w:rsidR="003D5625" w:rsidRPr="00F757B9" w:rsidDel="001A595A">
                <w:delText xml:space="preserve"> для каждого к</w:delText>
              </w:r>
              <w:r w:rsidR="003D5625" w:rsidRPr="00F757B9" w:rsidDel="001A595A">
                <w:delText>а</w:delText>
              </w:r>
              <w:r w:rsidR="003D5625" w:rsidRPr="00F757B9" w:rsidDel="001A595A">
                <w:delText>нала АКНП выставить уставки ав</w:delText>
              </w:r>
              <w:r w:rsidR="003D5625" w:rsidRPr="00F757B9" w:rsidDel="001A595A">
                <w:delText>а</w:delText>
              </w:r>
              <w:r w:rsidR="003D5625" w:rsidRPr="00F757B9" w:rsidDel="001A595A">
                <w:delText xml:space="preserve">рийной защиты по мощности </w:delText>
              </w:r>
              <w:r w:rsidR="00B1502E" w:rsidDel="001A595A">
                <w:delText xml:space="preserve">в РД2 </w:delText>
              </w:r>
              <w:r w:rsidR="00BC1E20" w:rsidDel="001A595A">
                <w:br/>
              </w:r>
              <w:r w:rsidR="0091281E" w:rsidDel="001A595A">
                <w:delText>12</w:delText>
              </w:r>
              <w:r w:rsidR="0099011B" w:rsidRPr="00D0099C" w:rsidDel="001A595A">
                <w:delText>%</w:delText>
              </w:r>
              <w:r w:rsidR="0099011B" w:rsidRPr="00C231D1" w:rsidDel="001A595A">
                <w:delText>N</w:delText>
              </w:r>
              <w:r w:rsidR="0099011B" w:rsidRPr="00A97533" w:rsidDel="001A595A">
                <w:rPr>
                  <w:sz w:val="32"/>
                  <w:szCs w:val="32"/>
                  <w:vertAlign w:val="subscript"/>
                </w:rPr>
                <w:delText>ном</w:delText>
              </w:r>
              <w:r w:rsidR="00B1502E" w:rsidDel="001A595A">
                <w:delText xml:space="preserve"> </w:delText>
              </w:r>
              <w:r w:rsidR="003D5625" w:rsidRPr="00F757B9" w:rsidDel="001A595A">
                <w:delText>с учетом предстоящего ув</w:delText>
              </w:r>
              <w:r w:rsidR="003D5625" w:rsidRPr="00F757B9" w:rsidDel="001A595A">
                <w:delText>е</w:delText>
              </w:r>
              <w:r w:rsidR="003D5625" w:rsidRPr="00F757B9" w:rsidDel="001A595A">
                <w:delText>личения мощности реактора до уро</w:delText>
              </w:r>
              <w:r w:rsidR="003D5625" w:rsidRPr="00F757B9" w:rsidDel="001A595A">
                <w:delText>в</w:delText>
              </w:r>
              <w:r w:rsidR="003D5625" w:rsidRPr="00F757B9" w:rsidDel="001A595A">
                <w:delText xml:space="preserve">ня </w:delText>
              </w:r>
              <w:r w:rsidR="003D5625" w:rsidRPr="00B1502E" w:rsidDel="001A595A">
                <w:delText>5%N</w:delText>
              </w:r>
              <w:r w:rsidR="003D5625" w:rsidRPr="00A97533" w:rsidDel="001A595A">
                <w:rPr>
                  <w:sz w:val="32"/>
                  <w:szCs w:val="32"/>
                  <w:vertAlign w:val="subscript"/>
                </w:rPr>
                <w:delText>ном</w:delText>
              </w:r>
              <w:r w:rsidR="003D5625" w:rsidRPr="00C706B4" w:rsidDel="001A595A">
                <w:delText xml:space="preserve"> </w:delText>
              </w:r>
            </w:del>
            <w:r w:rsidR="003D5625">
              <w:t>по показаниям АКНП</w:t>
            </w:r>
          </w:p>
          <w:p w:rsidR="00172A2F" w:rsidRPr="00C706B4" w:rsidRDefault="00172A2F" w:rsidP="00B1502E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3D5625" w:rsidRDefault="003D5625" w:rsidP="008D5E04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 w:rsidR="00B709E3">
              <w:t>-4</w:t>
            </w:r>
          </w:p>
        </w:tc>
        <w:tc>
          <w:tcPr>
            <w:tcW w:w="1701" w:type="dxa"/>
          </w:tcPr>
          <w:p w:rsidR="003D5625" w:rsidRPr="00797C4E" w:rsidRDefault="003D5625" w:rsidP="008D5E04">
            <w:pPr>
              <w:spacing w:before="0" w:after="0"/>
              <w:ind w:right="0"/>
              <w:jc w:val="both"/>
            </w:pPr>
            <w:r w:rsidRPr="00797C4E">
              <w:t>БПУ</w:t>
            </w:r>
            <w:r w:rsidR="00B709E3">
              <w:t>-4</w:t>
            </w:r>
          </w:p>
        </w:tc>
        <w:tc>
          <w:tcPr>
            <w:tcW w:w="1592" w:type="dxa"/>
          </w:tcPr>
          <w:p w:rsidR="003D5625" w:rsidRDefault="003D5625" w:rsidP="008D5E04">
            <w:pPr>
              <w:spacing w:before="0" w:after="0"/>
              <w:ind w:right="0"/>
              <w:jc w:val="both"/>
            </w:pPr>
            <w:r w:rsidRPr="004D571F">
              <w:t>ВИУР</w:t>
            </w:r>
            <w:r w:rsidR="005E5027">
              <w:t>-4</w:t>
            </w:r>
          </w:p>
        </w:tc>
        <w:tc>
          <w:tcPr>
            <w:tcW w:w="2235" w:type="dxa"/>
          </w:tcPr>
          <w:p w:rsidR="003D5625" w:rsidRDefault="003D5625" w:rsidP="0024487C">
            <w:pPr>
              <w:pStyle w:val="afd"/>
              <w:jc w:val="both"/>
            </w:pPr>
            <w:del w:id="479" w:author="admin" w:date="2017-02-28T15:10:00Z">
              <w:r w:rsidDel="0024487C">
                <w:delText>НСБ</w:delText>
              </w:r>
            </w:del>
            <w:ins w:id="480" w:author="admin" w:date="2017-02-28T15:10:00Z">
              <w:r w:rsidR="0024487C">
                <w:t>НС</w:t>
              </w:r>
              <w:r w:rsidR="0024487C">
                <w:t>РЦ</w:t>
              </w:r>
            </w:ins>
            <w:r w:rsidR="005E5027">
              <w:t>-4</w:t>
            </w:r>
            <w:r>
              <w:t>, ТРИ</w:t>
            </w:r>
          </w:p>
        </w:tc>
        <w:tc>
          <w:tcPr>
            <w:tcW w:w="1701" w:type="dxa"/>
          </w:tcPr>
          <w:p w:rsidR="003D5625" w:rsidRPr="00147A47" w:rsidRDefault="003D5625" w:rsidP="008D5E04">
            <w:pPr>
              <w:spacing w:before="0" w:after="0"/>
              <w:ind w:right="0"/>
              <w:jc w:val="both"/>
            </w:pPr>
          </w:p>
        </w:tc>
        <w:tc>
          <w:tcPr>
            <w:tcW w:w="1274" w:type="dxa"/>
          </w:tcPr>
          <w:p w:rsidR="003D5625" w:rsidRPr="00147A47" w:rsidRDefault="003D5625" w:rsidP="008D5E04">
            <w:pPr>
              <w:spacing w:before="0" w:after="0"/>
              <w:ind w:right="0"/>
              <w:jc w:val="both"/>
            </w:pPr>
          </w:p>
        </w:tc>
      </w:tr>
      <w:tr w:rsidR="00AD09A9" w:rsidTr="00AD09A9">
        <w:tc>
          <w:tcPr>
            <w:tcW w:w="1069" w:type="dxa"/>
          </w:tcPr>
          <w:p w:rsidR="003D5625" w:rsidRPr="00147A47" w:rsidRDefault="003D5625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6" w:type="dxa"/>
          </w:tcPr>
          <w:p w:rsidR="003D5625" w:rsidDel="002E479C" w:rsidRDefault="002E479C" w:rsidP="00463F44">
            <w:pPr>
              <w:spacing w:before="0" w:after="0"/>
              <w:ind w:right="0"/>
              <w:jc w:val="both"/>
              <w:rPr>
                <w:del w:id="481" w:author="admin" w:date="2017-02-28T14:52:00Z"/>
              </w:rPr>
            </w:pPr>
            <w:ins w:id="482" w:author="admin" w:date="2017-02-28T14:52:00Z">
              <w:r w:rsidRPr="00407F9D">
                <w:t>В соответствии с требованиями инс</w:t>
              </w:r>
              <w:r w:rsidRPr="00407F9D">
                <w:t>т</w:t>
              </w:r>
              <w:r w:rsidRPr="00407F9D">
                <w:t>рукции по эксплуатации РУ [5], при отключенном АРМ реактора, пер</w:t>
              </w:r>
              <w:r w:rsidRPr="00407F9D">
                <w:t>е</w:t>
              </w:r>
              <w:r w:rsidRPr="00407F9D">
                <w:t xml:space="preserve">мещением 10 группы ОР СУЗ </w:t>
              </w:r>
              <w:r>
                <w:t>вверх</w:t>
              </w:r>
              <w:r w:rsidRPr="00407F9D">
                <w:t xml:space="preserve"> в режиме ручного группового управл</w:t>
              </w:r>
              <w:r w:rsidRPr="00407F9D">
                <w:t>е</w:t>
              </w:r>
              <w:r w:rsidRPr="00407F9D">
                <w:lastRenderedPageBreak/>
                <w:t xml:space="preserve">ния </w:t>
              </w:r>
              <w:r>
                <w:t>и, при необходимости, кратк</w:t>
              </w:r>
              <w:r>
                <w:t>о</w:t>
              </w:r>
              <w:r>
                <w:t>временным вводом в 1 контур ди</w:t>
              </w:r>
              <w:r>
                <w:t>с</w:t>
              </w:r>
              <w:r>
                <w:t>тиллята для поддержания положения 10 группы ОР СУЗ в интервале 70-90 % </w:t>
              </w:r>
              <w:proofErr w:type="spellStart"/>
              <w:proofErr w:type="gramStart"/>
              <w:r>
                <w:t>Н</w:t>
              </w:r>
              <w:r w:rsidRPr="0094071C">
                <w:rPr>
                  <w:vertAlign w:val="subscript"/>
                </w:rPr>
                <w:t>аз</w:t>
              </w:r>
              <w:proofErr w:type="spellEnd"/>
              <w:proofErr w:type="gramEnd"/>
              <w:r>
                <w:t>, увеличить</w:t>
              </w:r>
              <w:r w:rsidRPr="00407F9D">
                <w:t xml:space="preserve"> мощность реа</w:t>
              </w:r>
              <w:r w:rsidRPr="00407F9D">
                <w:t>к</w:t>
              </w:r>
              <w:r w:rsidRPr="00407F9D">
                <w:t xml:space="preserve">тора до </w:t>
              </w:r>
              <w:r>
                <w:t>5</w:t>
              </w:r>
              <w:r w:rsidRPr="00407F9D">
                <w:t> % </w:t>
              </w:r>
              <w:r w:rsidRPr="0094071C">
                <w:rPr>
                  <w:lang w:val="en-US"/>
                </w:rPr>
                <w:t>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4071C">
                <w:rPr>
                  <w:vertAlign w:val="superscript"/>
                </w:rPr>
                <w:t xml:space="preserve"> </w:t>
              </w:r>
              <w:r w:rsidRPr="00407F9D">
                <w:t>по показаниям АКНП</w:t>
              </w:r>
            </w:ins>
            <w:del w:id="483" w:author="admin" w:date="2017-02-28T14:52:00Z">
              <w:r w:rsidR="003D5625" w:rsidRPr="00F757B9" w:rsidDel="002E479C">
                <w:delText xml:space="preserve">В соответствии с требованиями инструкции по эксплуатации РУ </w:delText>
              </w:r>
            </w:del>
            <w:del w:id="484" w:author="admin" w:date="2017-02-28T14:47:00Z">
              <w:r w:rsidR="003D5625" w:rsidDel="001A595A">
                <w:delText>реа</w:delText>
              </w:r>
              <w:r w:rsidR="003D5625" w:rsidDel="001A595A">
                <w:delText>к</w:delText>
              </w:r>
              <w:r w:rsidR="003D5625" w:rsidDel="001A595A">
                <w:delText xml:space="preserve">тора </w:delText>
              </w:r>
            </w:del>
            <w:del w:id="485" w:author="admin" w:date="2017-02-28T14:52:00Z">
              <w:r w:rsidR="003D5625" w:rsidDel="002E479C">
                <w:delText xml:space="preserve">перемещением </w:delText>
              </w:r>
              <w:r w:rsidR="00F624DE" w:rsidDel="002E479C">
                <w:delText>10 группы ОР СУЗ вверх в режиме ручного групп</w:delText>
              </w:r>
              <w:r w:rsidR="00F624DE" w:rsidDel="002E479C">
                <w:delText>о</w:delText>
              </w:r>
              <w:r w:rsidR="00F624DE" w:rsidDel="002E479C">
                <w:delText xml:space="preserve">вого управления  и, </w:delText>
              </w:r>
              <w:r w:rsidR="00AE44D6" w:rsidDel="002E479C">
                <w:delText>при необходим</w:delText>
              </w:r>
              <w:r w:rsidR="00AE44D6" w:rsidDel="002E479C">
                <w:delText>о</w:delText>
              </w:r>
              <w:r w:rsidR="00AE44D6" w:rsidDel="002E479C">
                <w:delText>сти,</w:delText>
              </w:r>
            </w:del>
          </w:p>
          <w:p w:rsidR="00473147" w:rsidRPr="00C706B4" w:rsidRDefault="00473147" w:rsidP="00463F44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3D5625" w:rsidRPr="002E479C" w:rsidRDefault="003D5625" w:rsidP="008D5E04">
            <w:pPr>
              <w:spacing w:before="0" w:after="0"/>
              <w:ind w:right="0"/>
              <w:jc w:val="both"/>
            </w:pPr>
            <w:r>
              <w:lastRenderedPageBreak/>
              <w:t>Показания СВРК, АКНП</w:t>
            </w:r>
            <w:ins w:id="486" w:author="admin" w:date="2017-02-28T14:54:00Z">
              <w:r w:rsidR="002E479C" w:rsidRPr="002E479C">
                <w:rPr>
                  <w:rPrChange w:id="487" w:author="admin" w:date="2017-02-28T14:54:00Z">
                    <w:rPr>
                      <w:lang w:val="en-US"/>
                    </w:rPr>
                  </w:rPrChange>
                </w:rPr>
                <w:t>, (</w:t>
              </w:r>
              <w:r w:rsidR="002E479C" w:rsidRPr="0094071C">
                <w:t>ВК) АРМ ВИУР и АРМ ВИУТ</w:t>
              </w:r>
            </w:ins>
          </w:p>
        </w:tc>
        <w:tc>
          <w:tcPr>
            <w:tcW w:w="1701" w:type="dxa"/>
          </w:tcPr>
          <w:p w:rsidR="003D5625" w:rsidRPr="00797C4E" w:rsidRDefault="003D5625" w:rsidP="008D5E04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2" w:type="dxa"/>
          </w:tcPr>
          <w:p w:rsidR="003D5625" w:rsidRDefault="003D5625" w:rsidP="002E479C">
            <w:pPr>
              <w:spacing w:before="0" w:after="0"/>
              <w:ind w:right="0"/>
              <w:jc w:val="both"/>
            </w:pPr>
            <w:r w:rsidRPr="004D571F">
              <w:t>ВИУР</w:t>
            </w:r>
            <w:r w:rsidR="005E5027">
              <w:t>-4</w:t>
            </w:r>
            <w:ins w:id="488" w:author="admin" w:date="2017-02-28T14:56:00Z">
              <w:r w:rsidR="002E479C">
                <w:t xml:space="preserve">, </w:t>
              </w:r>
              <w:r w:rsidR="002E479C" w:rsidRPr="004D571F">
                <w:t>ВИУ</w:t>
              </w:r>
              <w:r w:rsidR="002E479C">
                <w:t>Т</w:t>
              </w:r>
              <w:r w:rsidR="002E479C">
                <w:t>-4</w:t>
              </w:r>
            </w:ins>
          </w:p>
        </w:tc>
        <w:tc>
          <w:tcPr>
            <w:tcW w:w="2235" w:type="dxa"/>
          </w:tcPr>
          <w:p w:rsidR="003D5625" w:rsidRDefault="003D5625" w:rsidP="008D5E04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3D5625" w:rsidRPr="00C82DB4" w:rsidRDefault="003D5625" w:rsidP="008D5E04">
            <w:pPr>
              <w:spacing w:before="0" w:after="0"/>
              <w:ind w:right="0"/>
              <w:jc w:val="both"/>
            </w:pPr>
          </w:p>
        </w:tc>
        <w:tc>
          <w:tcPr>
            <w:tcW w:w="1701" w:type="dxa"/>
          </w:tcPr>
          <w:p w:rsidR="003D5625" w:rsidRPr="00147A47" w:rsidRDefault="003D5625" w:rsidP="008D5E04">
            <w:pPr>
              <w:spacing w:before="0" w:after="0"/>
              <w:ind w:right="0"/>
              <w:jc w:val="both"/>
            </w:pPr>
          </w:p>
        </w:tc>
        <w:tc>
          <w:tcPr>
            <w:tcW w:w="1274" w:type="dxa"/>
          </w:tcPr>
          <w:p w:rsidR="003D5625" w:rsidRPr="00147A47" w:rsidRDefault="003D5625" w:rsidP="008D5E04">
            <w:pPr>
              <w:spacing w:before="0" w:after="0"/>
              <w:ind w:right="0"/>
              <w:jc w:val="both"/>
            </w:pPr>
          </w:p>
        </w:tc>
      </w:tr>
    </w:tbl>
    <w:p w:rsidR="00F624DE" w:rsidRDefault="00F624DE" w:rsidP="00F624DE">
      <w:pPr>
        <w:tabs>
          <w:tab w:val="left" w:pos="255"/>
        </w:tabs>
        <w:spacing w:before="240" w:after="240"/>
        <w:ind w:right="0"/>
        <w:jc w:val="center"/>
      </w:pPr>
      <w:r>
        <w:lastRenderedPageBreak/>
        <w:t xml:space="preserve">Продолжение </w:t>
      </w:r>
      <w:r w:rsidRPr="00F624DE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  <w:tblPrChange w:id="489" w:author="admin" w:date="2017-02-28T14:53:00Z">
          <w:tblPr>
            <w:tblStyle w:val="af4"/>
            <w:tblW w:w="4862" w:type="pct"/>
            <w:tblInd w:w="250" w:type="dxa"/>
            <w:tblLayout w:type="fixed"/>
            <w:tblLook w:val="04A0"/>
          </w:tblPr>
        </w:tblPrChange>
      </w:tblPr>
      <w:tblGrid>
        <w:gridCol w:w="1069"/>
        <w:gridCol w:w="4175"/>
        <w:gridCol w:w="1843"/>
        <w:gridCol w:w="1701"/>
        <w:gridCol w:w="1593"/>
        <w:gridCol w:w="2234"/>
        <w:gridCol w:w="1701"/>
        <w:gridCol w:w="1275"/>
        <w:tblGridChange w:id="490">
          <w:tblGrid>
            <w:gridCol w:w="1069"/>
            <w:gridCol w:w="4175"/>
            <w:gridCol w:w="1843"/>
            <w:gridCol w:w="1701"/>
            <w:gridCol w:w="1593"/>
            <w:gridCol w:w="2234"/>
            <w:gridCol w:w="1701"/>
            <w:gridCol w:w="1275"/>
          </w:tblGrid>
        </w:tblGridChange>
      </w:tblGrid>
      <w:tr w:rsidR="000842DB" w:rsidTr="002E479C">
        <w:tc>
          <w:tcPr>
            <w:tcW w:w="1069" w:type="dxa"/>
            <w:vAlign w:val="center"/>
            <w:tcPrChange w:id="491" w:author="admin" w:date="2017-02-28T14:53:00Z">
              <w:tcPr>
                <w:tcW w:w="1070" w:type="dxa"/>
                <w:vAlign w:val="center"/>
              </w:tcPr>
            </w:tcPrChange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>
              <w:t>№</w:t>
            </w:r>
          </w:p>
          <w:p w:rsidR="005A652A" w:rsidRPr="00147A47" w:rsidRDefault="00684E6C" w:rsidP="00C506CF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5A652A" w:rsidRPr="00147A47">
              <w:t>ага</w:t>
            </w:r>
            <w:r>
              <w:t xml:space="preserve"> (блока шагов)</w:t>
            </w:r>
          </w:p>
        </w:tc>
        <w:tc>
          <w:tcPr>
            <w:tcW w:w="4175" w:type="dxa"/>
            <w:vAlign w:val="center"/>
            <w:tcPrChange w:id="492" w:author="admin" w:date="2017-02-28T14:53:00Z">
              <w:tcPr>
                <w:tcW w:w="4175" w:type="dxa"/>
                <w:vAlign w:val="center"/>
              </w:tcPr>
            </w:tcPrChange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684E6C">
              <w:t xml:space="preserve"> (блока шагов)</w:t>
            </w:r>
          </w:p>
        </w:tc>
        <w:tc>
          <w:tcPr>
            <w:tcW w:w="1843" w:type="dxa"/>
            <w:vAlign w:val="center"/>
            <w:tcPrChange w:id="493" w:author="admin" w:date="2017-02-28T14:53:00Z">
              <w:tcPr>
                <w:tcW w:w="1843" w:type="dxa"/>
                <w:vAlign w:val="center"/>
              </w:tcPr>
            </w:tcPrChange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  <w:tcPrChange w:id="494" w:author="admin" w:date="2017-02-28T14:53:00Z">
              <w:tcPr>
                <w:tcW w:w="1701" w:type="dxa"/>
                <w:vAlign w:val="center"/>
              </w:tcPr>
            </w:tcPrChange>
          </w:tcPr>
          <w:p w:rsidR="005A652A" w:rsidRPr="00147A47" w:rsidRDefault="005A652A" w:rsidP="00C506CF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5A652A" w:rsidRDefault="005A652A" w:rsidP="00C506CF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3" w:type="dxa"/>
            <w:vAlign w:val="center"/>
            <w:tcPrChange w:id="495" w:author="admin" w:date="2017-02-28T14:53:00Z">
              <w:tcPr>
                <w:tcW w:w="1593" w:type="dxa"/>
                <w:vAlign w:val="center"/>
              </w:tcPr>
            </w:tcPrChange>
          </w:tcPr>
          <w:p w:rsidR="005A652A" w:rsidRDefault="005A652A" w:rsidP="00C506CF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34" w:type="dxa"/>
            <w:vAlign w:val="center"/>
            <w:tcPrChange w:id="496" w:author="admin" w:date="2017-02-28T14:53:00Z">
              <w:tcPr>
                <w:tcW w:w="2234" w:type="dxa"/>
                <w:vAlign w:val="center"/>
              </w:tcPr>
            </w:tcPrChange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01" w:type="dxa"/>
            <w:vAlign w:val="center"/>
            <w:tcPrChange w:id="497" w:author="admin" w:date="2017-02-28T14:53:00Z">
              <w:tcPr>
                <w:tcW w:w="1701" w:type="dxa"/>
                <w:vAlign w:val="center"/>
              </w:tcPr>
            </w:tcPrChange>
          </w:tcPr>
          <w:p w:rsidR="005A652A" w:rsidRPr="00991A75" w:rsidRDefault="005A652A" w:rsidP="00C506CF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75" w:type="dxa"/>
            <w:vAlign w:val="center"/>
            <w:tcPrChange w:id="498" w:author="admin" w:date="2017-02-28T14:53:00Z">
              <w:tcPr>
                <w:tcW w:w="1275" w:type="dxa"/>
                <w:vAlign w:val="center"/>
              </w:tcPr>
            </w:tcPrChange>
          </w:tcPr>
          <w:p w:rsidR="005A652A" w:rsidRPr="00991A75" w:rsidRDefault="005A652A" w:rsidP="00C506CF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</w:t>
            </w:r>
            <w:r>
              <w:t>м</w:t>
            </w:r>
            <w:r>
              <w:t>мы</w:t>
            </w:r>
          </w:p>
        </w:tc>
      </w:tr>
      <w:tr w:rsidR="000842DB" w:rsidDel="002E479C" w:rsidTr="002E479C">
        <w:trPr>
          <w:del w:id="499" w:author="admin" w:date="2017-02-28T14:53:00Z"/>
        </w:trPr>
        <w:tc>
          <w:tcPr>
            <w:tcW w:w="1069" w:type="dxa"/>
            <w:tcPrChange w:id="500" w:author="admin" w:date="2017-02-28T14:53:00Z">
              <w:tcPr>
                <w:tcW w:w="1070" w:type="dxa"/>
              </w:tcPr>
            </w:tcPrChange>
          </w:tcPr>
          <w:p w:rsidR="005A652A" w:rsidRPr="00147A47" w:rsidDel="002E479C" w:rsidRDefault="005A652A" w:rsidP="005A652A">
            <w:pPr>
              <w:pStyle w:val="a7"/>
              <w:spacing w:before="0" w:after="0"/>
              <w:ind w:left="0" w:right="0"/>
              <w:jc w:val="both"/>
              <w:rPr>
                <w:del w:id="501" w:author="admin" w:date="2017-02-28T14:53:00Z"/>
              </w:rPr>
            </w:pPr>
          </w:p>
        </w:tc>
        <w:tc>
          <w:tcPr>
            <w:tcW w:w="4175" w:type="dxa"/>
            <w:tcPrChange w:id="502" w:author="admin" w:date="2017-02-28T14:53:00Z">
              <w:tcPr>
                <w:tcW w:w="4175" w:type="dxa"/>
              </w:tcPr>
            </w:tcPrChange>
          </w:tcPr>
          <w:p w:rsidR="005A652A" w:rsidDel="002E479C" w:rsidRDefault="00463F44" w:rsidP="008D5E04">
            <w:pPr>
              <w:spacing w:before="0" w:after="0"/>
              <w:ind w:right="0"/>
              <w:jc w:val="both"/>
              <w:rPr>
                <w:del w:id="503" w:author="admin" w:date="2017-02-28T14:53:00Z"/>
                <w:sz w:val="32"/>
                <w:szCs w:val="32"/>
                <w:vertAlign w:val="subscript"/>
              </w:rPr>
            </w:pPr>
            <w:del w:id="504" w:author="admin" w:date="2017-02-28T14:53:00Z">
              <w:r w:rsidDel="002E479C">
                <w:delText>кратковременным вводом в 1 контур дистиллята для поддержания полож</w:delText>
              </w:r>
              <w:r w:rsidDel="002E479C">
                <w:delText>е</w:delText>
              </w:r>
              <w:r w:rsidDel="002E479C">
                <w:delText xml:space="preserve">ния 10 группы ОР СУЗ </w:delText>
              </w:r>
              <w:r w:rsidR="0091281E" w:rsidDel="002E479C">
                <w:delText>в диапазоне 70-90</w:delText>
              </w:r>
              <w:r w:rsidR="00807A59" w:rsidDel="002E479C">
                <w:delText>%</w:delText>
              </w:r>
              <w:r w:rsidR="005A652A" w:rsidDel="002E479C">
                <w:delText>Н</w:delText>
              </w:r>
              <w:r w:rsidR="005A652A" w:rsidRPr="00A97533" w:rsidDel="002E479C">
                <w:rPr>
                  <w:sz w:val="32"/>
                  <w:szCs w:val="32"/>
                  <w:vertAlign w:val="subscript"/>
                </w:rPr>
                <w:delText>аз</w:delText>
              </w:r>
              <w:r w:rsidR="005A652A" w:rsidDel="002E479C">
                <w:delText xml:space="preserve">, увеличить по показаниям АКНП мощность реактора </w:delText>
              </w:r>
              <w:r w:rsidR="005A652A" w:rsidRPr="00967706" w:rsidDel="002E479C">
                <w:delText>до 5</w:delText>
              </w:r>
              <w:r w:rsidR="005A652A" w:rsidRPr="00C231D1" w:rsidDel="002E479C">
                <w:delText>%N</w:delText>
              </w:r>
              <w:r w:rsidR="005A652A" w:rsidRPr="00A97533" w:rsidDel="002E479C">
                <w:rPr>
                  <w:sz w:val="32"/>
                  <w:szCs w:val="32"/>
                  <w:vertAlign w:val="subscript"/>
                </w:rPr>
                <w:delText>ном</w:delText>
              </w:r>
            </w:del>
          </w:p>
          <w:p w:rsidR="000842DB" w:rsidDel="002E479C" w:rsidRDefault="000842DB" w:rsidP="008D5E04">
            <w:pPr>
              <w:spacing w:before="0" w:after="0"/>
              <w:ind w:right="0"/>
              <w:jc w:val="both"/>
              <w:rPr>
                <w:del w:id="505" w:author="admin" w:date="2017-02-28T14:53:00Z"/>
                <w:sz w:val="32"/>
                <w:szCs w:val="32"/>
                <w:vertAlign w:val="subscript"/>
              </w:rPr>
            </w:pPr>
          </w:p>
          <w:p w:rsidR="000842DB" w:rsidDel="002E479C" w:rsidRDefault="000842DB" w:rsidP="008D5E04">
            <w:pPr>
              <w:spacing w:before="0" w:after="0"/>
              <w:ind w:right="0"/>
              <w:jc w:val="both"/>
              <w:rPr>
                <w:del w:id="506" w:author="admin" w:date="2017-02-28T14:53:00Z"/>
              </w:rPr>
            </w:pPr>
          </w:p>
        </w:tc>
        <w:tc>
          <w:tcPr>
            <w:tcW w:w="1843" w:type="dxa"/>
            <w:tcPrChange w:id="507" w:author="admin" w:date="2017-02-28T14:53:00Z">
              <w:tcPr>
                <w:tcW w:w="1843" w:type="dxa"/>
              </w:tcPr>
            </w:tcPrChange>
          </w:tcPr>
          <w:p w:rsidR="005A652A" w:rsidDel="002E479C" w:rsidRDefault="005A652A" w:rsidP="008D5E04">
            <w:pPr>
              <w:spacing w:before="0" w:after="0"/>
              <w:ind w:right="0"/>
              <w:jc w:val="both"/>
              <w:rPr>
                <w:del w:id="508" w:author="admin" w:date="2017-02-28T14:53:00Z"/>
              </w:rPr>
            </w:pPr>
          </w:p>
        </w:tc>
        <w:tc>
          <w:tcPr>
            <w:tcW w:w="1701" w:type="dxa"/>
            <w:tcPrChange w:id="509" w:author="admin" w:date="2017-02-28T14:53:00Z">
              <w:tcPr>
                <w:tcW w:w="1701" w:type="dxa"/>
              </w:tcPr>
            </w:tcPrChange>
          </w:tcPr>
          <w:p w:rsidR="005A652A" w:rsidDel="002E479C" w:rsidRDefault="005A652A" w:rsidP="008D5E04">
            <w:pPr>
              <w:spacing w:before="0" w:after="0"/>
              <w:ind w:right="0"/>
              <w:jc w:val="both"/>
              <w:rPr>
                <w:del w:id="510" w:author="admin" w:date="2017-02-28T14:53:00Z"/>
              </w:rPr>
            </w:pPr>
          </w:p>
        </w:tc>
        <w:tc>
          <w:tcPr>
            <w:tcW w:w="1593" w:type="dxa"/>
            <w:tcPrChange w:id="511" w:author="admin" w:date="2017-02-28T14:53:00Z">
              <w:tcPr>
                <w:tcW w:w="1593" w:type="dxa"/>
              </w:tcPr>
            </w:tcPrChange>
          </w:tcPr>
          <w:p w:rsidR="005A652A" w:rsidRPr="004D571F" w:rsidDel="002E479C" w:rsidRDefault="005A652A" w:rsidP="008D5E04">
            <w:pPr>
              <w:spacing w:before="0" w:after="0"/>
              <w:ind w:right="0"/>
              <w:jc w:val="both"/>
              <w:rPr>
                <w:del w:id="512" w:author="admin" w:date="2017-02-28T14:53:00Z"/>
              </w:rPr>
            </w:pPr>
          </w:p>
        </w:tc>
        <w:tc>
          <w:tcPr>
            <w:tcW w:w="2234" w:type="dxa"/>
            <w:tcPrChange w:id="513" w:author="admin" w:date="2017-02-28T14:53:00Z">
              <w:tcPr>
                <w:tcW w:w="2234" w:type="dxa"/>
              </w:tcPr>
            </w:tcPrChange>
          </w:tcPr>
          <w:p w:rsidR="005A652A" w:rsidDel="002E479C" w:rsidRDefault="005A652A" w:rsidP="008D5E04">
            <w:pPr>
              <w:spacing w:before="0" w:after="0"/>
              <w:ind w:right="0"/>
              <w:jc w:val="both"/>
              <w:rPr>
                <w:del w:id="514" w:author="admin" w:date="2017-02-28T14:53:00Z"/>
              </w:rPr>
            </w:pPr>
          </w:p>
        </w:tc>
        <w:tc>
          <w:tcPr>
            <w:tcW w:w="1701" w:type="dxa"/>
            <w:tcPrChange w:id="515" w:author="admin" w:date="2017-02-28T14:53:00Z">
              <w:tcPr>
                <w:tcW w:w="1701" w:type="dxa"/>
              </w:tcPr>
            </w:tcPrChange>
          </w:tcPr>
          <w:p w:rsidR="005A652A" w:rsidRPr="00147A47" w:rsidDel="002E479C" w:rsidRDefault="005A652A" w:rsidP="008D5E04">
            <w:pPr>
              <w:spacing w:before="0" w:after="0"/>
              <w:ind w:right="0"/>
              <w:jc w:val="both"/>
              <w:rPr>
                <w:del w:id="516" w:author="admin" w:date="2017-02-28T14:53:00Z"/>
              </w:rPr>
            </w:pPr>
          </w:p>
        </w:tc>
        <w:tc>
          <w:tcPr>
            <w:tcW w:w="1275" w:type="dxa"/>
            <w:tcPrChange w:id="517" w:author="admin" w:date="2017-02-28T14:53:00Z">
              <w:tcPr>
                <w:tcW w:w="1275" w:type="dxa"/>
              </w:tcPr>
            </w:tcPrChange>
          </w:tcPr>
          <w:p w:rsidR="005A652A" w:rsidRPr="00147A47" w:rsidDel="002E479C" w:rsidRDefault="005A652A" w:rsidP="008D5E04">
            <w:pPr>
              <w:spacing w:before="0" w:after="0"/>
              <w:ind w:right="0"/>
              <w:jc w:val="both"/>
              <w:rPr>
                <w:del w:id="518" w:author="admin" w:date="2017-02-28T14:53:00Z"/>
              </w:rPr>
            </w:pPr>
          </w:p>
        </w:tc>
      </w:tr>
      <w:tr w:rsidR="000842DB" w:rsidTr="002E479C">
        <w:tc>
          <w:tcPr>
            <w:tcW w:w="1069" w:type="dxa"/>
            <w:tcPrChange w:id="519" w:author="admin" w:date="2017-02-28T14:53:00Z">
              <w:tcPr>
                <w:tcW w:w="1070" w:type="dxa"/>
              </w:tcPr>
            </w:tcPrChange>
          </w:tcPr>
          <w:p w:rsidR="005A652A" w:rsidRPr="00147A47" w:rsidRDefault="005A652A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5" w:type="dxa"/>
            <w:tcPrChange w:id="520" w:author="admin" w:date="2017-02-28T14:53:00Z">
              <w:tcPr>
                <w:tcW w:w="4175" w:type="dxa"/>
              </w:tcPr>
            </w:tcPrChange>
          </w:tcPr>
          <w:p w:rsidR="00A97610" w:rsidDel="002E479C" w:rsidRDefault="002E479C" w:rsidP="00A97610">
            <w:pPr>
              <w:spacing w:before="0" w:after="0"/>
              <w:ind w:right="0"/>
              <w:jc w:val="both"/>
              <w:rPr>
                <w:del w:id="521" w:author="admin" w:date="2017-02-28T14:53:00Z"/>
              </w:rPr>
            </w:pPr>
            <w:ins w:id="522" w:author="admin" w:date="2017-02-28T14:53:00Z">
              <w:r w:rsidRPr="00407F9D">
                <w:t>Измен</w:t>
              </w:r>
              <w:r w:rsidRPr="00407F9D">
                <w:t>е</w:t>
              </w:r>
              <w:r w:rsidRPr="00407F9D">
                <w:t>нием положения</w:t>
              </w:r>
              <w:r>
                <w:t xml:space="preserve"> 10 группы ОР СУЗ стабилизировать мощность реактора на уровне 5 </w:t>
              </w:r>
              <w:r w:rsidRPr="003D70B0">
                <w:t>%</w:t>
              </w:r>
              <w:r>
                <w:t> </w:t>
              </w:r>
              <w:proofErr w:type="spellStart"/>
              <w:proofErr w:type="gramStart"/>
              <w:r w:rsidRPr="003D70B0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пок</w:t>
              </w:r>
              <w:r>
                <w:t>а</w:t>
              </w:r>
              <w:r>
                <w:lastRenderedPageBreak/>
                <w:t>заниям АКНП. В течение ~10 мин выполнить регистрацию п</w:t>
              </w:r>
              <w:r>
                <w:t>а</w:t>
              </w:r>
              <w:r>
                <w:t xml:space="preserve">раметров при стабилизированных параметрах РУ. </w:t>
              </w:r>
              <w:r w:rsidRPr="00382922">
                <w:t>При этом: -</w:t>
              </w:r>
              <w:r>
                <w:t xml:space="preserve"> положение ОР СУЗ не изменять; - </w:t>
              </w:r>
              <w:r w:rsidRPr="00382922">
                <w:t>д</w:t>
              </w:r>
              <w:r>
                <w:t>авление (а</w:t>
              </w:r>
              <w:r>
                <w:t>б</w:t>
              </w:r>
              <w:r>
                <w:t xml:space="preserve">солютное) в первом контуре </w:t>
              </w:r>
              <w:r w:rsidRPr="00EA079B">
                <w:t>от 158 до 162 кгс/см</w:t>
              </w:r>
              <w:r w:rsidRPr="0094071C">
                <w:rPr>
                  <w:vertAlign w:val="superscript"/>
                </w:rPr>
                <w:t>2</w:t>
              </w:r>
              <w:r w:rsidRPr="00EA079B">
                <w:t xml:space="preserve"> (от 15,5 до 15,9 МПа)</w:t>
              </w:r>
              <w:r>
                <w:t xml:space="preserve"> поддерживать работой электронагревателей и кл</w:t>
              </w:r>
              <w:r>
                <w:t>а</w:t>
              </w:r>
              <w:r>
                <w:t>панов впрыска в КД в автоматическом р</w:t>
              </w:r>
              <w:r>
                <w:t>е</w:t>
              </w:r>
              <w:r>
                <w:t>жиме</w:t>
              </w:r>
              <w:r w:rsidRPr="003B574A">
                <w:t>;</w:t>
              </w:r>
              <w:r>
                <w:t xml:space="preserve"> -давление (абсолютное)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температуру теплонос</w:t>
              </w:r>
              <w:r>
                <w:t>и</w:t>
              </w:r>
              <w:r>
                <w:t xml:space="preserve">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автоматическом </w:t>
              </w:r>
              <w:proofErr w:type="gramStart"/>
              <w:r>
                <w:t>режиме</w:t>
              </w:r>
              <w:proofErr w:type="gramEnd"/>
              <w:r>
                <w:t>. 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>) в дистанционном режиме. Тогда ВИУТ должен поддерживать давл</w:t>
              </w:r>
              <w:r>
                <w:t>е</w:t>
              </w:r>
              <w:r>
                <w:t>ние пара в ПГ регулированием расх</w:t>
              </w:r>
              <w:r>
                <w:t>о</w:t>
              </w:r>
              <w:r>
                <w:t>да пара через БРУ-СН (</w:t>
              </w:r>
              <w:proofErr w:type="gramStart"/>
              <w:r>
                <w:t>БРУ-К</w:t>
              </w:r>
              <w:proofErr w:type="gramEnd"/>
              <w:r>
                <w:t>)»</w:t>
              </w:r>
            </w:ins>
            <w:del w:id="523" w:author="admin" w:date="2017-02-28T14:53:00Z">
              <w:r w:rsidR="005A652A" w:rsidDel="002E479C">
                <w:delText xml:space="preserve">Изменением положения 10 группы ОР СУЗ </w:delText>
              </w:r>
              <w:r w:rsidR="005A652A" w:rsidRPr="00967706" w:rsidDel="002E479C">
                <w:delText>стабилизировать</w:delText>
              </w:r>
              <w:r w:rsidR="005A652A" w:rsidDel="002E479C">
                <w:delText xml:space="preserve"> мощность реактора на уровне </w:delText>
              </w:r>
              <w:r w:rsidR="005A652A" w:rsidRPr="00C706B4" w:rsidDel="002E479C">
                <w:delText>5</w:delText>
              </w:r>
              <w:r w:rsidR="005A652A" w:rsidDel="002E479C">
                <w:delText>%N</w:delText>
              </w:r>
              <w:r w:rsidR="005A652A" w:rsidRPr="00A97533" w:rsidDel="002E479C">
                <w:rPr>
                  <w:sz w:val="32"/>
                  <w:szCs w:val="32"/>
                  <w:vertAlign w:val="subscript"/>
                </w:rPr>
                <w:delText>ном</w:delText>
              </w:r>
              <w:r w:rsidR="005A652A" w:rsidDel="002E479C">
                <w:delText xml:space="preserve"> по пок</w:delText>
              </w:r>
              <w:r w:rsidR="005A652A" w:rsidDel="002E479C">
                <w:delText>а</w:delText>
              </w:r>
              <w:r w:rsidR="005A652A" w:rsidDel="002E479C">
                <w:delText>заниям АКНП. Поддерживать осно</w:delText>
              </w:r>
              <w:r w:rsidR="005A652A" w:rsidDel="002E479C">
                <w:delText>в</w:delText>
              </w:r>
              <w:r w:rsidR="005A652A" w:rsidDel="002E479C">
                <w:delText>ные параметры РУ (температуру, да</w:delText>
              </w:r>
              <w:r w:rsidR="005A652A" w:rsidDel="002E479C">
                <w:delText>в</w:delText>
              </w:r>
              <w:r w:rsidR="005A652A" w:rsidDel="002E479C">
                <w:delText xml:space="preserve">ление, мощность) в течение </w:delText>
              </w:r>
              <w:r w:rsidR="005A652A" w:rsidRPr="009E2D46" w:rsidDel="002E479C">
                <w:delText xml:space="preserve">~10 </w:delText>
              </w:r>
              <w:r w:rsidR="005A652A" w:rsidDel="002E479C">
                <w:delText>м</w:delText>
              </w:r>
              <w:r w:rsidR="005A652A" w:rsidDel="002E479C">
                <w:delText>и</w:delText>
              </w:r>
              <w:r w:rsidR="005A652A" w:rsidDel="002E479C">
                <w:delText>нут.</w:delText>
              </w:r>
            </w:del>
          </w:p>
          <w:p w:rsidR="00A97610" w:rsidDel="002E479C" w:rsidRDefault="00A97610" w:rsidP="00A97610">
            <w:pPr>
              <w:spacing w:before="0" w:after="0"/>
              <w:ind w:right="0"/>
              <w:jc w:val="both"/>
              <w:rPr>
                <w:del w:id="524" w:author="admin" w:date="2017-02-28T14:53:00Z"/>
              </w:rPr>
            </w:pPr>
          </w:p>
          <w:p w:rsidR="000842DB" w:rsidRPr="00C706B4" w:rsidRDefault="000842DB" w:rsidP="00A97610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  <w:tcPrChange w:id="525" w:author="admin" w:date="2017-02-28T14:53:00Z">
              <w:tcPr>
                <w:tcW w:w="1843" w:type="dxa"/>
              </w:tcPr>
            </w:tcPrChange>
          </w:tcPr>
          <w:p w:rsidR="005A652A" w:rsidRPr="002E479C" w:rsidRDefault="005A652A" w:rsidP="008D5E04">
            <w:pPr>
              <w:spacing w:before="0" w:after="0"/>
              <w:ind w:right="0"/>
              <w:jc w:val="both"/>
            </w:pPr>
            <w:r>
              <w:lastRenderedPageBreak/>
              <w:t>Показания СВРК, АКНП</w:t>
            </w:r>
            <w:ins w:id="526" w:author="admin" w:date="2017-02-28T14:55:00Z">
              <w:r w:rsidR="002E479C" w:rsidRPr="002E479C">
                <w:rPr>
                  <w:rPrChange w:id="527" w:author="admin" w:date="2017-02-28T14:55:00Z">
                    <w:rPr>
                      <w:lang w:val="en-US"/>
                    </w:rPr>
                  </w:rPrChange>
                </w:rPr>
                <w:t xml:space="preserve">, </w:t>
              </w:r>
              <w:r w:rsidR="002E479C" w:rsidRPr="002E479C">
                <w:t>(</w:t>
              </w:r>
              <w:r w:rsidR="002E479C" w:rsidRPr="0094071C">
                <w:t xml:space="preserve">ВК) АРМ </w:t>
              </w:r>
              <w:r w:rsidR="002E479C" w:rsidRPr="0094071C">
                <w:lastRenderedPageBreak/>
                <w:t>ВИУР и АРМ ВИУТ</w:t>
              </w:r>
            </w:ins>
          </w:p>
        </w:tc>
        <w:tc>
          <w:tcPr>
            <w:tcW w:w="1701" w:type="dxa"/>
            <w:tcPrChange w:id="528" w:author="admin" w:date="2017-02-28T14:53:00Z">
              <w:tcPr>
                <w:tcW w:w="1701" w:type="dxa"/>
              </w:tcPr>
            </w:tcPrChange>
          </w:tcPr>
          <w:p w:rsidR="005A652A" w:rsidRPr="00797C4E" w:rsidRDefault="005A652A" w:rsidP="008D5E04">
            <w:pPr>
              <w:spacing w:before="0" w:after="0"/>
              <w:ind w:right="0"/>
              <w:jc w:val="both"/>
            </w:pPr>
            <w:r>
              <w:lastRenderedPageBreak/>
              <w:t>БПУ</w:t>
            </w:r>
            <w:r w:rsidR="00B709E3">
              <w:t>-4</w:t>
            </w:r>
          </w:p>
        </w:tc>
        <w:tc>
          <w:tcPr>
            <w:tcW w:w="1593" w:type="dxa"/>
            <w:tcPrChange w:id="529" w:author="admin" w:date="2017-02-28T14:53:00Z">
              <w:tcPr>
                <w:tcW w:w="1593" w:type="dxa"/>
              </w:tcPr>
            </w:tcPrChange>
          </w:tcPr>
          <w:p w:rsidR="005A652A" w:rsidRPr="002E479C" w:rsidRDefault="005A652A" w:rsidP="002E479C">
            <w:pPr>
              <w:spacing w:before="0" w:after="0"/>
              <w:ind w:right="0"/>
              <w:jc w:val="both"/>
              <w:rPr>
                <w:lang w:val="en-US"/>
                <w:rPrChange w:id="530" w:author="admin" w:date="2017-02-28T14:55:00Z">
                  <w:rPr/>
                </w:rPrChange>
              </w:rPr>
            </w:pPr>
            <w:r w:rsidRPr="004D571F">
              <w:t>ВИУР</w:t>
            </w:r>
            <w:r w:rsidR="005E5027">
              <w:t>-4</w:t>
            </w:r>
            <w:ins w:id="531" w:author="admin" w:date="2017-02-28T14:55:00Z">
              <w:r w:rsidR="002E479C">
                <w:rPr>
                  <w:lang w:val="en-US"/>
                </w:rPr>
                <w:t xml:space="preserve">, </w:t>
              </w:r>
              <w:r w:rsidR="002E479C" w:rsidRPr="004D571F">
                <w:t>ВИУ</w:t>
              </w:r>
              <w:r w:rsidR="002E479C">
                <w:t>Т</w:t>
              </w:r>
              <w:r w:rsidR="002E479C">
                <w:t>-4</w:t>
              </w:r>
            </w:ins>
          </w:p>
        </w:tc>
        <w:tc>
          <w:tcPr>
            <w:tcW w:w="2234" w:type="dxa"/>
            <w:tcPrChange w:id="532" w:author="admin" w:date="2017-02-28T14:53:00Z">
              <w:tcPr>
                <w:tcW w:w="2234" w:type="dxa"/>
              </w:tcPr>
            </w:tcPrChange>
          </w:tcPr>
          <w:p w:rsidR="005A652A" w:rsidRDefault="005A652A" w:rsidP="008D5E04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5A652A" w:rsidRPr="00C82DB4" w:rsidRDefault="005A652A" w:rsidP="008D5E04">
            <w:pPr>
              <w:spacing w:before="0" w:after="0"/>
              <w:ind w:right="0"/>
              <w:jc w:val="both"/>
            </w:pPr>
          </w:p>
        </w:tc>
        <w:tc>
          <w:tcPr>
            <w:tcW w:w="1701" w:type="dxa"/>
            <w:tcPrChange w:id="533" w:author="admin" w:date="2017-02-28T14:53:00Z">
              <w:tcPr>
                <w:tcW w:w="1701" w:type="dxa"/>
              </w:tcPr>
            </w:tcPrChange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  <w:tc>
          <w:tcPr>
            <w:tcW w:w="1275" w:type="dxa"/>
            <w:tcPrChange w:id="534" w:author="admin" w:date="2017-02-28T14:53:00Z">
              <w:tcPr>
                <w:tcW w:w="1275" w:type="dxa"/>
              </w:tcPr>
            </w:tcPrChange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</w:tr>
      <w:tr w:rsidR="000842DB" w:rsidTr="002E479C">
        <w:tc>
          <w:tcPr>
            <w:tcW w:w="1069" w:type="dxa"/>
            <w:tcPrChange w:id="535" w:author="admin" w:date="2017-02-28T14:53:00Z">
              <w:tcPr>
                <w:tcW w:w="1070" w:type="dxa"/>
              </w:tcPr>
            </w:tcPrChange>
          </w:tcPr>
          <w:p w:rsidR="005A652A" w:rsidRPr="00147A47" w:rsidRDefault="005A652A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5" w:type="dxa"/>
            <w:tcPrChange w:id="536" w:author="admin" w:date="2017-02-28T14:53:00Z">
              <w:tcPr>
                <w:tcW w:w="4175" w:type="dxa"/>
              </w:tcPr>
            </w:tcPrChange>
          </w:tcPr>
          <w:p w:rsidR="005A652A" w:rsidRDefault="005A652A" w:rsidP="00463F44">
            <w:pPr>
              <w:spacing w:before="0" w:after="0"/>
              <w:ind w:right="0"/>
              <w:jc w:val="both"/>
            </w:pPr>
            <w:r w:rsidRPr="00D471CA">
              <w:t>Определить усредненные на интерв</w:t>
            </w:r>
            <w:r w:rsidRPr="00D471CA">
              <w:t>а</w:t>
            </w:r>
            <w:r w:rsidRPr="00D471CA">
              <w:t>ле времени 10 минут: средневзвеше</w:t>
            </w:r>
            <w:r w:rsidRPr="00D471CA">
              <w:t>н</w:t>
            </w:r>
            <w:r w:rsidRPr="00D471CA">
              <w:t>ную мощность реактора, рассчита</w:t>
            </w:r>
            <w:r w:rsidRPr="00D471CA">
              <w:t>н</w:t>
            </w:r>
            <w:r w:rsidRPr="00D471CA">
              <w:lastRenderedPageBreak/>
              <w:t>ную в СВРК (N</w:t>
            </w:r>
            <w:r w:rsidR="00A97533">
              <w:rPr>
                <w:vertAlign w:val="subscript"/>
              </w:rPr>
              <w:t>АКЗ</w:t>
            </w:r>
            <w:r w:rsidRPr="00D471CA">
              <w:t xml:space="preserve">) и </w:t>
            </w:r>
            <w:proofErr w:type="spellStart"/>
            <w:r w:rsidRPr="00D471CA">
              <w:t>поканальные</w:t>
            </w:r>
            <w:proofErr w:type="spellEnd"/>
            <w:r w:rsidRPr="00D471CA">
              <w:t xml:space="preserve"> </w:t>
            </w:r>
            <w:r w:rsidR="00DC4207" w:rsidRPr="00D471CA">
              <w:t xml:space="preserve">показания нейтронной мощности в </w:t>
            </w:r>
            <w:r w:rsidR="00DC4207">
              <w:t xml:space="preserve">диапазоне </w:t>
            </w:r>
            <w:r w:rsidR="00DC4207" w:rsidRPr="00D471CA">
              <w:t>РД</w:t>
            </w:r>
            <w:proofErr w:type="gramStart"/>
            <w:r w:rsidR="00DC4207" w:rsidRPr="00D471CA">
              <w:t>2</w:t>
            </w:r>
            <w:proofErr w:type="gramEnd"/>
            <w:r w:rsidR="00DC4207" w:rsidRPr="00D471CA">
              <w:t xml:space="preserve"> (N</w:t>
            </w:r>
            <w:r w:rsidR="00DC4207" w:rsidRPr="00A97533">
              <w:rPr>
                <w:sz w:val="32"/>
                <w:szCs w:val="32"/>
                <w:vertAlign w:val="subscript"/>
              </w:rPr>
              <w:t>рд2</w:t>
            </w:r>
            <w:r w:rsidR="00DC4207" w:rsidRPr="00D471CA">
              <w:t xml:space="preserve">). </w:t>
            </w:r>
          </w:p>
          <w:p w:rsidR="00A97610" w:rsidRPr="00D471CA" w:rsidRDefault="000842DB" w:rsidP="00463F44">
            <w:pPr>
              <w:spacing w:before="0" w:after="0"/>
              <w:ind w:right="0"/>
              <w:jc w:val="both"/>
            </w:pPr>
            <w:r w:rsidRPr="00D471CA">
              <w:t>Провести анализ результатов измер</w:t>
            </w:r>
            <w:r w:rsidRPr="00D471CA">
              <w:t>е</w:t>
            </w:r>
            <w:r w:rsidRPr="00D471CA">
              <w:t>ний и определить отношения</w:t>
            </w:r>
          </w:p>
        </w:tc>
        <w:tc>
          <w:tcPr>
            <w:tcW w:w="1843" w:type="dxa"/>
            <w:tcPrChange w:id="537" w:author="admin" w:date="2017-02-28T14:53:00Z">
              <w:tcPr>
                <w:tcW w:w="1843" w:type="dxa"/>
              </w:tcPr>
            </w:tcPrChange>
          </w:tcPr>
          <w:p w:rsidR="005A652A" w:rsidRDefault="005A652A" w:rsidP="00B01AF9">
            <w:pPr>
              <w:pStyle w:val="afd"/>
              <w:jc w:val="both"/>
            </w:pPr>
            <w:r>
              <w:lastRenderedPageBreak/>
              <w:t>Показания АКНП, СВРК и АОП. Специ</w:t>
            </w:r>
            <w:r>
              <w:t>а</w:t>
            </w:r>
            <w:r>
              <w:lastRenderedPageBreak/>
              <w:t>лист по регис</w:t>
            </w:r>
            <w:r>
              <w:t>т</w:t>
            </w:r>
            <w:r>
              <w:t>рации параме</w:t>
            </w:r>
            <w:r>
              <w:t>т</w:t>
            </w:r>
            <w:r>
              <w:t>ров</w:t>
            </w:r>
          </w:p>
        </w:tc>
        <w:tc>
          <w:tcPr>
            <w:tcW w:w="1701" w:type="dxa"/>
            <w:tcPrChange w:id="538" w:author="admin" w:date="2017-02-28T14:53:00Z">
              <w:tcPr>
                <w:tcW w:w="1701" w:type="dxa"/>
              </w:tcPr>
            </w:tcPrChange>
          </w:tcPr>
          <w:p w:rsidR="005A652A" w:rsidRPr="00797C4E" w:rsidRDefault="005A652A" w:rsidP="00B01AF9">
            <w:pPr>
              <w:spacing w:before="0" w:after="0"/>
              <w:ind w:right="0"/>
              <w:jc w:val="both"/>
            </w:pPr>
            <w:r>
              <w:lastRenderedPageBreak/>
              <w:t>БПУ</w:t>
            </w:r>
            <w:r w:rsidR="00B709E3">
              <w:t>-4</w:t>
            </w:r>
          </w:p>
        </w:tc>
        <w:tc>
          <w:tcPr>
            <w:tcW w:w="1593" w:type="dxa"/>
            <w:tcPrChange w:id="539" w:author="admin" w:date="2017-02-28T14:53:00Z">
              <w:tcPr>
                <w:tcW w:w="1593" w:type="dxa"/>
              </w:tcPr>
            </w:tcPrChange>
          </w:tcPr>
          <w:p w:rsidR="005A652A" w:rsidRPr="004D571F" w:rsidRDefault="005A652A" w:rsidP="00B01AF9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lastRenderedPageBreak/>
              <w:t>метров</w:t>
            </w:r>
          </w:p>
        </w:tc>
        <w:tc>
          <w:tcPr>
            <w:tcW w:w="2234" w:type="dxa"/>
            <w:tcPrChange w:id="540" w:author="admin" w:date="2017-02-28T14:53:00Z">
              <w:tcPr>
                <w:tcW w:w="2234" w:type="dxa"/>
              </w:tcPr>
            </w:tcPrChange>
          </w:tcPr>
          <w:p w:rsidR="005A652A" w:rsidRPr="004D571F" w:rsidRDefault="005A652A" w:rsidP="00B01AF9">
            <w:pPr>
              <w:spacing w:before="0" w:after="0"/>
              <w:ind w:right="0"/>
              <w:jc w:val="both"/>
            </w:pPr>
            <w:r>
              <w:lastRenderedPageBreak/>
              <w:t>ТРИ</w:t>
            </w:r>
          </w:p>
        </w:tc>
        <w:tc>
          <w:tcPr>
            <w:tcW w:w="1701" w:type="dxa"/>
            <w:tcPrChange w:id="541" w:author="admin" w:date="2017-02-28T14:53:00Z">
              <w:tcPr>
                <w:tcW w:w="1701" w:type="dxa"/>
              </w:tcPr>
            </w:tcPrChange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  <w:tc>
          <w:tcPr>
            <w:tcW w:w="1275" w:type="dxa"/>
            <w:tcPrChange w:id="542" w:author="admin" w:date="2017-02-28T14:53:00Z">
              <w:tcPr>
                <w:tcW w:w="1275" w:type="dxa"/>
              </w:tcPr>
            </w:tcPrChange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</w:tr>
    </w:tbl>
    <w:p w:rsidR="00DC4207" w:rsidRDefault="00DC4207" w:rsidP="00DC4207">
      <w:pPr>
        <w:tabs>
          <w:tab w:val="left" w:pos="255"/>
        </w:tabs>
        <w:spacing w:before="240" w:after="240"/>
        <w:ind w:right="0"/>
        <w:jc w:val="center"/>
      </w:pPr>
      <w:r>
        <w:lastRenderedPageBreak/>
        <w:t xml:space="preserve">Продолжение </w:t>
      </w:r>
      <w:r w:rsidRPr="00DC4207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3"/>
        <w:gridCol w:w="1843"/>
        <w:gridCol w:w="1701"/>
        <w:gridCol w:w="1559"/>
        <w:gridCol w:w="2268"/>
        <w:gridCol w:w="1701"/>
        <w:gridCol w:w="1276"/>
      </w:tblGrid>
      <w:tr w:rsidR="000842DB" w:rsidTr="000842DB">
        <w:tc>
          <w:tcPr>
            <w:tcW w:w="1071" w:type="dxa"/>
            <w:vAlign w:val="center"/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>
              <w:t>№</w:t>
            </w:r>
          </w:p>
          <w:p w:rsidR="005A652A" w:rsidRPr="00147A47" w:rsidRDefault="00684E6C" w:rsidP="00C506CF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5A652A" w:rsidRPr="00147A47">
              <w:t>ага</w:t>
            </w:r>
            <w:r>
              <w:t xml:space="preserve"> (блока шагов)</w:t>
            </w:r>
          </w:p>
        </w:tc>
        <w:tc>
          <w:tcPr>
            <w:tcW w:w="4174" w:type="dxa"/>
            <w:vAlign w:val="center"/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684E6C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</w:tcPr>
          <w:p w:rsidR="005A652A" w:rsidRPr="00147A47" w:rsidRDefault="005A652A" w:rsidP="00C506CF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5A652A" w:rsidRDefault="005A652A" w:rsidP="00C506CF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59" w:type="dxa"/>
            <w:vAlign w:val="center"/>
          </w:tcPr>
          <w:p w:rsidR="005A652A" w:rsidRDefault="005A652A" w:rsidP="00C506CF">
            <w:pPr>
              <w:pStyle w:val="afd"/>
              <w:jc w:val="center"/>
            </w:pPr>
            <w:r>
              <w:t>Исполн</w:t>
            </w:r>
            <w:r>
              <w:t>и</w:t>
            </w:r>
            <w:r>
              <w:t>тель (дол</w:t>
            </w:r>
            <w:r>
              <w:t>ж</w:t>
            </w:r>
            <w:r>
              <w:t>ность)</w:t>
            </w:r>
          </w:p>
        </w:tc>
        <w:tc>
          <w:tcPr>
            <w:tcW w:w="2268" w:type="dxa"/>
            <w:vAlign w:val="center"/>
          </w:tcPr>
          <w:p w:rsidR="005A652A" w:rsidRDefault="005A652A" w:rsidP="00C506CF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01" w:type="dxa"/>
            <w:vAlign w:val="center"/>
          </w:tcPr>
          <w:p w:rsidR="005A652A" w:rsidRPr="00991A75" w:rsidRDefault="005A652A" w:rsidP="00C506CF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76" w:type="dxa"/>
            <w:vAlign w:val="center"/>
          </w:tcPr>
          <w:p w:rsidR="005A652A" w:rsidRPr="00991A75" w:rsidRDefault="005A652A" w:rsidP="00C506CF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</w:t>
            </w:r>
            <w:r>
              <w:t>м</w:t>
            </w:r>
            <w:r>
              <w:t>мы</w:t>
            </w:r>
          </w:p>
        </w:tc>
      </w:tr>
      <w:tr w:rsidR="000842DB" w:rsidTr="000842DB">
        <w:tc>
          <w:tcPr>
            <w:tcW w:w="1071" w:type="dxa"/>
          </w:tcPr>
          <w:p w:rsidR="00463F44" w:rsidRPr="00147A47" w:rsidRDefault="00463F44" w:rsidP="00463F44">
            <w:pPr>
              <w:pStyle w:val="a7"/>
              <w:spacing w:before="0" w:after="0"/>
              <w:ind w:left="0" w:right="0"/>
              <w:jc w:val="center"/>
            </w:pPr>
          </w:p>
        </w:tc>
        <w:tc>
          <w:tcPr>
            <w:tcW w:w="4174" w:type="dxa"/>
          </w:tcPr>
          <w:p w:rsidR="00463F44" w:rsidRDefault="00463F44" w:rsidP="00D0099C">
            <w:pPr>
              <w:spacing w:before="0" w:after="0"/>
              <w:ind w:right="0"/>
              <w:jc w:val="both"/>
            </w:pPr>
            <w:r w:rsidRPr="00D471CA">
              <w:t>N</w:t>
            </w:r>
            <w:r w:rsidRPr="00A97533">
              <w:rPr>
                <w:sz w:val="32"/>
                <w:szCs w:val="32"/>
                <w:vertAlign w:val="subscript"/>
              </w:rPr>
              <w:t>рд2</w:t>
            </w:r>
            <w:r w:rsidRPr="00D471CA">
              <w:t>/</w:t>
            </w:r>
            <w:proofErr w:type="gramStart"/>
            <w:r w:rsidRPr="00D471CA">
              <w:t>N</w:t>
            </w:r>
            <w:proofErr w:type="gramEnd"/>
            <w:r>
              <w:rPr>
                <w:vertAlign w:val="subscript"/>
              </w:rPr>
              <w:t>АКЗ</w:t>
            </w:r>
            <w:r w:rsidRPr="00D471CA">
              <w:t xml:space="preserve"> для каждого канала АКНП</w:t>
            </w:r>
          </w:p>
          <w:p w:rsidR="00F56DB2" w:rsidRDefault="00F56DB2" w:rsidP="00D0099C">
            <w:pPr>
              <w:spacing w:before="0" w:after="0"/>
              <w:ind w:right="0"/>
              <w:jc w:val="both"/>
            </w:pPr>
          </w:p>
          <w:p w:rsidR="00F56DB2" w:rsidRPr="00F757B9" w:rsidRDefault="00F56DB2" w:rsidP="00D0099C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463F44" w:rsidRDefault="00463F44" w:rsidP="00B01AF9">
            <w:pPr>
              <w:spacing w:before="0" w:after="0"/>
              <w:ind w:right="0"/>
              <w:jc w:val="both"/>
            </w:pPr>
          </w:p>
        </w:tc>
        <w:tc>
          <w:tcPr>
            <w:tcW w:w="1701" w:type="dxa"/>
          </w:tcPr>
          <w:p w:rsidR="00463F44" w:rsidRDefault="00463F44" w:rsidP="00B01AF9">
            <w:pPr>
              <w:spacing w:before="0" w:after="0"/>
              <w:ind w:right="0"/>
              <w:jc w:val="both"/>
            </w:pPr>
          </w:p>
        </w:tc>
        <w:tc>
          <w:tcPr>
            <w:tcW w:w="1559" w:type="dxa"/>
          </w:tcPr>
          <w:p w:rsidR="00463F44" w:rsidRDefault="00463F44" w:rsidP="00B01AF9">
            <w:pPr>
              <w:spacing w:before="0" w:after="0"/>
              <w:ind w:right="0"/>
              <w:jc w:val="both"/>
            </w:pPr>
          </w:p>
        </w:tc>
        <w:tc>
          <w:tcPr>
            <w:tcW w:w="2268" w:type="dxa"/>
          </w:tcPr>
          <w:p w:rsidR="00463F44" w:rsidRDefault="00463F44" w:rsidP="00B01AF9">
            <w:pPr>
              <w:spacing w:before="0" w:after="0"/>
              <w:ind w:right="0"/>
              <w:jc w:val="both"/>
            </w:pPr>
          </w:p>
        </w:tc>
        <w:tc>
          <w:tcPr>
            <w:tcW w:w="1701" w:type="dxa"/>
          </w:tcPr>
          <w:p w:rsidR="00463F44" w:rsidRPr="00147A47" w:rsidRDefault="00463F44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463F44" w:rsidRPr="00147A47" w:rsidRDefault="00463F44" w:rsidP="008D5E04">
            <w:pPr>
              <w:spacing w:before="0" w:after="0"/>
              <w:ind w:right="0"/>
              <w:jc w:val="both"/>
            </w:pPr>
          </w:p>
        </w:tc>
      </w:tr>
      <w:tr w:rsidR="000842DB" w:rsidTr="000842DB">
        <w:tc>
          <w:tcPr>
            <w:tcW w:w="1071" w:type="dxa"/>
          </w:tcPr>
          <w:p w:rsidR="005A652A" w:rsidRPr="00147A47" w:rsidRDefault="005A652A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5A652A" w:rsidRDefault="002E479C" w:rsidP="00473147">
            <w:pPr>
              <w:spacing w:before="0" w:after="0"/>
              <w:ind w:right="0"/>
              <w:jc w:val="both"/>
            </w:pPr>
            <w:ins w:id="543" w:author="admin" w:date="2017-02-28T14:57:00Z">
              <w:r w:rsidRPr="00977C4B">
                <w:t>Оценить ожидаемые показания мо</w:t>
              </w:r>
              <w:r w:rsidRPr="00977C4B">
                <w:t>щ</w:t>
              </w:r>
              <w:r w:rsidRPr="00977C4B">
                <w:t>ности по каналам АКНП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для ожидаемой мощности </w:t>
              </w:r>
              <w:r>
                <w:t>10</w:t>
              </w:r>
              <w:r w:rsidRPr="00977C4B">
                <w:t>%N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77C4B">
                <w:t xml:space="preserve"> по показаниям АКНП. Если по какому-либо каналу (или к</w:t>
              </w:r>
              <w:r w:rsidRPr="00977C4B">
                <w:t>а</w:t>
              </w:r>
              <w:r w:rsidRPr="00977C4B">
                <w:t>налам) ожидаемое показание мощности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больше величины </w:t>
              </w:r>
              <w:proofErr w:type="spellStart"/>
              <w:r w:rsidRPr="00977C4B">
                <w:t>у</w:t>
              </w:r>
              <w:r w:rsidRPr="00977C4B">
                <w:t>с</w:t>
              </w:r>
              <w:r w:rsidRPr="00977C4B">
                <w:t>тавки</w:t>
              </w:r>
              <w:proofErr w:type="spellEnd"/>
              <w:r w:rsidRPr="00977C4B">
                <w:t xml:space="preserve"> АЗ по мощн</w:t>
              </w:r>
              <w:r w:rsidRPr="00977C4B">
                <w:t>о</w:t>
              </w:r>
              <w:r w:rsidRPr="00977C4B">
                <w:t>сти, выставляемой в соответствии с требованиями РТР [4] и ИЭ РУ [5], то перед вых</w:t>
              </w:r>
              <w:r w:rsidRPr="00977C4B">
                <w:t>о</w:t>
              </w:r>
              <w:r w:rsidRPr="00977C4B">
                <w:t xml:space="preserve">дом на мощность </w:t>
              </w:r>
              <w:r>
                <w:t>10</w:t>
              </w:r>
              <w:r w:rsidRPr="00977C4B">
                <w:t>%N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77C4B">
                <w:t>, по рек</w:t>
              </w:r>
              <w:r w:rsidRPr="00977C4B">
                <w:t>о</w:t>
              </w:r>
              <w:r w:rsidRPr="00977C4B">
                <w:t xml:space="preserve">мендациям ТРИ с разрешения НСБ-4 работы </w:t>
              </w:r>
              <w:r>
                <w:t>по настоящей программе пр</w:t>
              </w:r>
              <w:r>
                <w:t>и</w:t>
              </w:r>
              <w:r>
                <w:t>остано</w:t>
              </w:r>
              <w:r w:rsidRPr="00977C4B">
                <w:t>в</w:t>
              </w:r>
              <w:r>
                <w:t>ить</w:t>
              </w:r>
              <w:r w:rsidRPr="00977C4B">
                <w:t>, выв</w:t>
              </w:r>
              <w:r>
                <w:t>ести</w:t>
              </w:r>
              <w:r w:rsidRPr="00977C4B">
                <w:t xml:space="preserve"> из работы соо</w:t>
              </w:r>
              <w:r w:rsidRPr="00977C4B">
                <w:t>т</w:t>
              </w:r>
              <w:r w:rsidRPr="00977C4B">
                <w:t>ветс</w:t>
              </w:r>
              <w:r>
                <w:t>т</w:t>
              </w:r>
              <w:r w:rsidRPr="00977C4B">
                <w:t xml:space="preserve">вующий комплект АЗ-ПЗ по </w:t>
              </w:r>
              <w:r w:rsidRPr="00977C4B">
                <w:lastRenderedPageBreak/>
                <w:t>программе [17] и произв</w:t>
              </w:r>
              <w:r>
                <w:t>ести</w:t>
              </w:r>
              <w:r w:rsidRPr="00977C4B">
                <w:t xml:space="preserve"> регул</w:t>
              </w:r>
              <w:r w:rsidRPr="00977C4B">
                <w:t>и</w:t>
              </w:r>
              <w:r w:rsidRPr="00977C4B">
                <w:t>ровк</w:t>
              </w:r>
              <w:r>
                <w:t>у</w:t>
              </w:r>
              <w:r w:rsidRPr="00977C4B">
                <w:t xml:space="preserve"> данного канала согласно пр</w:t>
              </w:r>
              <w:r w:rsidRPr="00977C4B">
                <w:t>о</w:t>
              </w:r>
              <w:r w:rsidRPr="00977C4B">
                <w:t>грамме [18] и руководству по эк</w:t>
              </w:r>
              <w:r w:rsidRPr="00977C4B">
                <w:t>с</w:t>
              </w:r>
              <w:r w:rsidRPr="00977C4B">
                <w:t>плуатации АКНП [6]. В процессе в</w:t>
              </w:r>
              <w:r w:rsidRPr="00977C4B">
                <w:t>ы</w:t>
              </w:r>
              <w:r w:rsidRPr="00977C4B">
                <w:t>полнения операций по регул</w:t>
              </w:r>
              <w:r w:rsidRPr="00977C4B">
                <w:t>и</w:t>
              </w:r>
              <w:r w:rsidRPr="00977C4B">
                <w:t>ровке показаний измерительных каналов мощности в диапазоне РД</w:t>
              </w:r>
              <w:proofErr w:type="gramStart"/>
              <w:r w:rsidRPr="00977C4B">
                <w:t>2</w:t>
              </w:r>
              <w:proofErr w:type="gramEnd"/>
              <w:r w:rsidRPr="00977C4B">
                <w:t xml:space="preserve"> АНКП по программе [18] поддерживать осно</w:t>
              </w:r>
              <w:r w:rsidRPr="00977C4B">
                <w:t>в</w:t>
              </w:r>
              <w:r w:rsidRPr="00977C4B">
                <w:t>ные параметры РУ в соответствии с требованиями РТР</w:t>
              </w:r>
              <w:r w:rsidRPr="005E7F75">
                <w:t xml:space="preserve"> [4] </w:t>
              </w:r>
              <w:r>
                <w:t>и ИЭ РУ </w:t>
              </w:r>
              <w:r w:rsidRPr="005E7F75">
                <w:t>[</w:t>
              </w:r>
              <w:r>
                <w:t>5</w:t>
              </w:r>
              <w:r w:rsidRPr="005E7F75">
                <w:t>]</w:t>
              </w:r>
            </w:ins>
            <w:del w:id="544" w:author="admin" w:date="2017-02-28T14:57:00Z">
              <w:r w:rsidR="005A652A" w:rsidRPr="00F757B9" w:rsidDel="002E479C">
                <w:delText xml:space="preserve">Оценить ожидаемые </w:delText>
              </w:r>
              <w:r w:rsidR="005A652A" w:rsidDel="002E479C">
                <w:delText>показания</w:delText>
              </w:r>
              <w:r w:rsidR="005A652A" w:rsidRPr="00F757B9" w:rsidDel="002E479C">
                <w:delText xml:space="preserve"> мощности по каналам АКНП в </w:delText>
              </w:r>
              <w:r w:rsidR="005A652A" w:rsidDel="002E479C">
                <w:delText>диап</w:delText>
              </w:r>
              <w:r w:rsidR="005A652A" w:rsidDel="002E479C">
                <w:delText>а</w:delText>
              </w:r>
              <w:r w:rsidR="005A652A" w:rsidDel="002E479C">
                <w:delText>зоне РД2</w:delText>
              </w:r>
              <w:r w:rsidR="005A652A" w:rsidRPr="00F757B9" w:rsidDel="002E479C">
                <w:delText xml:space="preserve"> для </w:delText>
              </w:r>
              <w:r w:rsidR="005A652A" w:rsidDel="002E479C">
                <w:delText xml:space="preserve">ожидаемой </w:delText>
              </w:r>
              <w:r w:rsidR="005A652A" w:rsidRPr="00F757B9" w:rsidDel="002E479C">
                <w:delText>мощности</w:delText>
              </w:r>
              <w:r w:rsidR="005A652A" w:rsidDel="002E479C">
                <w:delText xml:space="preserve"> 10</w:delText>
              </w:r>
              <w:r w:rsidR="005A652A" w:rsidRPr="00F757B9" w:rsidDel="002E479C">
                <w:delText>%N</w:delText>
              </w:r>
              <w:r w:rsidR="005A652A" w:rsidRPr="00A97533" w:rsidDel="002E479C">
                <w:rPr>
                  <w:sz w:val="32"/>
                  <w:szCs w:val="32"/>
                  <w:vertAlign w:val="subscript"/>
                </w:rPr>
                <w:delText>ном</w:delText>
              </w:r>
              <w:r w:rsidR="005A652A" w:rsidRPr="00F757B9" w:rsidDel="002E479C">
                <w:delText>. Если по какому-либо кан</w:delText>
              </w:r>
              <w:r w:rsidR="005A652A" w:rsidRPr="00F757B9" w:rsidDel="002E479C">
                <w:delText>а</w:delText>
              </w:r>
              <w:r w:rsidR="005A652A" w:rsidRPr="00F757B9" w:rsidDel="002E479C">
                <w:delText xml:space="preserve">лу (или каналам) ожидаемое </w:delText>
              </w:r>
              <w:r w:rsidR="005A652A" w:rsidDel="002E479C">
                <w:delText>показ</w:delText>
              </w:r>
              <w:r w:rsidR="005A652A" w:rsidDel="002E479C">
                <w:delText>а</w:delText>
              </w:r>
              <w:r w:rsidR="005A652A" w:rsidDel="002E479C">
                <w:delText>ние</w:delText>
              </w:r>
              <w:r w:rsidR="005A652A" w:rsidRPr="00F757B9" w:rsidDel="002E479C">
                <w:delText xml:space="preserve"> мощности в </w:delText>
              </w:r>
              <w:r w:rsidR="005A652A" w:rsidDel="002E479C">
                <w:delText>диапазоне РД2</w:delText>
              </w:r>
              <w:r w:rsidR="005A652A" w:rsidRPr="00F757B9" w:rsidDel="002E479C">
                <w:delText xml:space="preserve"> бол</w:delText>
              </w:r>
              <w:r w:rsidR="005A652A" w:rsidRPr="00F757B9" w:rsidDel="002E479C">
                <w:delText>ь</w:delText>
              </w:r>
              <w:r w:rsidR="005A652A" w:rsidRPr="00F757B9" w:rsidDel="002E479C">
                <w:delText>ше величины уставки АЗ по мощн</w:delText>
              </w:r>
              <w:r w:rsidR="005A652A" w:rsidRPr="00F757B9" w:rsidDel="002E479C">
                <w:delText>о</w:delText>
              </w:r>
              <w:r w:rsidR="005A652A" w:rsidRPr="00F757B9" w:rsidDel="002E479C">
                <w:delText xml:space="preserve">сти, выставляемой в соответствии с требованиями </w:delText>
              </w:r>
              <w:r w:rsidR="005A652A" w:rsidRPr="00D0099C" w:rsidDel="002E479C">
                <w:delText>[</w:delText>
              </w:r>
              <w:r w:rsidR="00473147" w:rsidDel="002E479C">
                <w:delText>4</w:delText>
              </w:r>
              <w:r w:rsidR="005A652A" w:rsidRPr="00D0099C" w:rsidDel="002E479C">
                <w:delText>] и [</w:delText>
              </w:r>
              <w:r w:rsidR="00D0099C" w:rsidRPr="00D0099C" w:rsidDel="002E479C">
                <w:delText>5</w:delText>
              </w:r>
              <w:r w:rsidR="005A652A" w:rsidRPr="00D0099C" w:rsidDel="002E479C">
                <w:delText>],</w:delText>
              </w:r>
              <w:r w:rsidR="005A652A" w:rsidRPr="00F757B9" w:rsidDel="002E479C">
                <w:delText xml:space="preserve"> то перед в</w:delText>
              </w:r>
              <w:r w:rsidR="005A652A" w:rsidRPr="00F757B9" w:rsidDel="002E479C">
                <w:delText>ы</w:delText>
              </w:r>
              <w:r w:rsidR="005A652A" w:rsidRPr="00F757B9" w:rsidDel="002E479C">
                <w:delText xml:space="preserve">ходом на мощность </w:delText>
              </w:r>
              <w:r w:rsidR="005A652A" w:rsidDel="002E479C">
                <w:delText>10</w:delText>
              </w:r>
              <w:r w:rsidR="005A652A" w:rsidRPr="00F757B9" w:rsidDel="002E479C">
                <w:delText>%N</w:delText>
              </w:r>
              <w:r w:rsidR="005A652A" w:rsidRPr="00A97533" w:rsidDel="002E479C">
                <w:rPr>
                  <w:sz w:val="32"/>
                  <w:szCs w:val="32"/>
                  <w:vertAlign w:val="subscript"/>
                </w:rPr>
                <w:delText>ном</w:delText>
              </w:r>
              <w:r w:rsidR="005A652A" w:rsidDel="002E479C">
                <w:delText xml:space="preserve"> по п</w:delText>
              </w:r>
              <w:r w:rsidR="005A652A" w:rsidDel="002E479C">
                <w:delText>о</w:delText>
              </w:r>
              <w:r w:rsidR="005A652A" w:rsidDel="002E479C">
                <w:delText>казаниям АКНП,</w:delText>
              </w:r>
              <w:r w:rsidR="005A652A" w:rsidRPr="00F757B9" w:rsidDel="002E479C">
                <w:delText xml:space="preserve"> </w:delText>
              </w:r>
              <w:r w:rsidR="005A652A" w:rsidDel="002E479C">
                <w:delText>произвести регул</w:delText>
              </w:r>
              <w:r w:rsidR="005A652A" w:rsidDel="002E479C">
                <w:delText>и</w:delText>
              </w:r>
              <w:r w:rsidR="00D0099C" w:rsidDel="002E479C">
                <w:delText>ровку</w:delText>
              </w:r>
              <w:r w:rsidR="005A652A" w:rsidDel="002E479C">
                <w:delText xml:space="preserve"> данного канала согласно рук</w:delText>
              </w:r>
              <w:r w:rsidR="005A652A" w:rsidDel="002E479C">
                <w:delText>о</w:delText>
              </w:r>
              <w:r w:rsidR="005A652A" w:rsidDel="002E479C">
                <w:delText>водству по эксплуатации АКНП</w:delText>
              </w:r>
            </w:del>
          </w:p>
          <w:p w:rsidR="00F56DB2" w:rsidRPr="00F757B9" w:rsidRDefault="00F56DB2" w:rsidP="00473147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5A652A" w:rsidRPr="004D571F" w:rsidRDefault="005A652A" w:rsidP="00B01AF9">
            <w:pPr>
              <w:spacing w:before="0" w:after="0"/>
              <w:ind w:right="0"/>
              <w:jc w:val="both"/>
            </w:pPr>
            <w:r>
              <w:lastRenderedPageBreak/>
              <w:t>Сообщение специалиста по регистрации параметров</w:t>
            </w:r>
          </w:p>
        </w:tc>
        <w:tc>
          <w:tcPr>
            <w:tcW w:w="1701" w:type="dxa"/>
          </w:tcPr>
          <w:p w:rsidR="005A652A" w:rsidRPr="00362F22" w:rsidRDefault="005A652A" w:rsidP="002E479C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  <w:r>
              <w:t xml:space="preserve">, </w:t>
            </w:r>
            <w:r>
              <w:br/>
            </w:r>
            <w:del w:id="545" w:author="admin" w:date="2017-02-28T14:58:00Z">
              <w:r w:rsidDel="002E479C">
                <w:delText xml:space="preserve">помещение  </w:delText>
              </w:r>
            </w:del>
            <w:ins w:id="546" w:author="admin" w:date="2017-02-28T14:58:00Z">
              <w:r w:rsidR="002E479C">
                <w:t>помещени</w:t>
              </w:r>
              <w:r w:rsidR="002E479C">
                <w:t>я</w:t>
              </w:r>
              <w:r w:rsidR="002E479C">
                <w:t xml:space="preserve">  </w:t>
              </w:r>
            </w:ins>
            <w:r>
              <w:t>АКНП</w:t>
            </w:r>
            <w:ins w:id="547" w:author="admin" w:date="2017-02-28T14:58:00Z">
              <w:r w:rsidR="002E479C">
                <w:t xml:space="preserve"> </w:t>
              </w:r>
              <w:r w:rsidR="002E479C">
                <w:t>4АЭ725/1(2)</w:t>
              </w:r>
            </w:ins>
          </w:p>
        </w:tc>
        <w:tc>
          <w:tcPr>
            <w:tcW w:w="1559" w:type="dxa"/>
          </w:tcPr>
          <w:p w:rsidR="005A652A" w:rsidRPr="004D571F" w:rsidRDefault="005A652A" w:rsidP="00B01AF9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метров, ДИ</w:t>
            </w:r>
            <w:r w:rsidRPr="00D12D61">
              <w:t xml:space="preserve"> ЦТАИ</w:t>
            </w:r>
          </w:p>
        </w:tc>
        <w:tc>
          <w:tcPr>
            <w:tcW w:w="2268" w:type="dxa"/>
          </w:tcPr>
          <w:p w:rsidR="005A652A" w:rsidRPr="004D571F" w:rsidRDefault="005A652A" w:rsidP="00B01AF9">
            <w:pPr>
              <w:spacing w:before="0" w:after="0"/>
              <w:ind w:right="0"/>
              <w:jc w:val="both"/>
            </w:pPr>
            <w:r>
              <w:t>ТРИ, НСБ</w:t>
            </w:r>
            <w:r w:rsidR="005E5027">
              <w:t>-4</w:t>
            </w:r>
          </w:p>
        </w:tc>
        <w:tc>
          <w:tcPr>
            <w:tcW w:w="1701" w:type="dxa"/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</w:tr>
      <w:tr w:rsidR="000842DB" w:rsidTr="000842DB">
        <w:tc>
          <w:tcPr>
            <w:tcW w:w="1071" w:type="dxa"/>
          </w:tcPr>
          <w:p w:rsidR="005A652A" w:rsidRPr="00147A47" w:rsidRDefault="005A652A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4F3A94" w:rsidRPr="00F757B9" w:rsidRDefault="005A652A" w:rsidP="00D0099C">
            <w:pPr>
              <w:spacing w:before="0" w:after="0"/>
              <w:ind w:right="0"/>
              <w:jc w:val="both"/>
            </w:pPr>
            <w:r w:rsidRPr="00F757B9">
              <w:t xml:space="preserve">Получить </w:t>
            </w:r>
            <w:r>
              <w:t>разрешение НСБ</w:t>
            </w:r>
            <w:r w:rsidR="00570D8E">
              <w:t>-4</w:t>
            </w:r>
            <w:r w:rsidRPr="00F757B9">
              <w:t xml:space="preserve"> на дал</w:t>
            </w:r>
            <w:r w:rsidRPr="00F757B9">
              <w:t>ь</w:t>
            </w:r>
            <w:r w:rsidRPr="00F757B9">
              <w:t>нейший подъем мощности</w:t>
            </w:r>
          </w:p>
        </w:tc>
        <w:tc>
          <w:tcPr>
            <w:tcW w:w="1843" w:type="dxa"/>
          </w:tcPr>
          <w:p w:rsidR="005A652A" w:rsidRPr="004D571F" w:rsidRDefault="005A652A" w:rsidP="00B01AF9">
            <w:pPr>
              <w:spacing w:before="0" w:after="0"/>
              <w:ind w:right="0"/>
              <w:jc w:val="both"/>
            </w:pPr>
            <w:r>
              <w:t>Разрешение получено</w:t>
            </w:r>
          </w:p>
        </w:tc>
        <w:tc>
          <w:tcPr>
            <w:tcW w:w="1701" w:type="dxa"/>
          </w:tcPr>
          <w:p w:rsidR="005A652A" w:rsidRPr="00797C4E" w:rsidRDefault="005A652A" w:rsidP="00B01AF9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59" w:type="dxa"/>
          </w:tcPr>
          <w:p w:rsidR="005A652A" w:rsidRPr="00F449CA" w:rsidRDefault="005A652A" w:rsidP="00B01AF9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2268" w:type="dxa"/>
          </w:tcPr>
          <w:p w:rsidR="005A652A" w:rsidRPr="00F449CA" w:rsidRDefault="005A652A" w:rsidP="00B01AF9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</w:p>
        </w:tc>
        <w:tc>
          <w:tcPr>
            <w:tcW w:w="1701" w:type="dxa"/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5A652A" w:rsidRPr="00147A47" w:rsidRDefault="005A652A" w:rsidP="008D5E04">
            <w:pPr>
              <w:spacing w:before="0" w:after="0"/>
              <w:ind w:right="0"/>
              <w:jc w:val="both"/>
            </w:pPr>
          </w:p>
        </w:tc>
      </w:tr>
      <w:tr w:rsidR="000842DB" w:rsidTr="000842DB">
        <w:tc>
          <w:tcPr>
            <w:tcW w:w="1071" w:type="dxa"/>
          </w:tcPr>
          <w:p w:rsidR="00303A2F" w:rsidRPr="00147A47" w:rsidRDefault="00303A2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F56DB2" w:rsidRPr="00F757B9" w:rsidRDefault="00795B07" w:rsidP="00795B07">
            <w:pPr>
              <w:spacing w:before="0" w:after="0"/>
              <w:ind w:right="0"/>
              <w:jc w:val="both"/>
            </w:pPr>
            <w:ins w:id="548" w:author="admin" w:date="2017-02-28T15:00:00Z">
              <w:r w:rsidRPr="00C2053B">
                <w:t xml:space="preserve">В блоке задания </w:t>
              </w:r>
              <w:proofErr w:type="spellStart"/>
              <w:r w:rsidRPr="00C2053B">
                <w:t>уставок</w:t>
              </w:r>
              <w:proofErr w:type="spellEnd"/>
              <w:r w:rsidRPr="00C2053B">
                <w:t xml:space="preserve"> БКЦ89-Р на БПУ-4 для каждого канала АКНП в</w:t>
              </w:r>
              <w:r w:rsidRPr="00C2053B">
                <w:t>ы</w:t>
              </w:r>
              <w:r w:rsidRPr="00C2053B">
                <w:t xml:space="preserve">ставить </w:t>
              </w:r>
              <w:proofErr w:type="spellStart"/>
              <w:r w:rsidRPr="00C2053B">
                <w:t>уставки</w:t>
              </w:r>
              <w:proofErr w:type="spellEnd"/>
              <w:r w:rsidRPr="00C2053B">
                <w:t xml:space="preserve"> аварийной защиты по мощности в соответствии с требов</w:t>
              </w:r>
              <w:r w:rsidRPr="00C2053B">
                <w:t>а</w:t>
              </w:r>
              <w:r w:rsidRPr="00C2053B">
                <w:t>ниями [5] и [4] с учетом пре</w:t>
              </w:r>
              <w:r w:rsidRPr="00C2053B">
                <w:t>д</w:t>
              </w:r>
              <w:r w:rsidRPr="00C2053B">
                <w:t xml:space="preserve">стоящего увеличения мощности реактора до </w:t>
              </w:r>
              <w:r w:rsidRPr="00C2053B">
                <w:lastRenderedPageBreak/>
                <w:t xml:space="preserve">уровня </w:t>
              </w:r>
            </w:ins>
            <w:ins w:id="549" w:author="admin" w:date="2017-02-28T15:01:00Z">
              <w:r>
                <w:t>10</w:t>
              </w:r>
              <w:r w:rsidRPr="003A60A6">
                <w:rPr>
                  <w:u w:val="single"/>
                </w:rPr>
                <w:t>+</w:t>
              </w:r>
              <w:r w:rsidRPr="000F2BEE">
                <w:t>1</w:t>
              </w:r>
              <w:r w:rsidRPr="00F757B9">
                <w:t>%</w:t>
              </w:r>
              <w:proofErr w:type="gramStart"/>
              <w:r w:rsidRPr="00170176">
                <w:t>N</w:t>
              </w:r>
              <w:proofErr w:type="gramEnd"/>
              <w:r w:rsidRPr="00A97533">
                <w:rPr>
                  <w:sz w:val="32"/>
                  <w:szCs w:val="32"/>
                  <w:vertAlign w:val="subscript"/>
                </w:rPr>
                <w:t>ном</w:t>
              </w:r>
            </w:ins>
            <w:ins w:id="550" w:author="admin" w:date="2017-02-28T15:00:00Z">
              <w:r>
                <w:t xml:space="preserve"> по показаниям АКНП</w:t>
              </w:r>
            </w:ins>
            <w:del w:id="551" w:author="admin" w:date="2017-02-28T15:01:00Z">
              <w:r w:rsidR="00303A2F" w:rsidDel="00795B07">
                <w:delText>В блоке задания уставок БКЦ</w:delText>
              </w:r>
              <w:r w:rsidR="00303A2F" w:rsidRPr="00F757B9" w:rsidDel="00795B07">
                <w:delText xml:space="preserve"> на БПУ</w:delText>
              </w:r>
              <w:r w:rsidR="00B709E3" w:rsidDel="00795B07">
                <w:delText>-4</w:delText>
              </w:r>
              <w:r w:rsidR="00303A2F" w:rsidRPr="00F757B9" w:rsidDel="00795B07">
                <w:delText xml:space="preserve"> для каждого канала АКНП в</w:delText>
              </w:r>
              <w:r w:rsidR="00303A2F" w:rsidRPr="00F757B9" w:rsidDel="00795B07">
                <w:delText>ы</w:delText>
              </w:r>
              <w:r w:rsidR="00303A2F" w:rsidRPr="00F757B9" w:rsidDel="00795B07">
                <w:delText xml:space="preserve">ставить уставки аварийной защиты по мощности в </w:delText>
              </w:r>
              <w:r w:rsidR="00F56DB2" w:rsidDel="00795B07">
                <w:delText>РД2 17%</w:delText>
              </w:r>
              <w:r w:rsidR="00F56DB2" w:rsidRPr="00C231D1" w:rsidDel="00795B07">
                <w:delText>N</w:delText>
              </w:r>
              <w:r w:rsidR="00F56DB2" w:rsidRPr="00A97533" w:rsidDel="00795B07">
                <w:rPr>
                  <w:sz w:val="32"/>
                  <w:szCs w:val="32"/>
                  <w:vertAlign w:val="subscript"/>
                </w:rPr>
                <w:delText>ном</w:delText>
              </w:r>
              <w:r w:rsidR="00F56DB2" w:rsidDel="00795B07">
                <w:delText xml:space="preserve"> </w:delText>
              </w:r>
              <w:r w:rsidR="00F56DB2" w:rsidRPr="00F757B9" w:rsidDel="00795B07">
                <w:delText>с уч</w:delText>
              </w:r>
              <w:r w:rsidR="00F56DB2" w:rsidRPr="00F757B9" w:rsidDel="00795B07">
                <w:delText>е</w:delText>
              </w:r>
              <w:r w:rsidR="00F56DB2" w:rsidRPr="00F757B9" w:rsidDel="00795B07">
                <w:delText>том предстоящего увеличения мо</w:delText>
              </w:r>
              <w:r w:rsidR="00F56DB2" w:rsidRPr="00F757B9" w:rsidDel="00795B07">
                <w:delText>щ</w:delText>
              </w:r>
              <w:r w:rsidR="00F56DB2" w:rsidRPr="00F757B9" w:rsidDel="00795B07">
                <w:delText>ности</w:delText>
              </w:r>
            </w:del>
          </w:p>
        </w:tc>
        <w:tc>
          <w:tcPr>
            <w:tcW w:w="1843" w:type="dxa"/>
          </w:tcPr>
          <w:p w:rsidR="00303A2F" w:rsidRDefault="00303A2F" w:rsidP="00202A0A">
            <w:pPr>
              <w:spacing w:before="0" w:after="0"/>
              <w:ind w:right="0"/>
              <w:jc w:val="both"/>
            </w:pPr>
            <w:r>
              <w:lastRenderedPageBreak/>
              <w:t xml:space="preserve">Показания БКЦ </w:t>
            </w:r>
            <w:r w:rsidRPr="009E0728">
              <w:t>на БПУ</w:t>
            </w:r>
            <w:r w:rsidR="00B709E3">
              <w:t>-4</w:t>
            </w:r>
          </w:p>
        </w:tc>
        <w:tc>
          <w:tcPr>
            <w:tcW w:w="1701" w:type="dxa"/>
          </w:tcPr>
          <w:p w:rsidR="00303A2F" w:rsidRDefault="00303A2F" w:rsidP="00202A0A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  <w:p w:rsidR="00303A2F" w:rsidRDefault="00303A2F" w:rsidP="00202A0A">
            <w:pPr>
              <w:spacing w:before="0" w:after="0"/>
              <w:ind w:right="0"/>
              <w:jc w:val="both"/>
            </w:pPr>
          </w:p>
        </w:tc>
        <w:tc>
          <w:tcPr>
            <w:tcW w:w="1559" w:type="dxa"/>
          </w:tcPr>
          <w:p w:rsidR="00303A2F" w:rsidRDefault="00303A2F" w:rsidP="00202A0A">
            <w:pPr>
              <w:spacing w:before="0" w:after="0"/>
              <w:ind w:right="0"/>
              <w:jc w:val="both"/>
            </w:pPr>
            <w:r>
              <w:t>ВИУР</w:t>
            </w:r>
            <w:r w:rsidR="005E5027">
              <w:t>-4</w:t>
            </w:r>
          </w:p>
          <w:p w:rsidR="00303A2F" w:rsidRDefault="00303A2F" w:rsidP="00202A0A">
            <w:pPr>
              <w:spacing w:before="0" w:after="0"/>
              <w:ind w:right="0"/>
              <w:jc w:val="both"/>
            </w:pPr>
          </w:p>
        </w:tc>
        <w:tc>
          <w:tcPr>
            <w:tcW w:w="2268" w:type="dxa"/>
          </w:tcPr>
          <w:p w:rsidR="00303A2F" w:rsidRDefault="00303A2F" w:rsidP="00202A0A">
            <w:pPr>
              <w:spacing w:before="0" w:after="0"/>
              <w:ind w:right="0"/>
              <w:jc w:val="both"/>
            </w:pPr>
            <w:del w:id="552" w:author="admin" w:date="2017-02-28T15:10:00Z">
              <w:r w:rsidDel="0024487C">
                <w:delText>НСБ</w:delText>
              </w:r>
            </w:del>
            <w:ins w:id="553" w:author="admin" w:date="2017-02-28T15:10:00Z">
              <w:r w:rsidR="0024487C">
                <w:t>НС</w:t>
              </w:r>
              <w:r w:rsidR="0024487C">
                <w:t>РЦ</w:t>
              </w:r>
            </w:ins>
            <w:r w:rsidR="005E5027">
              <w:t>-4</w:t>
            </w:r>
            <w:r>
              <w:t>,</w:t>
            </w:r>
          </w:p>
          <w:p w:rsidR="00303A2F" w:rsidRDefault="00303A2F" w:rsidP="00202A0A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01" w:type="dxa"/>
          </w:tcPr>
          <w:p w:rsidR="00303A2F" w:rsidRPr="00147A47" w:rsidRDefault="00303A2F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303A2F" w:rsidRPr="00147A47" w:rsidRDefault="00303A2F" w:rsidP="008D5E04">
            <w:pPr>
              <w:spacing w:before="0" w:after="0"/>
              <w:ind w:right="0"/>
              <w:jc w:val="both"/>
            </w:pPr>
          </w:p>
        </w:tc>
      </w:tr>
    </w:tbl>
    <w:p w:rsidR="00EB04E4" w:rsidRDefault="00EB04E4" w:rsidP="00EB04E4">
      <w:pPr>
        <w:tabs>
          <w:tab w:val="left" w:pos="255"/>
        </w:tabs>
        <w:spacing w:before="240" w:after="240"/>
        <w:ind w:right="0"/>
        <w:jc w:val="center"/>
      </w:pPr>
      <w:r w:rsidRPr="00E034E3">
        <w:lastRenderedPageBreak/>
        <w:t>Продолжение</w:t>
      </w:r>
      <w:r>
        <w:t xml:space="preserve"> </w:t>
      </w:r>
      <w:r w:rsidRPr="00EB04E4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  <w:tblPrChange w:id="554" w:author="admin" w:date="2017-02-28T15:01:00Z">
          <w:tblPr>
            <w:tblStyle w:val="af4"/>
            <w:tblW w:w="4862" w:type="pct"/>
            <w:tblInd w:w="250" w:type="dxa"/>
            <w:tblLayout w:type="fixed"/>
            <w:tblLook w:val="04A0"/>
          </w:tblPr>
        </w:tblPrChange>
      </w:tblPr>
      <w:tblGrid>
        <w:gridCol w:w="1070"/>
        <w:gridCol w:w="4173"/>
        <w:gridCol w:w="1843"/>
        <w:gridCol w:w="1701"/>
        <w:gridCol w:w="1594"/>
        <w:gridCol w:w="2191"/>
        <w:gridCol w:w="1743"/>
        <w:gridCol w:w="1276"/>
        <w:tblGridChange w:id="555">
          <w:tblGrid>
            <w:gridCol w:w="1070"/>
            <w:gridCol w:w="4173"/>
            <w:gridCol w:w="1843"/>
            <w:gridCol w:w="1701"/>
            <w:gridCol w:w="1594"/>
            <w:gridCol w:w="2191"/>
            <w:gridCol w:w="1743"/>
            <w:gridCol w:w="1276"/>
          </w:tblGrid>
        </w:tblGridChange>
      </w:tblGrid>
      <w:tr w:rsidR="00F92D93" w:rsidTr="00795B07">
        <w:tc>
          <w:tcPr>
            <w:tcW w:w="1070" w:type="dxa"/>
            <w:vAlign w:val="center"/>
            <w:tcPrChange w:id="556" w:author="admin" w:date="2017-02-28T15:01:00Z">
              <w:tcPr>
                <w:tcW w:w="1071" w:type="dxa"/>
                <w:vAlign w:val="center"/>
              </w:tcPr>
            </w:tcPrChange>
          </w:tcPr>
          <w:p w:rsidR="00701066" w:rsidRDefault="00701066" w:rsidP="00C506CF">
            <w:pPr>
              <w:spacing w:before="0" w:after="0"/>
              <w:ind w:right="0"/>
              <w:jc w:val="center"/>
            </w:pPr>
            <w:r>
              <w:t>№</w:t>
            </w:r>
          </w:p>
          <w:p w:rsidR="00701066" w:rsidRPr="00147A47" w:rsidRDefault="00570F5B" w:rsidP="00C506CF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701066" w:rsidRPr="00147A47">
              <w:t>ага</w:t>
            </w:r>
            <w:r w:rsidR="00684E6C">
              <w:t xml:space="preserve"> (блока шагов)</w:t>
            </w:r>
          </w:p>
        </w:tc>
        <w:tc>
          <w:tcPr>
            <w:tcW w:w="4173" w:type="dxa"/>
            <w:vAlign w:val="center"/>
            <w:tcPrChange w:id="557" w:author="admin" w:date="2017-02-28T15:01:00Z">
              <w:tcPr>
                <w:tcW w:w="4174" w:type="dxa"/>
                <w:vAlign w:val="center"/>
              </w:tcPr>
            </w:tcPrChange>
          </w:tcPr>
          <w:p w:rsidR="00701066" w:rsidRDefault="00701066" w:rsidP="00C506CF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570F5B">
              <w:t xml:space="preserve"> (блока шагов)</w:t>
            </w:r>
          </w:p>
        </w:tc>
        <w:tc>
          <w:tcPr>
            <w:tcW w:w="1843" w:type="dxa"/>
            <w:vAlign w:val="center"/>
            <w:tcPrChange w:id="558" w:author="admin" w:date="2017-02-28T15:01:00Z">
              <w:tcPr>
                <w:tcW w:w="1843" w:type="dxa"/>
                <w:vAlign w:val="center"/>
              </w:tcPr>
            </w:tcPrChange>
          </w:tcPr>
          <w:p w:rsidR="00701066" w:rsidRDefault="00701066" w:rsidP="00C506CF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  <w:tcPrChange w:id="559" w:author="admin" w:date="2017-02-28T15:01:00Z">
              <w:tcPr>
                <w:tcW w:w="1701" w:type="dxa"/>
                <w:vAlign w:val="center"/>
              </w:tcPr>
            </w:tcPrChange>
          </w:tcPr>
          <w:p w:rsidR="00701066" w:rsidRPr="00147A47" w:rsidRDefault="00701066" w:rsidP="00C506CF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701066" w:rsidRDefault="00701066" w:rsidP="00C506CF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4" w:type="dxa"/>
            <w:vAlign w:val="center"/>
            <w:tcPrChange w:id="560" w:author="admin" w:date="2017-02-28T15:01:00Z">
              <w:tcPr>
                <w:tcW w:w="1594" w:type="dxa"/>
                <w:vAlign w:val="center"/>
              </w:tcPr>
            </w:tcPrChange>
          </w:tcPr>
          <w:p w:rsidR="00701066" w:rsidRDefault="00701066" w:rsidP="00C506CF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191" w:type="dxa"/>
            <w:vAlign w:val="center"/>
            <w:tcPrChange w:id="561" w:author="admin" w:date="2017-02-28T15:01:00Z">
              <w:tcPr>
                <w:tcW w:w="2191" w:type="dxa"/>
                <w:vAlign w:val="center"/>
              </w:tcPr>
            </w:tcPrChange>
          </w:tcPr>
          <w:p w:rsidR="00701066" w:rsidRDefault="00701066" w:rsidP="00C506CF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43" w:type="dxa"/>
            <w:vAlign w:val="center"/>
            <w:tcPrChange w:id="562" w:author="admin" w:date="2017-02-28T15:01:00Z">
              <w:tcPr>
                <w:tcW w:w="1743" w:type="dxa"/>
                <w:vAlign w:val="center"/>
              </w:tcPr>
            </w:tcPrChange>
          </w:tcPr>
          <w:p w:rsidR="00701066" w:rsidRPr="00991A75" w:rsidRDefault="00701066" w:rsidP="00C506CF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76" w:type="dxa"/>
            <w:vAlign w:val="center"/>
            <w:tcPrChange w:id="563" w:author="admin" w:date="2017-02-28T15:01:00Z">
              <w:tcPr>
                <w:tcW w:w="1276" w:type="dxa"/>
                <w:vAlign w:val="center"/>
              </w:tcPr>
            </w:tcPrChange>
          </w:tcPr>
          <w:p w:rsidR="00701066" w:rsidRPr="00991A75" w:rsidRDefault="00701066" w:rsidP="00C506CF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</w:t>
            </w:r>
            <w:r>
              <w:t>м</w:t>
            </w:r>
            <w:r>
              <w:t>мы</w:t>
            </w:r>
          </w:p>
        </w:tc>
      </w:tr>
      <w:tr w:rsidR="00303A2F" w:rsidDel="00795B07" w:rsidTr="00795B07">
        <w:trPr>
          <w:del w:id="564" w:author="admin" w:date="2017-02-28T15:01:00Z"/>
        </w:trPr>
        <w:tc>
          <w:tcPr>
            <w:tcW w:w="1070" w:type="dxa"/>
            <w:tcPrChange w:id="565" w:author="admin" w:date="2017-02-28T15:01:00Z">
              <w:tcPr>
                <w:tcW w:w="1071" w:type="dxa"/>
              </w:tcPr>
            </w:tcPrChange>
          </w:tcPr>
          <w:p w:rsidR="00303A2F" w:rsidRPr="00147A47" w:rsidDel="00795B07" w:rsidRDefault="00303A2F" w:rsidP="00303A2F">
            <w:pPr>
              <w:pStyle w:val="a7"/>
              <w:spacing w:before="0" w:after="0"/>
              <w:ind w:left="0" w:right="0"/>
              <w:jc w:val="center"/>
              <w:rPr>
                <w:del w:id="566" w:author="admin" w:date="2017-02-28T15:01:00Z"/>
              </w:rPr>
            </w:pPr>
          </w:p>
        </w:tc>
        <w:tc>
          <w:tcPr>
            <w:tcW w:w="4173" w:type="dxa"/>
            <w:tcPrChange w:id="567" w:author="admin" w:date="2017-02-28T15:01:00Z">
              <w:tcPr>
                <w:tcW w:w="4174" w:type="dxa"/>
              </w:tcPr>
            </w:tcPrChange>
          </w:tcPr>
          <w:p w:rsidR="00303A2F" w:rsidDel="00795B07" w:rsidRDefault="00303A2F" w:rsidP="00B01AF9">
            <w:pPr>
              <w:spacing w:before="0" w:after="0"/>
              <w:ind w:right="0"/>
              <w:jc w:val="both"/>
              <w:rPr>
                <w:del w:id="568" w:author="admin" w:date="2017-02-28T15:01:00Z"/>
              </w:rPr>
            </w:pPr>
            <w:del w:id="569" w:author="admin" w:date="2017-02-28T15:01:00Z">
              <w:r w:rsidRPr="00F757B9" w:rsidDel="00795B07">
                <w:delText xml:space="preserve">реактора до уровня </w:delText>
              </w:r>
              <w:r w:rsidDel="00795B07">
                <w:delText>10</w:delText>
              </w:r>
              <w:r w:rsidRPr="003A60A6" w:rsidDel="00795B07">
                <w:rPr>
                  <w:u w:val="single"/>
                </w:rPr>
                <w:delText>+</w:delText>
              </w:r>
              <w:r w:rsidRPr="000F2BEE" w:rsidDel="00795B07">
                <w:delText>1</w:delText>
              </w:r>
              <w:r w:rsidRPr="00F757B9" w:rsidDel="00795B07">
                <w:delText>%</w:delText>
              </w:r>
              <w:r w:rsidRPr="00170176" w:rsidDel="00795B07">
                <w:delText>N</w:delText>
              </w:r>
              <w:r w:rsidRPr="00A97533" w:rsidDel="00795B07">
                <w:rPr>
                  <w:sz w:val="32"/>
                  <w:szCs w:val="32"/>
                  <w:vertAlign w:val="subscript"/>
                </w:rPr>
                <w:delText>ном</w:delText>
              </w:r>
              <w:r w:rsidDel="00795B07">
                <w:delText xml:space="preserve"> по показаниям АКНП</w:delText>
              </w:r>
            </w:del>
          </w:p>
          <w:p w:rsidR="004B3B88" w:rsidDel="00795B07" w:rsidRDefault="004B3B88" w:rsidP="00B01AF9">
            <w:pPr>
              <w:spacing w:before="0" w:after="0"/>
              <w:ind w:right="0"/>
              <w:jc w:val="both"/>
              <w:rPr>
                <w:del w:id="570" w:author="admin" w:date="2017-02-28T15:01:00Z"/>
              </w:rPr>
            </w:pPr>
          </w:p>
          <w:p w:rsidR="004B3B88" w:rsidRPr="00F757B9" w:rsidDel="00795B07" w:rsidRDefault="004B3B88" w:rsidP="00B01AF9">
            <w:pPr>
              <w:spacing w:before="0" w:after="0"/>
              <w:ind w:right="0"/>
              <w:jc w:val="both"/>
              <w:rPr>
                <w:del w:id="571" w:author="admin" w:date="2017-02-28T15:01:00Z"/>
              </w:rPr>
            </w:pPr>
          </w:p>
        </w:tc>
        <w:tc>
          <w:tcPr>
            <w:tcW w:w="1843" w:type="dxa"/>
            <w:tcPrChange w:id="572" w:author="admin" w:date="2017-02-28T15:01:00Z">
              <w:tcPr>
                <w:tcW w:w="1843" w:type="dxa"/>
              </w:tcPr>
            </w:tcPrChange>
          </w:tcPr>
          <w:p w:rsidR="00303A2F" w:rsidDel="00795B07" w:rsidRDefault="00303A2F" w:rsidP="00B01AF9">
            <w:pPr>
              <w:spacing w:before="0" w:after="0"/>
              <w:ind w:right="0"/>
              <w:jc w:val="both"/>
              <w:rPr>
                <w:del w:id="573" w:author="admin" w:date="2017-02-28T15:01:00Z"/>
              </w:rPr>
            </w:pPr>
          </w:p>
        </w:tc>
        <w:tc>
          <w:tcPr>
            <w:tcW w:w="1701" w:type="dxa"/>
            <w:tcPrChange w:id="574" w:author="admin" w:date="2017-02-28T15:01:00Z">
              <w:tcPr>
                <w:tcW w:w="1701" w:type="dxa"/>
              </w:tcPr>
            </w:tcPrChange>
          </w:tcPr>
          <w:p w:rsidR="00303A2F" w:rsidDel="00795B07" w:rsidRDefault="00303A2F" w:rsidP="00B01AF9">
            <w:pPr>
              <w:spacing w:before="0" w:after="0"/>
              <w:ind w:right="0"/>
              <w:jc w:val="both"/>
              <w:rPr>
                <w:del w:id="575" w:author="admin" w:date="2017-02-28T15:01:00Z"/>
              </w:rPr>
            </w:pPr>
          </w:p>
        </w:tc>
        <w:tc>
          <w:tcPr>
            <w:tcW w:w="1594" w:type="dxa"/>
            <w:tcPrChange w:id="576" w:author="admin" w:date="2017-02-28T15:01:00Z">
              <w:tcPr>
                <w:tcW w:w="1594" w:type="dxa"/>
              </w:tcPr>
            </w:tcPrChange>
          </w:tcPr>
          <w:p w:rsidR="00303A2F" w:rsidRPr="004D571F" w:rsidDel="00795B07" w:rsidRDefault="00303A2F" w:rsidP="00B01AF9">
            <w:pPr>
              <w:spacing w:before="0" w:after="0"/>
              <w:ind w:right="0"/>
              <w:jc w:val="both"/>
              <w:rPr>
                <w:del w:id="577" w:author="admin" w:date="2017-02-28T15:01:00Z"/>
              </w:rPr>
            </w:pPr>
          </w:p>
        </w:tc>
        <w:tc>
          <w:tcPr>
            <w:tcW w:w="2191" w:type="dxa"/>
            <w:tcPrChange w:id="578" w:author="admin" w:date="2017-02-28T15:01:00Z">
              <w:tcPr>
                <w:tcW w:w="2191" w:type="dxa"/>
              </w:tcPr>
            </w:tcPrChange>
          </w:tcPr>
          <w:p w:rsidR="00303A2F" w:rsidDel="00795B07" w:rsidRDefault="00303A2F" w:rsidP="00B01AF9">
            <w:pPr>
              <w:spacing w:before="0" w:after="0"/>
              <w:ind w:right="0"/>
              <w:jc w:val="both"/>
              <w:rPr>
                <w:del w:id="579" w:author="admin" w:date="2017-02-28T15:01:00Z"/>
              </w:rPr>
            </w:pPr>
          </w:p>
        </w:tc>
        <w:tc>
          <w:tcPr>
            <w:tcW w:w="1743" w:type="dxa"/>
            <w:tcPrChange w:id="580" w:author="admin" w:date="2017-02-28T15:01:00Z">
              <w:tcPr>
                <w:tcW w:w="1743" w:type="dxa"/>
              </w:tcPr>
            </w:tcPrChange>
          </w:tcPr>
          <w:p w:rsidR="00303A2F" w:rsidRPr="00147A47" w:rsidDel="00795B07" w:rsidRDefault="00303A2F" w:rsidP="008D5E04">
            <w:pPr>
              <w:spacing w:before="0" w:after="0"/>
              <w:ind w:right="0"/>
              <w:jc w:val="both"/>
              <w:rPr>
                <w:del w:id="581" w:author="admin" w:date="2017-02-28T15:01:00Z"/>
              </w:rPr>
            </w:pPr>
          </w:p>
        </w:tc>
        <w:tc>
          <w:tcPr>
            <w:tcW w:w="1276" w:type="dxa"/>
            <w:tcPrChange w:id="582" w:author="admin" w:date="2017-02-28T15:01:00Z">
              <w:tcPr>
                <w:tcW w:w="1276" w:type="dxa"/>
              </w:tcPr>
            </w:tcPrChange>
          </w:tcPr>
          <w:p w:rsidR="00303A2F" w:rsidRPr="00147A47" w:rsidDel="00795B07" w:rsidRDefault="00303A2F" w:rsidP="008D5E04">
            <w:pPr>
              <w:spacing w:before="0" w:after="0"/>
              <w:ind w:right="0"/>
              <w:jc w:val="both"/>
              <w:rPr>
                <w:del w:id="583" w:author="admin" w:date="2017-02-28T15:01:00Z"/>
              </w:rPr>
            </w:pPr>
          </w:p>
        </w:tc>
      </w:tr>
      <w:tr w:rsidR="00F92D93" w:rsidTr="00795B07">
        <w:tc>
          <w:tcPr>
            <w:tcW w:w="1070" w:type="dxa"/>
            <w:tcPrChange w:id="584" w:author="admin" w:date="2017-02-28T15:01:00Z">
              <w:tcPr>
                <w:tcW w:w="1071" w:type="dxa"/>
              </w:tcPr>
            </w:tcPrChange>
          </w:tcPr>
          <w:p w:rsidR="00701066" w:rsidRPr="00147A47" w:rsidRDefault="0070106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  <w:tcPrChange w:id="585" w:author="admin" w:date="2017-02-28T15:01:00Z">
              <w:tcPr>
                <w:tcW w:w="4174" w:type="dxa"/>
              </w:tcPr>
            </w:tcPrChange>
          </w:tcPr>
          <w:p w:rsidR="00795B07" w:rsidRDefault="00795B07" w:rsidP="00B01AF9">
            <w:pPr>
              <w:spacing w:before="0" w:after="0"/>
              <w:ind w:right="0"/>
              <w:jc w:val="both"/>
              <w:rPr>
                <w:ins w:id="586" w:author="admin" w:date="2017-02-28T15:03:00Z"/>
              </w:rPr>
            </w:pPr>
            <w:ins w:id="587" w:author="admin" w:date="2017-02-28T15:03:00Z">
              <w:r w:rsidRPr="00407F9D">
                <w:t>В соответствии с требованиями инс</w:t>
              </w:r>
              <w:r w:rsidRPr="00407F9D">
                <w:t>т</w:t>
              </w:r>
              <w:r w:rsidRPr="00407F9D">
                <w:t>рукции по эксплуатации РУ [5], при отключенном АРМ реактора, пер</w:t>
              </w:r>
              <w:r w:rsidRPr="00407F9D">
                <w:t>е</w:t>
              </w:r>
              <w:r w:rsidRPr="00407F9D">
                <w:t xml:space="preserve">мещением 10 группы ОР СУЗ </w:t>
              </w:r>
              <w:r>
                <w:t>вверх</w:t>
              </w:r>
              <w:r w:rsidRPr="00407F9D">
                <w:t xml:space="preserve"> в режиме ручного группового управл</w:t>
              </w:r>
              <w:r w:rsidRPr="00407F9D">
                <w:t>е</w:t>
              </w:r>
              <w:r w:rsidRPr="00407F9D">
                <w:t xml:space="preserve">ния </w:t>
              </w:r>
              <w:r>
                <w:t>и, при необходимости, кратк</w:t>
              </w:r>
              <w:r>
                <w:t>о</w:t>
              </w:r>
              <w:r>
                <w:t>временным вводом в 1 контур ди</w:t>
              </w:r>
              <w:r>
                <w:t>с</w:t>
              </w:r>
              <w:r>
                <w:t>тиллята для поддержания положения 10 группы ОР СУЗ в интервале 70-90 % </w:t>
              </w:r>
              <w:proofErr w:type="spellStart"/>
              <w:proofErr w:type="gramStart"/>
              <w:r>
                <w:t>Н</w:t>
              </w:r>
              <w:r w:rsidRPr="0094071C">
                <w:rPr>
                  <w:vertAlign w:val="subscript"/>
                </w:rPr>
                <w:t>аз</w:t>
              </w:r>
              <w:proofErr w:type="spellEnd"/>
              <w:proofErr w:type="gramEnd"/>
              <w:r>
                <w:t>, увеличить</w:t>
              </w:r>
              <w:r w:rsidRPr="00407F9D">
                <w:t xml:space="preserve"> мощность реа</w:t>
              </w:r>
              <w:r w:rsidRPr="00407F9D">
                <w:t>к</w:t>
              </w:r>
              <w:r w:rsidRPr="00407F9D">
                <w:t xml:space="preserve">тора до </w:t>
              </w:r>
            </w:ins>
            <w:ins w:id="588" w:author="admin" w:date="2017-02-28T15:04:00Z">
              <w:r>
                <w:t>10</w:t>
              </w:r>
            </w:ins>
            <w:ins w:id="589" w:author="admin" w:date="2017-02-28T15:03:00Z">
              <w:r w:rsidRPr="00407F9D">
                <w:t> % </w:t>
              </w:r>
              <w:r w:rsidRPr="0094071C">
                <w:rPr>
                  <w:lang w:val="en-US"/>
                </w:rPr>
                <w:t>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4071C">
                <w:rPr>
                  <w:vertAlign w:val="superscript"/>
                </w:rPr>
                <w:t xml:space="preserve"> </w:t>
              </w:r>
              <w:r w:rsidRPr="00407F9D">
                <w:t>по показаниям АКНП</w:t>
              </w:r>
            </w:ins>
          </w:p>
          <w:p w:rsidR="00701066" w:rsidDel="00795B07" w:rsidRDefault="00701066" w:rsidP="00B01AF9">
            <w:pPr>
              <w:spacing w:before="0" w:after="0"/>
              <w:ind w:right="0"/>
              <w:jc w:val="both"/>
              <w:rPr>
                <w:del w:id="590" w:author="admin" w:date="2017-02-28T15:04:00Z"/>
                <w:sz w:val="32"/>
                <w:szCs w:val="32"/>
                <w:vertAlign w:val="subscript"/>
              </w:rPr>
            </w:pPr>
            <w:del w:id="591" w:author="admin" w:date="2017-02-28T15:04:00Z">
              <w:r w:rsidRPr="00F757B9" w:rsidDel="00795B07">
                <w:lastRenderedPageBreak/>
                <w:delText>В соответствии с требованиями инс</w:delText>
              </w:r>
              <w:r w:rsidRPr="00F757B9" w:rsidDel="00795B07">
                <w:delText>т</w:delText>
              </w:r>
              <w:r w:rsidRPr="00F757B9" w:rsidDel="00795B07">
                <w:delText xml:space="preserve">рукции по эксплуатации РУ </w:delText>
              </w:r>
              <w:r w:rsidDel="00795B07">
                <w:delText>при о</w:delText>
              </w:r>
              <w:r w:rsidDel="00795B07">
                <w:delText>т</w:delText>
              </w:r>
              <w:r w:rsidDel="00795B07">
                <w:delText>ключенном АРМ реактора перемещ</w:delText>
              </w:r>
              <w:r w:rsidDel="00795B07">
                <w:delText>е</w:delText>
              </w:r>
              <w:r w:rsidDel="00795B07">
                <w:delText>нием 10 группы ОР СУЗ вверх в р</w:delText>
              </w:r>
              <w:r w:rsidDel="00795B07">
                <w:delText>е</w:delText>
              </w:r>
              <w:r w:rsidDel="00795B07">
                <w:delText>жиме ручного группового управл</w:delText>
              </w:r>
              <w:r w:rsidDel="00795B07">
                <w:delText>е</w:delText>
              </w:r>
              <w:r w:rsidDel="00795B07">
                <w:delText>ния и, при необходимости, кратковреме</w:delText>
              </w:r>
              <w:r w:rsidDel="00795B07">
                <w:delText>н</w:delText>
              </w:r>
              <w:r w:rsidDel="00795B07">
                <w:delText>ным вводом в 1 контур ди</w:delText>
              </w:r>
              <w:r w:rsidDel="00795B07">
                <w:delText>с</w:delText>
              </w:r>
              <w:r w:rsidDel="00795B07">
                <w:delText>тиллята для поддержания положения 10 гру</w:delText>
              </w:r>
              <w:r w:rsidDel="00795B07">
                <w:delText>п</w:delText>
              </w:r>
              <w:r w:rsidR="0091281E" w:rsidDel="00795B07">
                <w:delText>пы ОР СУЗ в диапазоне 70-90</w:delText>
              </w:r>
              <w:r w:rsidR="0099011B" w:rsidDel="00795B07">
                <w:delText>%</w:delText>
              </w:r>
              <w:r w:rsidDel="00795B07">
                <w:delText>Н</w:delText>
              </w:r>
              <w:r w:rsidRPr="001C2048" w:rsidDel="00795B07">
                <w:rPr>
                  <w:sz w:val="32"/>
                  <w:szCs w:val="32"/>
                  <w:vertAlign w:val="subscript"/>
                </w:rPr>
                <w:delText>аз</w:delText>
              </w:r>
              <w:r w:rsidDel="00795B07">
                <w:delText xml:space="preserve">, увеличить по показаниям АКНП мощность реактора </w:delText>
              </w:r>
              <w:r w:rsidRPr="00D0099C" w:rsidDel="00795B07">
                <w:delText xml:space="preserve">до </w:delText>
              </w:r>
              <w:r w:rsidR="00BC1E20" w:rsidDel="00795B07">
                <w:br/>
              </w:r>
              <w:r w:rsidRPr="00D0099C" w:rsidDel="00795B07">
                <w:delText>10</w:delText>
              </w:r>
              <w:r w:rsidR="000F2BEE" w:rsidRPr="003A60A6" w:rsidDel="00795B07">
                <w:rPr>
                  <w:u w:val="single"/>
                </w:rPr>
                <w:delText>+</w:delText>
              </w:r>
              <w:r w:rsidR="000F2BEE" w:rsidRPr="000F2BEE" w:rsidDel="00795B07">
                <w:delText>1</w:delText>
              </w:r>
              <w:r w:rsidRPr="00D0099C" w:rsidDel="00795B07">
                <w:delText>%</w:delText>
              </w:r>
              <w:r w:rsidRPr="00C231D1" w:rsidDel="00795B07">
                <w:delText>N</w:delText>
              </w:r>
              <w:r w:rsidRPr="001C2048" w:rsidDel="00795B07">
                <w:rPr>
                  <w:sz w:val="32"/>
                  <w:szCs w:val="32"/>
                  <w:vertAlign w:val="subscript"/>
                </w:rPr>
                <w:delText>ном</w:delText>
              </w:r>
            </w:del>
          </w:p>
          <w:p w:rsidR="004B3B88" w:rsidRPr="00F757B9" w:rsidRDefault="004B3B88" w:rsidP="00795B07">
            <w:pPr>
              <w:spacing w:before="0" w:after="0"/>
              <w:ind w:right="0"/>
              <w:jc w:val="both"/>
              <w:pPrChange w:id="592" w:author="admin" w:date="2017-02-28T15:04:00Z">
                <w:pPr>
                  <w:spacing w:before="0" w:after="0"/>
                  <w:ind w:right="0"/>
                  <w:jc w:val="both"/>
                </w:pPr>
              </w:pPrChange>
            </w:pPr>
          </w:p>
        </w:tc>
        <w:tc>
          <w:tcPr>
            <w:tcW w:w="1843" w:type="dxa"/>
            <w:tcPrChange w:id="593" w:author="admin" w:date="2017-02-28T15:01:00Z">
              <w:tcPr>
                <w:tcW w:w="1843" w:type="dxa"/>
              </w:tcPr>
            </w:tcPrChange>
          </w:tcPr>
          <w:p w:rsidR="00701066" w:rsidRDefault="00701066" w:rsidP="00B01AF9">
            <w:pPr>
              <w:spacing w:before="0" w:after="0"/>
              <w:ind w:right="0"/>
              <w:jc w:val="both"/>
            </w:pPr>
            <w:r>
              <w:lastRenderedPageBreak/>
              <w:t>Показания СВРК, АКНП</w:t>
            </w:r>
            <w:ins w:id="594" w:author="admin" w:date="2017-02-28T15:05:00Z">
              <w:r w:rsidR="00795B07">
                <w:t xml:space="preserve">, </w:t>
              </w:r>
              <w:r w:rsidR="00795B07">
                <w:t>«(ВК) АРМ ВИУР и АРМ ВИУТ</w:t>
              </w:r>
            </w:ins>
          </w:p>
        </w:tc>
        <w:tc>
          <w:tcPr>
            <w:tcW w:w="1701" w:type="dxa"/>
            <w:tcPrChange w:id="595" w:author="admin" w:date="2017-02-28T15:01:00Z">
              <w:tcPr>
                <w:tcW w:w="1701" w:type="dxa"/>
              </w:tcPr>
            </w:tcPrChange>
          </w:tcPr>
          <w:p w:rsidR="00701066" w:rsidRPr="00797C4E" w:rsidRDefault="00701066" w:rsidP="00B01AF9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4" w:type="dxa"/>
            <w:tcPrChange w:id="596" w:author="admin" w:date="2017-02-28T15:01:00Z">
              <w:tcPr>
                <w:tcW w:w="1594" w:type="dxa"/>
              </w:tcPr>
            </w:tcPrChange>
          </w:tcPr>
          <w:p w:rsidR="00701066" w:rsidRDefault="00701066" w:rsidP="00795B07">
            <w:pPr>
              <w:spacing w:before="0" w:after="0"/>
              <w:ind w:right="0"/>
              <w:jc w:val="both"/>
            </w:pPr>
            <w:r w:rsidRPr="004D571F">
              <w:t>ВИУР</w:t>
            </w:r>
            <w:r w:rsidR="005E5027">
              <w:t>-4</w:t>
            </w:r>
            <w:ins w:id="597" w:author="admin" w:date="2017-02-28T15:05:00Z">
              <w:r w:rsidR="00795B07">
                <w:t>,</w:t>
              </w:r>
            </w:ins>
            <w:ins w:id="598" w:author="admin" w:date="2017-02-28T15:06:00Z">
              <w:r w:rsidR="00795B07">
                <w:t xml:space="preserve"> </w:t>
              </w:r>
              <w:r w:rsidR="00795B07" w:rsidRPr="004D571F">
                <w:t>ВИУ</w:t>
              </w:r>
              <w:r w:rsidR="00795B07">
                <w:t>Т</w:t>
              </w:r>
              <w:r w:rsidR="00795B07">
                <w:t>-4</w:t>
              </w:r>
            </w:ins>
          </w:p>
        </w:tc>
        <w:tc>
          <w:tcPr>
            <w:tcW w:w="2191" w:type="dxa"/>
            <w:tcPrChange w:id="599" w:author="admin" w:date="2017-02-28T15:01:00Z">
              <w:tcPr>
                <w:tcW w:w="2191" w:type="dxa"/>
              </w:tcPr>
            </w:tcPrChange>
          </w:tcPr>
          <w:p w:rsidR="00701066" w:rsidRDefault="00701066" w:rsidP="00B01AF9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701066" w:rsidRPr="00C82DB4" w:rsidRDefault="00701066" w:rsidP="00B01AF9">
            <w:pPr>
              <w:spacing w:before="0" w:after="0"/>
              <w:ind w:right="0"/>
              <w:jc w:val="both"/>
            </w:pPr>
          </w:p>
        </w:tc>
        <w:tc>
          <w:tcPr>
            <w:tcW w:w="1743" w:type="dxa"/>
            <w:tcPrChange w:id="600" w:author="admin" w:date="2017-02-28T15:01:00Z">
              <w:tcPr>
                <w:tcW w:w="1743" w:type="dxa"/>
              </w:tcPr>
            </w:tcPrChange>
          </w:tcPr>
          <w:p w:rsidR="00701066" w:rsidRPr="00147A47" w:rsidRDefault="0070106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  <w:tcPrChange w:id="601" w:author="admin" w:date="2017-02-28T15:01:00Z">
              <w:tcPr>
                <w:tcW w:w="1276" w:type="dxa"/>
              </w:tcPr>
            </w:tcPrChange>
          </w:tcPr>
          <w:p w:rsidR="00701066" w:rsidRPr="00147A47" w:rsidRDefault="00701066" w:rsidP="008D5E04">
            <w:pPr>
              <w:spacing w:before="0" w:after="0"/>
              <w:ind w:right="0"/>
              <w:jc w:val="both"/>
            </w:pPr>
          </w:p>
        </w:tc>
      </w:tr>
      <w:tr w:rsidR="00F92D93" w:rsidTr="00795B07">
        <w:tc>
          <w:tcPr>
            <w:tcW w:w="1070" w:type="dxa"/>
            <w:tcPrChange w:id="602" w:author="admin" w:date="2017-02-28T15:01:00Z">
              <w:tcPr>
                <w:tcW w:w="1071" w:type="dxa"/>
              </w:tcPr>
            </w:tcPrChange>
          </w:tcPr>
          <w:p w:rsidR="00701066" w:rsidRPr="00147A47" w:rsidRDefault="00701066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  <w:tcPrChange w:id="603" w:author="admin" w:date="2017-02-28T15:01:00Z">
              <w:tcPr>
                <w:tcW w:w="4174" w:type="dxa"/>
              </w:tcPr>
            </w:tcPrChange>
          </w:tcPr>
          <w:p w:rsidR="004B3B88" w:rsidRPr="005877C3" w:rsidRDefault="00795B07" w:rsidP="00303A2F">
            <w:pPr>
              <w:spacing w:before="0" w:after="0"/>
              <w:ind w:right="0"/>
              <w:jc w:val="both"/>
            </w:pPr>
            <w:ins w:id="604" w:author="admin" w:date="2017-02-28T15:03:00Z">
              <w:r w:rsidRPr="00407F9D">
                <w:t>Изменением положения</w:t>
              </w:r>
              <w:r>
                <w:t xml:space="preserve"> 10 группы ОР СУЗ стабилизировать мощность реактора на уровне 10 </w:t>
              </w:r>
              <w:r w:rsidRPr="003D70B0">
                <w:t>%</w:t>
              </w:r>
              <w:r>
                <w:t> </w:t>
              </w:r>
              <w:proofErr w:type="spellStart"/>
              <w:proofErr w:type="gramStart"/>
              <w:r w:rsidRPr="003D70B0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</w:t>
              </w:r>
              <w:r>
                <w:t>о</w:t>
              </w:r>
              <w:r>
                <w:t>казаниям АКНП. В течение ~10 мин выполнить регистрацию параметров при стаб</w:t>
              </w:r>
              <w:r>
                <w:t>и</w:t>
              </w:r>
              <w:r>
                <w:t xml:space="preserve">лизированных параметрах РУ. </w:t>
              </w:r>
              <w:r w:rsidRPr="00382922">
                <w:t>При этом: -</w:t>
              </w:r>
              <w:r>
                <w:t xml:space="preserve"> положение ОР СУЗ не изменять; - </w:t>
              </w:r>
              <w:r w:rsidRPr="00382922">
                <w:t>д</w:t>
              </w:r>
              <w:r>
                <w:t xml:space="preserve">авление (абсолютное) в первом контуре </w:t>
              </w:r>
              <w:r w:rsidRPr="00EA079B">
                <w:t>от 158 до 162 кгс/см</w:t>
              </w:r>
              <w:r w:rsidRPr="0094071C">
                <w:rPr>
                  <w:vertAlign w:val="superscript"/>
                </w:rPr>
                <w:t>2</w:t>
              </w:r>
              <w:r w:rsidRPr="00EA079B">
                <w:t xml:space="preserve"> (от 15,5 до 15,9 МПа)</w:t>
              </w:r>
              <w:r>
                <w:t xml:space="preserve"> по</w:t>
              </w:r>
              <w:r>
                <w:t>д</w:t>
              </w:r>
              <w:r>
                <w:t>держивать работой электронагревателей и кл</w:t>
              </w:r>
              <w:r>
                <w:t>а</w:t>
              </w:r>
              <w:r>
                <w:t>панов впрыска в КД в автоматич</w:t>
              </w:r>
              <w:r>
                <w:t>е</w:t>
              </w:r>
              <w:r>
                <w:t>ском режиме</w:t>
              </w:r>
              <w:r w:rsidRPr="003B574A">
                <w:t>;</w:t>
              </w:r>
              <w:r>
                <w:t xml:space="preserve"> -давление (а</w:t>
              </w:r>
              <w:r>
                <w:t>б</w:t>
              </w:r>
              <w:r>
                <w:t>солютное)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температуру теплон</w:t>
              </w:r>
              <w:r>
                <w:t>о</w:t>
              </w:r>
              <w:r>
                <w:t xml:space="preserve">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автоматическом </w:t>
              </w:r>
              <w:proofErr w:type="gramStart"/>
              <w:r>
                <w:t>режиме</w:t>
              </w:r>
              <w:proofErr w:type="gramEnd"/>
              <w:r>
                <w:t>. 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 xml:space="preserve">) </w:t>
              </w:r>
              <w:r>
                <w:lastRenderedPageBreak/>
                <w:t>в дистанционном режиме. Тогда ВИУТ должен поддерживать давл</w:t>
              </w:r>
              <w:r>
                <w:t>е</w:t>
              </w:r>
              <w:r>
                <w:t>ние пара в ПГ регулированием расх</w:t>
              </w:r>
              <w:r>
                <w:t>о</w:t>
              </w:r>
              <w:r>
                <w:t>да пара через БРУ-СН (</w:t>
              </w:r>
              <w:proofErr w:type="gramStart"/>
              <w:r>
                <w:t>БРУ-К</w:t>
              </w:r>
              <w:proofErr w:type="gramEnd"/>
              <w:r>
                <w:t>)</w:t>
              </w:r>
            </w:ins>
            <w:del w:id="605" w:author="admin" w:date="2017-02-28T15:03:00Z">
              <w:r w:rsidR="00701066" w:rsidDel="00795B07">
                <w:delText>Изменением положения 10 группы ОР СУЗ стабилизировать мощность реа</w:delText>
              </w:r>
              <w:r w:rsidR="00701066" w:rsidDel="00795B07">
                <w:delText>к</w:delText>
              </w:r>
              <w:r w:rsidR="00701066" w:rsidDel="00795B07">
                <w:delText xml:space="preserve">тора на </w:delText>
              </w:r>
              <w:r w:rsidR="00E034E3" w:rsidDel="00795B07">
                <w:delText>уровне 10</w:delText>
              </w:r>
              <w:r w:rsidR="00E034E3" w:rsidRPr="003A60A6" w:rsidDel="00795B07">
                <w:rPr>
                  <w:u w:val="single"/>
                </w:rPr>
                <w:delText>+</w:delText>
              </w:r>
              <w:r w:rsidR="00E034E3" w:rsidRPr="000F2BEE" w:rsidDel="00795B07">
                <w:delText>1</w:delText>
              </w:r>
              <w:r w:rsidR="00E034E3" w:rsidDel="00795B07">
                <w:delText>%N</w:delText>
              </w:r>
              <w:r w:rsidR="00E034E3" w:rsidRPr="001C2048" w:rsidDel="00795B07">
                <w:rPr>
                  <w:sz w:val="32"/>
                  <w:szCs w:val="32"/>
                  <w:vertAlign w:val="subscript"/>
                </w:rPr>
                <w:delText>ном</w:delText>
              </w:r>
              <w:r w:rsidR="00E034E3" w:rsidDel="00795B07">
                <w:delText xml:space="preserve"> по пок</w:delText>
              </w:r>
              <w:r w:rsidR="00E034E3" w:rsidDel="00795B07">
                <w:delText>а</w:delText>
              </w:r>
              <w:r w:rsidR="00E034E3" w:rsidDel="00795B07">
                <w:delText xml:space="preserve">заниям АКНП. Поддерживать основные параметры РУ </w:delText>
              </w:r>
              <w:r w:rsidR="00230296" w:rsidDel="00795B07">
                <w:delText>(температ</w:delText>
              </w:r>
              <w:r w:rsidR="00230296" w:rsidDel="00795B07">
                <w:delText>у</w:delText>
              </w:r>
              <w:r w:rsidR="00230296" w:rsidDel="00795B07">
                <w:delText>ру, да</w:delText>
              </w:r>
              <w:r w:rsidR="00230296" w:rsidDel="00795B07">
                <w:delText>в</w:delText>
              </w:r>
              <w:r w:rsidR="00230296" w:rsidDel="00795B07">
                <w:delText xml:space="preserve">ление, мощность) в течение </w:delText>
              </w:r>
              <w:r w:rsidR="00230296" w:rsidRPr="009E2D46" w:rsidDel="00795B07">
                <w:delText xml:space="preserve">~10 </w:delText>
              </w:r>
              <w:r w:rsidR="00230296" w:rsidDel="00795B07">
                <w:delText>м</w:delText>
              </w:r>
              <w:r w:rsidR="00230296" w:rsidDel="00795B07">
                <w:delText>и</w:delText>
              </w:r>
              <w:r w:rsidR="00230296" w:rsidDel="00795B07">
                <w:delText>нут.</w:delText>
              </w:r>
            </w:del>
          </w:p>
        </w:tc>
        <w:tc>
          <w:tcPr>
            <w:tcW w:w="1843" w:type="dxa"/>
            <w:tcPrChange w:id="606" w:author="admin" w:date="2017-02-28T15:01:00Z">
              <w:tcPr>
                <w:tcW w:w="1843" w:type="dxa"/>
              </w:tcPr>
            </w:tcPrChange>
          </w:tcPr>
          <w:p w:rsidR="00701066" w:rsidRDefault="00701066" w:rsidP="00B01AF9">
            <w:pPr>
              <w:spacing w:before="0" w:after="0"/>
              <w:ind w:right="0"/>
              <w:jc w:val="both"/>
            </w:pPr>
            <w:r>
              <w:lastRenderedPageBreak/>
              <w:t>Показания АКНП</w:t>
            </w:r>
            <w:ins w:id="607" w:author="admin" w:date="2017-02-28T15:05:00Z">
              <w:r w:rsidR="00795B07">
                <w:t xml:space="preserve">, </w:t>
              </w:r>
              <w:r w:rsidR="00795B07">
                <w:t>(ВК) АРМ ВИУР и АРМ ВИУТ</w:t>
              </w:r>
            </w:ins>
          </w:p>
        </w:tc>
        <w:tc>
          <w:tcPr>
            <w:tcW w:w="1701" w:type="dxa"/>
            <w:tcPrChange w:id="608" w:author="admin" w:date="2017-02-28T15:01:00Z">
              <w:tcPr>
                <w:tcW w:w="1701" w:type="dxa"/>
              </w:tcPr>
            </w:tcPrChange>
          </w:tcPr>
          <w:p w:rsidR="00701066" w:rsidRPr="00797C4E" w:rsidRDefault="00701066" w:rsidP="00B01AF9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4" w:type="dxa"/>
            <w:tcPrChange w:id="609" w:author="admin" w:date="2017-02-28T15:01:00Z">
              <w:tcPr>
                <w:tcW w:w="1594" w:type="dxa"/>
              </w:tcPr>
            </w:tcPrChange>
          </w:tcPr>
          <w:p w:rsidR="00701066" w:rsidRDefault="00701066" w:rsidP="00795B07">
            <w:pPr>
              <w:spacing w:before="0" w:after="0"/>
              <w:ind w:right="0"/>
              <w:jc w:val="both"/>
            </w:pPr>
            <w:r w:rsidRPr="004D571F">
              <w:t>ВИУР</w:t>
            </w:r>
            <w:r w:rsidR="005E5027">
              <w:t>-4</w:t>
            </w:r>
            <w:ins w:id="610" w:author="admin" w:date="2017-02-28T15:06:00Z">
              <w:r w:rsidR="00795B07">
                <w:t xml:space="preserve">, </w:t>
              </w:r>
              <w:r w:rsidR="00795B07" w:rsidRPr="004D571F">
                <w:t>ВИУ</w:t>
              </w:r>
              <w:r w:rsidR="00795B07">
                <w:t>Т</w:t>
              </w:r>
              <w:r w:rsidR="00795B07">
                <w:t>-4</w:t>
              </w:r>
            </w:ins>
          </w:p>
        </w:tc>
        <w:tc>
          <w:tcPr>
            <w:tcW w:w="2191" w:type="dxa"/>
            <w:tcPrChange w:id="611" w:author="admin" w:date="2017-02-28T15:01:00Z">
              <w:tcPr>
                <w:tcW w:w="2191" w:type="dxa"/>
              </w:tcPr>
            </w:tcPrChange>
          </w:tcPr>
          <w:p w:rsidR="00701066" w:rsidRDefault="00701066" w:rsidP="00B01AF9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701066" w:rsidRPr="00C82DB4" w:rsidRDefault="00701066" w:rsidP="00B01AF9">
            <w:pPr>
              <w:spacing w:before="0" w:after="0"/>
              <w:ind w:right="0"/>
              <w:jc w:val="both"/>
            </w:pPr>
          </w:p>
        </w:tc>
        <w:tc>
          <w:tcPr>
            <w:tcW w:w="1743" w:type="dxa"/>
            <w:tcPrChange w:id="612" w:author="admin" w:date="2017-02-28T15:01:00Z">
              <w:tcPr>
                <w:tcW w:w="1743" w:type="dxa"/>
              </w:tcPr>
            </w:tcPrChange>
          </w:tcPr>
          <w:p w:rsidR="00701066" w:rsidRPr="00147A47" w:rsidRDefault="00701066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  <w:tcPrChange w:id="613" w:author="admin" w:date="2017-02-28T15:01:00Z">
              <w:tcPr>
                <w:tcW w:w="1276" w:type="dxa"/>
              </w:tcPr>
            </w:tcPrChange>
          </w:tcPr>
          <w:p w:rsidR="00701066" w:rsidRPr="00147A47" w:rsidRDefault="00701066" w:rsidP="008D5E04">
            <w:pPr>
              <w:spacing w:before="0" w:after="0"/>
              <w:ind w:right="0"/>
              <w:jc w:val="both"/>
            </w:pPr>
          </w:p>
        </w:tc>
      </w:tr>
    </w:tbl>
    <w:p w:rsidR="00E034E3" w:rsidRDefault="00E034E3" w:rsidP="00E034E3">
      <w:pPr>
        <w:tabs>
          <w:tab w:val="left" w:pos="255"/>
        </w:tabs>
        <w:spacing w:before="240" w:after="240"/>
        <w:ind w:right="0"/>
        <w:jc w:val="center"/>
      </w:pPr>
      <w:r w:rsidRPr="00E034E3">
        <w:lastRenderedPageBreak/>
        <w:t>Продолжение</w:t>
      </w:r>
      <w:r>
        <w:t xml:space="preserve"> </w:t>
      </w:r>
      <w:r w:rsidRPr="00EB04E4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3"/>
        <w:gridCol w:w="1843"/>
        <w:gridCol w:w="1701"/>
        <w:gridCol w:w="1594"/>
        <w:gridCol w:w="2191"/>
        <w:gridCol w:w="1743"/>
        <w:gridCol w:w="1276"/>
      </w:tblGrid>
      <w:tr w:rsidR="00F92D93" w:rsidTr="00D53F36">
        <w:tc>
          <w:tcPr>
            <w:tcW w:w="1071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>
              <w:t>№</w:t>
            </w:r>
          </w:p>
          <w:p w:rsidR="00C506CF" w:rsidRPr="00147A47" w:rsidRDefault="00570F5B" w:rsidP="00C506CF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C506CF" w:rsidRPr="00147A47">
              <w:t>ага</w:t>
            </w:r>
            <w:r>
              <w:t xml:space="preserve"> (блока шагов)</w:t>
            </w:r>
          </w:p>
        </w:tc>
        <w:tc>
          <w:tcPr>
            <w:tcW w:w="4174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570F5B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</w:tcPr>
          <w:p w:rsidR="00C506CF" w:rsidRPr="00147A47" w:rsidRDefault="00C506CF" w:rsidP="00C506CF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4" w:type="dxa"/>
            <w:vAlign w:val="center"/>
          </w:tcPr>
          <w:p w:rsidR="00C506CF" w:rsidRDefault="00C506CF" w:rsidP="00C506CF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191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43" w:type="dxa"/>
            <w:vAlign w:val="center"/>
          </w:tcPr>
          <w:p w:rsidR="00C506CF" w:rsidRPr="00991A75" w:rsidRDefault="00C506CF" w:rsidP="00C506CF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76" w:type="dxa"/>
            <w:vAlign w:val="center"/>
          </w:tcPr>
          <w:p w:rsidR="00C506CF" w:rsidRPr="00991A75" w:rsidRDefault="00C506CF" w:rsidP="00C506CF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</w:t>
            </w:r>
            <w:r>
              <w:t>м</w:t>
            </w:r>
            <w:r>
              <w:t>мы</w:t>
            </w:r>
          </w:p>
        </w:tc>
      </w:tr>
      <w:tr w:rsidR="00F92D93" w:rsidTr="00D53F36">
        <w:tc>
          <w:tcPr>
            <w:tcW w:w="1071" w:type="dxa"/>
          </w:tcPr>
          <w:p w:rsidR="00C506CF" w:rsidRPr="00147A47" w:rsidRDefault="00C506C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C506CF" w:rsidRDefault="00C506CF" w:rsidP="001C2048">
            <w:pPr>
              <w:spacing w:before="0" w:after="0"/>
              <w:ind w:right="0"/>
              <w:jc w:val="both"/>
            </w:pPr>
            <w:r w:rsidRPr="00D471CA">
              <w:t>Определить усредненные на интерв</w:t>
            </w:r>
            <w:r w:rsidRPr="00D471CA">
              <w:t>а</w:t>
            </w:r>
            <w:r w:rsidRPr="00D471CA">
              <w:t>ле времени</w:t>
            </w:r>
            <w:r>
              <w:t xml:space="preserve"> </w:t>
            </w:r>
            <w:r w:rsidRPr="00D471CA">
              <w:t>10 минут: средневзвеше</w:t>
            </w:r>
            <w:r w:rsidRPr="00D471CA">
              <w:t>н</w:t>
            </w:r>
            <w:r w:rsidRPr="00D471CA">
              <w:t>ную мощность реактора, рассчита</w:t>
            </w:r>
            <w:r w:rsidRPr="00D471CA">
              <w:t>н</w:t>
            </w:r>
            <w:r w:rsidRPr="00D471CA">
              <w:t>ную в СВРК (N</w:t>
            </w:r>
            <w:r w:rsidR="001C2048">
              <w:rPr>
                <w:vertAlign w:val="subscript"/>
              </w:rPr>
              <w:t>АКЗ</w:t>
            </w:r>
            <w:r w:rsidRPr="00D471CA">
              <w:t xml:space="preserve">) и </w:t>
            </w:r>
            <w:proofErr w:type="spellStart"/>
            <w:r w:rsidRPr="00D471CA">
              <w:t>поканальные</w:t>
            </w:r>
            <w:proofErr w:type="spellEnd"/>
            <w:r w:rsidRPr="00D471CA">
              <w:t xml:space="preserve"> показания нейтронной мощности в </w:t>
            </w:r>
            <w:r>
              <w:t xml:space="preserve">диапазоне </w:t>
            </w:r>
            <w:r w:rsidRPr="00D471CA">
              <w:t>РД</w:t>
            </w:r>
            <w:proofErr w:type="gramStart"/>
            <w:r w:rsidRPr="00D471CA">
              <w:t>2</w:t>
            </w:r>
            <w:proofErr w:type="gramEnd"/>
            <w:r w:rsidRPr="00D471CA">
              <w:t xml:space="preserve"> (N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D471CA">
              <w:t>). Провести ан</w:t>
            </w:r>
            <w:r w:rsidRPr="00D471CA">
              <w:t>а</w:t>
            </w:r>
            <w:r w:rsidRPr="00D471CA">
              <w:t>лиз результатов измерений и опред</w:t>
            </w:r>
            <w:r w:rsidRPr="00D471CA">
              <w:t>е</w:t>
            </w:r>
            <w:r w:rsidRPr="00D471CA">
              <w:t>лить</w:t>
            </w:r>
            <w:r w:rsidR="001C2048">
              <w:t xml:space="preserve"> </w:t>
            </w:r>
            <w:r w:rsidRPr="005877C3">
              <w:t>|</w:t>
            </w:r>
            <w:r>
              <w:t>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5877C3">
              <w:t>-</w:t>
            </w:r>
            <w:r w:rsidRPr="00D471CA">
              <w:t>N</w:t>
            </w:r>
            <w:r w:rsidR="001C2048">
              <w:rPr>
                <w:vertAlign w:val="subscript"/>
              </w:rPr>
              <w:t>АКЗ</w:t>
            </w:r>
            <w:r w:rsidRPr="005877C3">
              <w:t>|</w:t>
            </w:r>
            <w:r w:rsidRPr="00D471CA">
              <w:t xml:space="preserve"> для каждого канала АКНП</w:t>
            </w:r>
          </w:p>
          <w:p w:rsidR="00A97610" w:rsidRDefault="00A97610" w:rsidP="001C2048">
            <w:pPr>
              <w:spacing w:before="0" w:after="0"/>
              <w:ind w:right="0"/>
              <w:jc w:val="both"/>
            </w:pPr>
          </w:p>
          <w:p w:rsidR="00A97610" w:rsidRPr="00D471CA" w:rsidRDefault="00A97610" w:rsidP="001C2048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C506CF" w:rsidRDefault="00C506CF" w:rsidP="0032689D">
            <w:pPr>
              <w:pStyle w:val="afd"/>
              <w:jc w:val="both"/>
            </w:pPr>
            <w:r>
              <w:t>Показания АКНП, СВРК и АОП. Специ</w:t>
            </w:r>
            <w:r>
              <w:t>а</w:t>
            </w:r>
            <w:r>
              <w:t>лист по регис</w:t>
            </w:r>
            <w:r>
              <w:t>т</w:t>
            </w:r>
            <w:r>
              <w:t>рации параме</w:t>
            </w:r>
            <w:r>
              <w:t>т</w:t>
            </w:r>
            <w:r>
              <w:t>ров</w:t>
            </w:r>
          </w:p>
        </w:tc>
        <w:tc>
          <w:tcPr>
            <w:tcW w:w="1701" w:type="dxa"/>
          </w:tcPr>
          <w:p w:rsidR="00C506CF" w:rsidRPr="00797C4E" w:rsidRDefault="00C506CF" w:rsidP="0032689D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4" w:type="dxa"/>
          </w:tcPr>
          <w:p w:rsidR="00C506CF" w:rsidRPr="004D571F" w:rsidRDefault="00C506CF" w:rsidP="0032689D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</w:t>
            </w:r>
          </w:p>
        </w:tc>
        <w:tc>
          <w:tcPr>
            <w:tcW w:w="2191" w:type="dxa"/>
          </w:tcPr>
          <w:p w:rsidR="00C506CF" w:rsidRPr="004D571F" w:rsidRDefault="00C506CF" w:rsidP="0032689D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43" w:type="dxa"/>
          </w:tcPr>
          <w:p w:rsidR="00C506CF" w:rsidRPr="00147A47" w:rsidRDefault="00C506CF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C506CF" w:rsidRPr="00147A47" w:rsidRDefault="00C506CF" w:rsidP="008D5E04">
            <w:pPr>
              <w:spacing w:before="0" w:after="0"/>
              <w:ind w:right="0"/>
              <w:jc w:val="both"/>
            </w:pPr>
          </w:p>
        </w:tc>
      </w:tr>
      <w:tr w:rsidR="00F92D93" w:rsidTr="00D53F36">
        <w:tc>
          <w:tcPr>
            <w:tcW w:w="1071" w:type="dxa"/>
          </w:tcPr>
          <w:p w:rsidR="00C506CF" w:rsidRPr="00147A47" w:rsidRDefault="00C506CF" w:rsidP="004750DD">
            <w:pPr>
              <w:pStyle w:val="a7"/>
              <w:numPr>
                <w:ilvl w:val="0"/>
                <w:numId w:val="18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C506CF" w:rsidDel="00E82F0B" w:rsidRDefault="00E82F0B" w:rsidP="00070F76">
            <w:pPr>
              <w:spacing w:before="0" w:after="0"/>
              <w:ind w:right="0"/>
              <w:jc w:val="both"/>
              <w:rPr>
                <w:del w:id="614" w:author="admin" w:date="2017-02-28T15:07:00Z"/>
              </w:rPr>
            </w:pPr>
            <w:proofErr w:type="gramStart"/>
            <w:ins w:id="615" w:author="admin" w:date="2017-02-28T15:07:00Z">
              <w:r w:rsidRPr="00B16341">
                <w:t xml:space="preserve">Если хотя бы по одному каналу </w:t>
              </w:r>
              <w:r w:rsidRPr="00B16341">
                <w:lastRenderedPageBreak/>
                <w:t>АКНП разность |N</w:t>
              </w:r>
              <w:r w:rsidRPr="0094071C">
                <w:rPr>
                  <w:sz w:val="32"/>
                  <w:szCs w:val="32"/>
                  <w:vertAlign w:val="subscript"/>
                </w:rPr>
                <w:t>рд2</w:t>
              </w:r>
              <w:r w:rsidRPr="00B16341">
                <w:t>-N</w:t>
              </w:r>
              <w:r w:rsidRPr="0094071C">
                <w:rPr>
                  <w:vertAlign w:val="subscript"/>
                </w:rPr>
                <w:t>АКЗ</w:t>
              </w:r>
              <w:r w:rsidRPr="00B16341">
                <w:t>| будет больше 1 % </w:t>
              </w:r>
              <w:proofErr w:type="spellStart"/>
              <w:r w:rsidRPr="00B16341">
                <w:t>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 w:rsidRPr="00B16341">
                <w:t>, то перед дальне</w:t>
              </w:r>
              <w:r w:rsidRPr="00B16341">
                <w:t>й</w:t>
              </w:r>
              <w:r w:rsidRPr="00B16341">
                <w:t>шим подъемом мощности, по рек</w:t>
              </w:r>
              <w:r w:rsidRPr="00B16341">
                <w:t>о</w:t>
              </w:r>
              <w:r w:rsidRPr="00B16341">
                <w:t>мендации ТРИ с разреш</w:t>
              </w:r>
              <w:r w:rsidRPr="00B16341">
                <w:t>е</w:t>
              </w:r>
              <w:r w:rsidRPr="00B16341">
                <w:t>ния НСБ</w:t>
              </w:r>
              <w:r>
                <w:t>-4</w:t>
              </w:r>
              <w:r w:rsidRPr="00B16341">
                <w:t xml:space="preserve"> работы по настоящей программе пр</w:t>
              </w:r>
              <w:r w:rsidRPr="00B16341">
                <w:t>и</w:t>
              </w:r>
              <w:r>
                <w:t>остан</w:t>
              </w:r>
            </w:ins>
            <w:ins w:id="616" w:author="admin" w:date="2017-02-28T15:08:00Z">
              <w:r>
                <w:t>о</w:t>
              </w:r>
            </w:ins>
            <w:ins w:id="617" w:author="admin" w:date="2017-02-28T15:07:00Z">
              <w:r w:rsidRPr="00B16341">
                <w:t>в</w:t>
              </w:r>
              <w:r>
                <w:t>ить</w:t>
              </w:r>
              <w:r w:rsidRPr="00B16341">
                <w:t>, выв</w:t>
              </w:r>
              <w:r>
                <w:t>ести</w:t>
              </w:r>
              <w:r w:rsidRPr="00B16341">
                <w:t xml:space="preserve"> из работы соо</w:t>
              </w:r>
              <w:r w:rsidRPr="00B16341">
                <w:t>т</w:t>
              </w:r>
              <w:r w:rsidRPr="00B16341">
                <w:t>ветствующий комплект АЗ-ПЗ по программе [17] и произв</w:t>
              </w:r>
              <w:r>
                <w:t>ести</w:t>
              </w:r>
              <w:r w:rsidRPr="00B16341">
                <w:t xml:space="preserve"> корре</w:t>
              </w:r>
              <w:r w:rsidRPr="00B16341">
                <w:t>к</w:t>
              </w:r>
              <w:r w:rsidRPr="00B16341">
                <w:t>тировк</w:t>
              </w:r>
              <w:r>
                <w:t>у</w:t>
              </w:r>
              <w:r w:rsidRPr="00B16341">
                <w:t xml:space="preserve"> показаний АКНП согласно программе [18] и руководству по эк</w:t>
              </w:r>
              <w:r w:rsidRPr="00B16341">
                <w:t>с</w:t>
              </w:r>
              <w:r w:rsidRPr="00B16341">
                <w:t>плуатации АКНП [6].</w:t>
              </w:r>
              <w:proofErr w:type="gramEnd"/>
              <w:r w:rsidRPr="00B16341">
                <w:t xml:space="preserve"> В процессе в</w:t>
              </w:r>
              <w:r w:rsidRPr="00B16341">
                <w:t>ы</w:t>
              </w:r>
              <w:r w:rsidRPr="00B16341">
                <w:t>полн</w:t>
              </w:r>
              <w:r w:rsidRPr="00B16341">
                <w:t>е</w:t>
              </w:r>
              <w:r w:rsidRPr="00B16341">
                <w:t>ния операций по корректировке показаний АКНП в ди</w:t>
              </w:r>
              <w:r w:rsidRPr="00B16341">
                <w:t>а</w:t>
              </w:r>
              <w:r w:rsidRPr="00B16341">
                <w:t>пазоне РД</w:t>
              </w:r>
              <w:proofErr w:type="gramStart"/>
              <w:r w:rsidRPr="00B16341">
                <w:t>2</w:t>
              </w:r>
              <w:proofErr w:type="gramEnd"/>
              <w:r w:rsidRPr="00B16341">
                <w:t xml:space="preserve"> АНКП по программе [18] поддерж</w:t>
              </w:r>
              <w:r w:rsidRPr="00B16341">
                <w:t>и</w:t>
              </w:r>
              <w:r w:rsidRPr="00B16341">
                <w:t>вать основные параметры РУ в соо</w:t>
              </w:r>
              <w:r w:rsidRPr="00B16341">
                <w:t>т</w:t>
              </w:r>
              <w:r w:rsidRPr="00B16341">
                <w:t>ветствии с требованиями РТР [4] и ИЭ РУ [5].</w:t>
              </w:r>
              <w:r w:rsidRPr="00B16341">
                <w:br/>
                <w:t>При выявлении неисправности как</w:t>
              </w:r>
              <w:r w:rsidRPr="00B16341">
                <w:t>о</w:t>
              </w:r>
              <w:r w:rsidRPr="00B16341">
                <w:t>го-либо канала АКНП, устранить н</w:t>
              </w:r>
              <w:r w:rsidRPr="00B16341">
                <w:t>е</w:t>
              </w:r>
              <w:r w:rsidRPr="00B16341">
                <w:t>достаток, если нет такой возможн</w:t>
              </w:r>
              <w:r w:rsidRPr="00B16341">
                <w:t>о</w:t>
              </w:r>
              <w:r w:rsidRPr="00B16341">
                <w:t>сти, работы по программе приостан</w:t>
              </w:r>
              <w:r w:rsidRPr="00B16341">
                <w:t>о</w:t>
              </w:r>
              <w:r w:rsidRPr="00B16341">
                <w:t>вить до выяснения и устранения пр</w:t>
              </w:r>
              <w:r w:rsidRPr="00B16341">
                <w:t>и</w:t>
              </w:r>
              <w:r w:rsidRPr="00B16341">
                <w:t>чин отказа</w:t>
              </w:r>
            </w:ins>
            <w:del w:id="618" w:author="admin" w:date="2017-02-28T15:07:00Z">
              <w:r w:rsidR="00C506CF" w:rsidRPr="00F757B9" w:rsidDel="00E82F0B">
                <w:delText>Если хотя бы по одному каналу АКНП разность |N</w:delText>
              </w:r>
              <w:r w:rsidR="00C506CF" w:rsidRPr="001C2048" w:rsidDel="00E82F0B">
                <w:rPr>
                  <w:sz w:val="32"/>
                  <w:szCs w:val="32"/>
                  <w:vertAlign w:val="subscript"/>
                </w:rPr>
                <w:delText>рд2</w:delText>
              </w:r>
              <w:r w:rsidR="00C506CF" w:rsidRPr="00F757B9" w:rsidDel="00E82F0B">
                <w:delText>-N</w:delText>
              </w:r>
              <w:r w:rsidR="001C2048" w:rsidDel="00E82F0B">
                <w:rPr>
                  <w:vertAlign w:val="subscript"/>
                </w:rPr>
                <w:delText>АКЗ</w:delText>
              </w:r>
              <w:r w:rsidR="00C506CF" w:rsidDel="00E82F0B">
                <w:delText xml:space="preserve">| будет больше </w:delText>
              </w:r>
              <w:r w:rsidR="00C506CF" w:rsidRPr="00D0099C" w:rsidDel="00E82F0B">
                <w:delText>1%</w:delText>
              </w:r>
              <w:r w:rsidR="00C506CF" w:rsidRPr="00F757B9" w:rsidDel="00E82F0B">
                <w:delText>N</w:delText>
              </w:r>
              <w:r w:rsidR="00C506CF" w:rsidRPr="001C2048" w:rsidDel="00E82F0B">
                <w:rPr>
                  <w:sz w:val="32"/>
                  <w:szCs w:val="32"/>
                  <w:vertAlign w:val="subscript"/>
                </w:rPr>
                <w:delText>ном</w:delText>
              </w:r>
              <w:r w:rsidR="00C506CF" w:rsidRPr="00F757B9" w:rsidDel="00E82F0B">
                <w:delText>, то перед дал</w:delText>
              </w:r>
              <w:r w:rsidR="00C506CF" w:rsidRPr="00F757B9" w:rsidDel="00E82F0B">
                <w:delText>ь</w:delText>
              </w:r>
              <w:r w:rsidR="00C506CF" w:rsidRPr="00F757B9" w:rsidDel="00E82F0B">
                <w:delText>нейшим подъемом мощности, по ра</w:delText>
              </w:r>
              <w:r w:rsidR="00C506CF" w:rsidRPr="00F757B9" w:rsidDel="00E82F0B">
                <w:delText>з</w:delText>
              </w:r>
              <w:r w:rsidR="00C506CF" w:rsidRPr="00F757B9" w:rsidDel="00E82F0B">
                <w:delText xml:space="preserve">решению </w:delText>
              </w:r>
              <w:r w:rsidR="00C506CF" w:rsidDel="00E82F0B">
                <w:delText>НСБ</w:delText>
              </w:r>
              <w:r w:rsidR="00352228" w:rsidDel="00E82F0B">
                <w:delText>-4</w:delText>
              </w:r>
              <w:r w:rsidR="00C506CF" w:rsidRPr="00F757B9" w:rsidDel="00E82F0B">
                <w:delText xml:space="preserve"> выполнить </w:delText>
              </w:r>
              <w:r w:rsidR="00C506CF" w:rsidDel="00E82F0B">
                <w:delText>корре</w:delText>
              </w:r>
              <w:r w:rsidR="00C506CF" w:rsidDel="00E82F0B">
                <w:delText>к</w:delText>
              </w:r>
              <w:r w:rsidR="00C506CF" w:rsidDel="00E82F0B">
                <w:delText>тировку показаний</w:delText>
              </w:r>
              <w:r w:rsidR="00C506CF" w:rsidRPr="00F757B9" w:rsidDel="00E82F0B">
                <w:delText xml:space="preserve"> АКНП</w:delText>
              </w:r>
              <w:r w:rsidR="00C506CF" w:rsidDel="00E82F0B">
                <w:delText xml:space="preserve">. </w:delText>
              </w:r>
              <w:r w:rsidR="002E235F" w:rsidDel="00E82F0B">
                <w:delText>При выя</w:delText>
              </w:r>
              <w:r w:rsidR="002E235F" w:rsidDel="00E82F0B">
                <w:delText>в</w:delText>
              </w:r>
              <w:r w:rsidR="002E235F" w:rsidDel="00E82F0B">
                <w:delText>лении неисправности какого-либо к</w:delText>
              </w:r>
              <w:r w:rsidR="002E235F" w:rsidDel="00E82F0B">
                <w:delText>а</w:delText>
              </w:r>
              <w:r w:rsidR="002E235F" w:rsidDel="00E82F0B">
                <w:delText xml:space="preserve">нала АКНП, устранить </w:delText>
              </w:r>
              <w:r w:rsidR="0081036E" w:rsidDel="00E82F0B">
                <w:delText xml:space="preserve">недостаток, если нет такой возможности, работы </w:delText>
              </w:r>
              <w:r w:rsidR="0081036E" w:rsidDel="00E82F0B">
                <w:lastRenderedPageBreak/>
                <w:delText>по программе приостановить до в</w:delText>
              </w:r>
              <w:r w:rsidR="0081036E" w:rsidDel="00E82F0B">
                <w:delText>ы</w:delText>
              </w:r>
              <w:r w:rsidR="0081036E" w:rsidDel="00E82F0B">
                <w:delText>ясн</w:delText>
              </w:r>
              <w:r w:rsidR="0081036E" w:rsidDel="00E82F0B">
                <w:delText>е</w:delText>
              </w:r>
              <w:r w:rsidR="0081036E" w:rsidDel="00E82F0B">
                <w:delText>ния и устранения причин отказа</w:delText>
              </w:r>
            </w:del>
          </w:p>
          <w:p w:rsidR="00F03670" w:rsidRDefault="00F03670" w:rsidP="00070F76">
            <w:pPr>
              <w:spacing w:before="0" w:after="0"/>
              <w:ind w:right="0"/>
              <w:jc w:val="both"/>
            </w:pPr>
          </w:p>
          <w:p w:rsidR="00123F5D" w:rsidRPr="00F757B9" w:rsidRDefault="00123F5D" w:rsidP="00070F76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C506CF" w:rsidRPr="004D571F" w:rsidRDefault="00C506CF" w:rsidP="0059492C">
            <w:pPr>
              <w:spacing w:before="0" w:after="0"/>
              <w:ind w:right="0"/>
              <w:jc w:val="both"/>
            </w:pPr>
            <w:r w:rsidRPr="00D12D61">
              <w:lastRenderedPageBreak/>
              <w:t xml:space="preserve">Сообщение </w:t>
            </w:r>
            <w:r>
              <w:t xml:space="preserve">специалиста по </w:t>
            </w:r>
            <w:r>
              <w:lastRenderedPageBreak/>
              <w:t>регистрации параметров</w:t>
            </w:r>
          </w:p>
        </w:tc>
        <w:tc>
          <w:tcPr>
            <w:tcW w:w="1701" w:type="dxa"/>
          </w:tcPr>
          <w:p w:rsidR="00C506CF" w:rsidRPr="00362F22" w:rsidRDefault="00C506CF" w:rsidP="00E82F0B">
            <w:pPr>
              <w:spacing w:before="0" w:after="0"/>
              <w:ind w:right="0"/>
              <w:jc w:val="both"/>
            </w:pPr>
            <w:r>
              <w:lastRenderedPageBreak/>
              <w:t>БПУ</w:t>
            </w:r>
            <w:r w:rsidR="00B709E3">
              <w:t>-4</w:t>
            </w:r>
            <w:r>
              <w:t xml:space="preserve">, </w:t>
            </w:r>
            <w:r>
              <w:br/>
            </w:r>
            <w:del w:id="619" w:author="admin" w:date="2017-02-28T15:08:00Z">
              <w:r w:rsidDel="00E82F0B">
                <w:delText>помеще</w:delText>
              </w:r>
              <w:r w:rsidR="002E235F" w:rsidDel="00E82F0B">
                <w:delText xml:space="preserve">ние </w:delText>
              </w:r>
            </w:del>
            <w:ins w:id="620" w:author="admin" w:date="2017-02-28T15:08:00Z">
              <w:r w:rsidR="00E82F0B">
                <w:lastRenderedPageBreak/>
                <w:t>помещени</w:t>
              </w:r>
              <w:r w:rsidR="00E82F0B">
                <w:t>я</w:t>
              </w:r>
              <w:r w:rsidR="00E82F0B">
                <w:t xml:space="preserve"> </w:t>
              </w:r>
            </w:ins>
            <w:r>
              <w:t>АКНП</w:t>
            </w:r>
            <w:ins w:id="621" w:author="admin" w:date="2017-02-28T15:08:00Z">
              <w:r w:rsidR="00E82F0B">
                <w:t xml:space="preserve"> </w:t>
              </w:r>
              <w:r w:rsidR="00E82F0B">
                <w:t>4АЭ725/1(2)</w:t>
              </w:r>
            </w:ins>
          </w:p>
        </w:tc>
        <w:tc>
          <w:tcPr>
            <w:tcW w:w="1594" w:type="dxa"/>
          </w:tcPr>
          <w:p w:rsidR="00C506CF" w:rsidRPr="004D571F" w:rsidRDefault="00C506CF" w:rsidP="0059492C">
            <w:pPr>
              <w:spacing w:before="0" w:after="0"/>
              <w:ind w:right="0"/>
              <w:jc w:val="both"/>
            </w:pPr>
            <w:r>
              <w:lastRenderedPageBreak/>
              <w:t>Специалист по регистр</w:t>
            </w:r>
            <w:r>
              <w:t>а</w:t>
            </w:r>
            <w:r>
              <w:lastRenderedPageBreak/>
              <w:t>ции пар</w:t>
            </w:r>
            <w:r>
              <w:t>а</w:t>
            </w:r>
            <w:r>
              <w:t>метров, ДИ</w:t>
            </w:r>
            <w:r w:rsidRPr="00D12D61">
              <w:t xml:space="preserve"> ЦТАИ</w:t>
            </w:r>
          </w:p>
        </w:tc>
        <w:tc>
          <w:tcPr>
            <w:tcW w:w="2191" w:type="dxa"/>
          </w:tcPr>
          <w:p w:rsidR="00C506CF" w:rsidRPr="004D571F" w:rsidRDefault="00C506CF" w:rsidP="0059492C">
            <w:pPr>
              <w:spacing w:before="0" w:after="0"/>
              <w:ind w:right="0"/>
              <w:jc w:val="both"/>
            </w:pPr>
            <w:r>
              <w:lastRenderedPageBreak/>
              <w:t>ТРИ, НСБ</w:t>
            </w:r>
            <w:r w:rsidR="005E5027">
              <w:t>-4</w:t>
            </w:r>
          </w:p>
        </w:tc>
        <w:tc>
          <w:tcPr>
            <w:tcW w:w="1743" w:type="dxa"/>
          </w:tcPr>
          <w:p w:rsidR="00C506CF" w:rsidRPr="00147A47" w:rsidRDefault="00C506CF" w:rsidP="008D5E04">
            <w:pPr>
              <w:spacing w:before="0" w:after="0"/>
              <w:ind w:right="0"/>
              <w:jc w:val="both"/>
            </w:pPr>
          </w:p>
        </w:tc>
        <w:tc>
          <w:tcPr>
            <w:tcW w:w="1276" w:type="dxa"/>
          </w:tcPr>
          <w:p w:rsidR="00C506CF" w:rsidRPr="00147A47" w:rsidRDefault="00C506CF" w:rsidP="008D5E04">
            <w:pPr>
              <w:spacing w:before="0" w:after="0"/>
              <w:ind w:right="0"/>
              <w:jc w:val="both"/>
            </w:pPr>
          </w:p>
        </w:tc>
      </w:tr>
    </w:tbl>
    <w:p w:rsidR="002E235F" w:rsidRDefault="002E235F" w:rsidP="002E235F">
      <w:pPr>
        <w:tabs>
          <w:tab w:val="left" w:pos="255"/>
        </w:tabs>
        <w:spacing w:before="240" w:after="240"/>
        <w:ind w:right="0"/>
        <w:jc w:val="center"/>
      </w:pPr>
      <w:r w:rsidRPr="00E034E3">
        <w:lastRenderedPageBreak/>
        <w:t>Продолжение</w:t>
      </w:r>
      <w:r>
        <w:t xml:space="preserve"> </w:t>
      </w:r>
      <w:r w:rsidRPr="006B45E1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3"/>
        <w:gridCol w:w="1843"/>
        <w:gridCol w:w="1701"/>
        <w:gridCol w:w="1594"/>
        <w:gridCol w:w="2191"/>
        <w:gridCol w:w="1743"/>
        <w:gridCol w:w="1276"/>
      </w:tblGrid>
      <w:tr w:rsidR="00C506CF" w:rsidTr="005C7515">
        <w:tc>
          <w:tcPr>
            <w:tcW w:w="1071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>
              <w:t>№</w:t>
            </w:r>
          </w:p>
          <w:p w:rsidR="00C506CF" w:rsidRPr="00147A47" w:rsidRDefault="00570F5B" w:rsidP="00C506CF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C506CF" w:rsidRPr="00147A47">
              <w:t>ага</w:t>
            </w:r>
            <w:r>
              <w:t xml:space="preserve"> (блока шагов)</w:t>
            </w:r>
          </w:p>
        </w:tc>
        <w:tc>
          <w:tcPr>
            <w:tcW w:w="4174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570F5B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</w:tcPr>
          <w:p w:rsidR="00C506CF" w:rsidRPr="00147A47" w:rsidRDefault="00C506CF" w:rsidP="00C506CF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4" w:type="dxa"/>
            <w:vAlign w:val="center"/>
          </w:tcPr>
          <w:p w:rsidR="00C506CF" w:rsidRDefault="00C506CF" w:rsidP="00C506CF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191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743" w:type="dxa"/>
            <w:vAlign w:val="center"/>
          </w:tcPr>
          <w:p w:rsidR="00C506CF" w:rsidRPr="00991A75" w:rsidRDefault="00C506CF" w:rsidP="00C506CF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276" w:type="dxa"/>
            <w:vAlign w:val="center"/>
          </w:tcPr>
          <w:p w:rsidR="00C506CF" w:rsidRPr="00991A75" w:rsidRDefault="00C506CF" w:rsidP="00C506CF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</w:t>
            </w:r>
            <w:r>
              <w:t>м</w:t>
            </w:r>
            <w:r>
              <w:t>мы</w:t>
            </w:r>
          </w:p>
        </w:tc>
      </w:tr>
      <w:tr w:rsidR="00070F76" w:rsidTr="005C7515">
        <w:tc>
          <w:tcPr>
            <w:tcW w:w="1071" w:type="dxa"/>
          </w:tcPr>
          <w:p w:rsidR="00070F76" w:rsidRPr="00147A47" w:rsidRDefault="00070F76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22" w:type="dxa"/>
            <w:gridSpan w:val="7"/>
          </w:tcPr>
          <w:p w:rsidR="00070F76" w:rsidRPr="00147A47" w:rsidRDefault="00070F76" w:rsidP="00070F76">
            <w:pPr>
              <w:spacing w:before="0" w:after="0"/>
              <w:ind w:right="0"/>
              <w:jc w:val="both"/>
            </w:pPr>
            <w:r>
              <w:t xml:space="preserve">Порядок проведения испытаний при подъеме мощности </w:t>
            </w:r>
            <w:r w:rsidRPr="009C0525">
              <w:t>реактора до 2</w:t>
            </w:r>
            <w:r w:rsidRPr="00E1050F">
              <w:t>5</w:t>
            </w:r>
            <w:r w:rsidRPr="009C0525">
              <w:t>%</w:t>
            </w:r>
            <w:proofErr w:type="gramStart"/>
            <w:r>
              <w:rPr>
                <w:lang w:val="en-US"/>
              </w:rPr>
              <w:t>N</w:t>
            </w:r>
            <w:proofErr w:type="gramEnd"/>
            <w:r w:rsidRPr="001C2048">
              <w:rPr>
                <w:sz w:val="32"/>
                <w:szCs w:val="32"/>
                <w:vertAlign w:val="subscript"/>
              </w:rPr>
              <w:t>ном</w:t>
            </w:r>
          </w:p>
        </w:tc>
      </w:tr>
      <w:tr w:rsidR="00C506CF" w:rsidTr="005C7515">
        <w:tc>
          <w:tcPr>
            <w:tcW w:w="1071" w:type="dxa"/>
          </w:tcPr>
          <w:p w:rsidR="00C506CF" w:rsidRPr="00147A47" w:rsidRDefault="00C506CF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18013F" w:rsidDel="00E82F0B" w:rsidRDefault="00E82F0B" w:rsidP="00E1050F">
            <w:pPr>
              <w:spacing w:before="0" w:after="0"/>
              <w:ind w:right="0"/>
              <w:jc w:val="both"/>
              <w:rPr>
                <w:del w:id="622" w:author="admin" w:date="2017-02-28T15:09:00Z"/>
              </w:rPr>
            </w:pPr>
            <w:ins w:id="623" w:author="admin" w:date="2017-02-28T15:09:00Z">
              <w:r w:rsidRPr="0094071C">
                <w:t xml:space="preserve">В блоке задания </w:t>
              </w:r>
              <w:proofErr w:type="spellStart"/>
              <w:r w:rsidRPr="0094071C">
                <w:t>уставок</w:t>
              </w:r>
              <w:proofErr w:type="spellEnd"/>
              <w:r w:rsidRPr="0094071C">
                <w:t xml:space="preserve"> БКЦ89-Р на БПУ-4 для каждого канала АКНП в</w:t>
              </w:r>
              <w:r w:rsidRPr="0094071C">
                <w:t>ы</w:t>
              </w:r>
              <w:r w:rsidRPr="0094071C">
                <w:t>ст</w:t>
              </w:r>
              <w:r w:rsidRPr="0094071C">
                <w:t>а</w:t>
              </w:r>
              <w:r w:rsidRPr="0094071C">
                <w:t xml:space="preserve">вить </w:t>
              </w:r>
              <w:proofErr w:type="spellStart"/>
              <w:r w:rsidRPr="0094071C">
                <w:t>уставки</w:t>
              </w:r>
              <w:proofErr w:type="spellEnd"/>
              <w:r w:rsidRPr="0094071C">
                <w:t xml:space="preserve"> аварийной защиты по мощности в соответствии с требов</w:t>
              </w:r>
              <w:r w:rsidRPr="0094071C">
                <w:t>а</w:t>
              </w:r>
              <w:r w:rsidRPr="0094071C">
                <w:t>ниями инструкции [5] и регламента [4] с учетом предстоящего увелич</w:t>
              </w:r>
              <w:r w:rsidRPr="0094071C">
                <w:t>е</w:t>
              </w:r>
              <w:r w:rsidRPr="0094071C">
                <w:t>ния мощности реактора до уровня 25</w:t>
              </w:r>
              <w:r w:rsidRPr="0094071C">
                <w:rPr>
                  <w:u w:val="single"/>
                </w:rPr>
                <w:t>+</w:t>
              </w:r>
              <w:r w:rsidRPr="0094071C">
                <w:t>1%</w:t>
              </w:r>
              <w:proofErr w:type="gramStart"/>
              <w:r w:rsidRPr="0094071C">
                <w:t>N</w:t>
              </w:r>
              <w:proofErr w:type="gramEnd"/>
              <w:r w:rsidRPr="0094071C">
                <w:t>ном по показаниям АКНП</w:t>
              </w:r>
            </w:ins>
            <w:del w:id="624" w:author="admin" w:date="2017-02-28T15:09:00Z">
              <w:r w:rsidR="00C506CF" w:rsidDel="00E82F0B">
                <w:delText>В блоке задания уставок БКЦ</w:delText>
              </w:r>
              <w:r w:rsidR="00C506CF" w:rsidRPr="00F757B9" w:rsidDel="00E82F0B">
                <w:delText xml:space="preserve"> на БПУ</w:delText>
              </w:r>
              <w:r w:rsidR="00B709E3" w:rsidDel="00E82F0B">
                <w:delText>-4</w:delText>
              </w:r>
              <w:r w:rsidR="00C506CF" w:rsidRPr="00F757B9" w:rsidDel="00E82F0B">
                <w:delText xml:space="preserve"> для каждого канала АКНП в</w:delText>
              </w:r>
              <w:r w:rsidR="00C506CF" w:rsidRPr="00F757B9" w:rsidDel="00E82F0B">
                <w:delText>ы</w:delText>
              </w:r>
              <w:r w:rsidR="00C506CF" w:rsidRPr="00F757B9" w:rsidDel="00E82F0B">
                <w:delText xml:space="preserve">ставить уставки аварийной защиты по мощности </w:delText>
              </w:r>
              <w:r w:rsidR="0099011B" w:rsidRPr="008F3D4B" w:rsidDel="00E82F0B">
                <w:delText xml:space="preserve">в РД1 </w:delText>
              </w:r>
              <w:r w:rsidR="004F3A94" w:rsidDel="00E82F0B">
                <w:delText xml:space="preserve">установить в </w:delText>
              </w:r>
              <w:r w:rsidR="0099011B" w:rsidRPr="008F3D4B" w:rsidDel="00E82F0B">
                <w:delText>пол</w:delText>
              </w:r>
              <w:r w:rsidR="0099011B" w:rsidRPr="008F3D4B" w:rsidDel="00E82F0B">
                <w:delText>о</w:delText>
              </w:r>
              <w:r w:rsidR="0099011B" w:rsidRPr="008F3D4B" w:rsidDel="00E82F0B">
                <w:delText xml:space="preserve">жение переключателя </w:delText>
              </w:r>
              <w:r w:rsidR="0099011B" w:rsidDel="00E82F0B">
                <w:delText>9</w:delText>
              </w:r>
              <w:r w:rsidR="0099011B" w:rsidRPr="008F3D4B" w:rsidDel="00E82F0B">
                <w:delText xml:space="preserve">, в РД2 </w:delText>
              </w:r>
              <w:r w:rsidR="00E1050F" w:rsidDel="00E82F0B">
                <w:delText>3</w:delText>
              </w:r>
              <w:r w:rsidR="00E1050F" w:rsidRPr="00E1050F" w:rsidDel="00E82F0B">
                <w:delText>2</w:delText>
              </w:r>
              <w:r w:rsidR="006E7509" w:rsidRPr="00D0099C" w:rsidDel="00E82F0B">
                <w:delText>%</w:delText>
              </w:r>
              <w:r w:rsidR="006E7509" w:rsidRPr="00C231D1" w:rsidDel="00E82F0B">
                <w:delText>N</w:delText>
              </w:r>
              <w:r w:rsidR="006E7509" w:rsidRPr="001C2048" w:rsidDel="00E82F0B">
                <w:rPr>
                  <w:sz w:val="32"/>
                  <w:szCs w:val="32"/>
                  <w:vertAlign w:val="subscript"/>
                </w:rPr>
                <w:delText>ном</w:delText>
              </w:r>
              <w:r w:rsidR="006E7509" w:rsidDel="00E82F0B">
                <w:delText xml:space="preserve"> </w:delText>
              </w:r>
              <w:r w:rsidR="00C506CF" w:rsidRPr="00F757B9" w:rsidDel="00E82F0B">
                <w:delText>с учетом предстоящего ув</w:delText>
              </w:r>
              <w:r w:rsidR="00C506CF" w:rsidRPr="00F757B9" w:rsidDel="00E82F0B">
                <w:delText>е</w:delText>
              </w:r>
              <w:r w:rsidR="00C506CF" w:rsidRPr="00F757B9" w:rsidDel="00E82F0B">
                <w:delText>личения мощности реактора до уро</w:delText>
              </w:r>
              <w:r w:rsidR="00C506CF" w:rsidRPr="00F757B9" w:rsidDel="00E82F0B">
                <w:delText>в</w:delText>
              </w:r>
              <w:r w:rsidR="00C506CF" w:rsidRPr="00F757B9" w:rsidDel="00E82F0B">
                <w:delText xml:space="preserve">ня </w:delText>
              </w:r>
              <w:r w:rsidR="00E1050F" w:rsidRPr="000F2BEE" w:rsidDel="00E82F0B">
                <w:delText>2</w:delText>
              </w:r>
              <w:r w:rsidR="00E1050F" w:rsidRPr="00E1050F" w:rsidDel="00E82F0B">
                <w:delText>5</w:delText>
              </w:r>
              <w:r w:rsidR="000F2BEE" w:rsidRPr="003A60A6" w:rsidDel="00E82F0B">
                <w:rPr>
                  <w:u w:val="single"/>
                </w:rPr>
                <w:delText>+</w:delText>
              </w:r>
              <w:r w:rsidR="000F2BEE" w:rsidRPr="000F2BEE" w:rsidDel="00E82F0B">
                <w:delText>1</w:delText>
              </w:r>
              <w:r w:rsidR="00C506CF" w:rsidRPr="00F757B9" w:rsidDel="00E82F0B">
                <w:delText>%</w:delText>
              </w:r>
              <w:r w:rsidR="00C506CF" w:rsidRPr="00170176" w:rsidDel="00E82F0B">
                <w:delText>N</w:delText>
              </w:r>
              <w:r w:rsidR="00C506CF" w:rsidRPr="001C2048" w:rsidDel="00E82F0B">
                <w:rPr>
                  <w:sz w:val="32"/>
                  <w:szCs w:val="32"/>
                  <w:vertAlign w:val="subscript"/>
                </w:rPr>
                <w:delText>ном</w:delText>
              </w:r>
              <w:r w:rsidR="00C506CF" w:rsidDel="00E82F0B">
                <w:delText xml:space="preserve"> по показаниям АКНП</w:delText>
              </w:r>
            </w:del>
          </w:p>
          <w:p w:rsidR="006747D2" w:rsidDel="00E82F0B" w:rsidRDefault="006747D2" w:rsidP="00E1050F">
            <w:pPr>
              <w:spacing w:before="0" w:after="0"/>
              <w:ind w:right="0"/>
              <w:jc w:val="both"/>
              <w:rPr>
                <w:del w:id="625" w:author="admin" w:date="2017-02-28T15:09:00Z"/>
              </w:rPr>
            </w:pPr>
          </w:p>
          <w:p w:rsidR="00D158FF" w:rsidDel="00E82F0B" w:rsidRDefault="00D158FF" w:rsidP="00E1050F">
            <w:pPr>
              <w:spacing w:before="0" w:after="0"/>
              <w:ind w:right="0"/>
              <w:jc w:val="both"/>
              <w:rPr>
                <w:del w:id="626" w:author="admin" w:date="2017-02-28T15:09:00Z"/>
              </w:rPr>
            </w:pPr>
          </w:p>
          <w:p w:rsidR="00D158FF" w:rsidRPr="00F757B9" w:rsidRDefault="00D158FF" w:rsidP="00E1050F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C506CF" w:rsidRDefault="00C506CF" w:rsidP="006956BD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 w:rsidR="00B709E3">
              <w:t>-4</w:t>
            </w:r>
          </w:p>
        </w:tc>
        <w:tc>
          <w:tcPr>
            <w:tcW w:w="1701" w:type="dxa"/>
          </w:tcPr>
          <w:p w:rsidR="00C506CF" w:rsidRDefault="00C506CF" w:rsidP="006956BD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  <w:p w:rsidR="00C506CF" w:rsidRDefault="00C506CF" w:rsidP="006956BD">
            <w:pPr>
              <w:spacing w:before="0" w:after="0"/>
              <w:ind w:right="0"/>
              <w:jc w:val="both"/>
            </w:pPr>
          </w:p>
        </w:tc>
        <w:tc>
          <w:tcPr>
            <w:tcW w:w="1594" w:type="dxa"/>
          </w:tcPr>
          <w:p w:rsidR="00C506CF" w:rsidRDefault="00C506CF" w:rsidP="006956BD">
            <w:pPr>
              <w:spacing w:before="0" w:after="0"/>
              <w:ind w:right="0"/>
              <w:jc w:val="both"/>
            </w:pPr>
            <w:r>
              <w:t>ВИУР</w:t>
            </w:r>
            <w:r w:rsidR="005E5027">
              <w:t>-4</w:t>
            </w:r>
          </w:p>
          <w:p w:rsidR="00C506CF" w:rsidRDefault="00C506CF" w:rsidP="006956BD">
            <w:pPr>
              <w:spacing w:before="0" w:after="0"/>
              <w:ind w:right="0"/>
              <w:jc w:val="both"/>
            </w:pPr>
          </w:p>
        </w:tc>
        <w:tc>
          <w:tcPr>
            <w:tcW w:w="2191" w:type="dxa"/>
          </w:tcPr>
          <w:p w:rsidR="00C506CF" w:rsidRDefault="00C506CF" w:rsidP="006956BD">
            <w:pPr>
              <w:spacing w:before="0" w:after="0"/>
              <w:ind w:right="0"/>
              <w:jc w:val="both"/>
            </w:pPr>
            <w:del w:id="627" w:author="admin" w:date="2017-02-28T15:09:00Z">
              <w:r w:rsidDel="00E82F0B">
                <w:delText>НСБ</w:delText>
              </w:r>
            </w:del>
            <w:ins w:id="628" w:author="admin" w:date="2017-02-28T15:09:00Z">
              <w:r w:rsidR="00E82F0B">
                <w:t>НС</w:t>
              </w:r>
              <w:r w:rsidR="00E82F0B">
                <w:t>РЦ</w:t>
              </w:r>
            </w:ins>
            <w:r w:rsidR="005E5027">
              <w:t>-4</w:t>
            </w:r>
            <w:r>
              <w:t>,</w:t>
            </w:r>
          </w:p>
          <w:p w:rsidR="00C506CF" w:rsidRDefault="00C506CF" w:rsidP="006956BD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43" w:type="dxa"/>
          </w:tcPr>
          <w:p w:rsidR="00C506CF" w:rsidRPr="00147A47" w:rsidRDefault="00C506CF" w:rsidP="0059492C">
            <w:pPr>
              <w:spacing w:before="0" w:after="0"/>
              <w:ind w:right="0"/>
              <w:jc w:val="left"/>
            </w:pPr>
          </w:p>
        </w:tc>
        <w:tc>
          <w:tcPr>
            <w:tcW w:w="1276" w:type="dxa"/>
          </w:tcPr>
          <w:p w:rsidR="00C506CF" w:rsidRPr="00147A47" w:rsidRDefault="00C506CF" w:rsidP="0059492C">
            <w:pPr>
              <w:spacing w:before="0" w:after="0"/>
              <w:ind w:right="0"/>
              <w:jc w:val="left"/>
            </w:pPr>
          </w:p>
        </w:tc>
      </w:tr>
      <w:tr w:rsidR="00C506CF" w:rsidTr="005C7515">
        <w:tc>
          <w:tcPr>
            <w:tcW w:w="1071" w:type="dxa"/>
          </w:tcPr>
          <w:p w:rsidR="00C506CF" w:rsidRPr="00147A47" w:rsidRDefault="00C506CF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24487C" w:rsidRDefault="0024487C" w:rsidP="0024487C">
            <w:pPr>
              <w:spacing w:before="0" w:after="0"/>
              <w:ind w:right="0"/>
              <w:jc w:val="both"/>
              <w:rPr>
                <w:ins w:id="629" w:author="admin" w:date="2017-02-28T15:14:00Z"/>
              </w:rPr>
            </w:pPr>
            <w:ins w:id="630" w:author="admin" w:date="2017-02-28T15:14:00Z">
              <w:r w:rsidRPr="00407F9D">
                <w:t>В соответствии с требованиями инс</w:t>
              </w:r>
              <w:r w:rsidRPr="00407F9D">
                <w:t>т</w:t>
              </w:r>
              <w:r w:rsidRPr="00407F9D">
                <w:t>рукции по эксплуатации РУ [5], при отключенном АРМ реактора, пер</w:t>
              </w:r>
              <w:r w:rsidRPr="00407F9D">
                <w:t>е</w:t>
              </w:r>
              <w:r w:rsidRPr="00407F9D">
                <w:t xml:space="preserve">мещением 10 группы ОР СУЗ </w:t>
              </w:r>
              <w:r>
                <w:t>вверх</w:t>
              </w:r>
              <w:r w:rsidRPr="00407F9D">
                <w:t xml:space="preserve"> в режиме ручного группового управл</w:t>
              </w:r>
              <w:r w:rsidRPr="00407F9D">
                <w:t>е</w:t>
              </w:r>
              <w:r w:rsidRPr="00407F9D">
                <w:t xml:space="preserve">ния </w:t>
              </w:r>
              <w:r>
                <w:t>и, при необходимости, кратк</w:t>
              </w:r>
              <w:r>
                <w:t>о</w:t>
              </w:r>
              <w:r>
                <w:t>временным вводом в 1 контур ди</w:t>
              </w:r>
              <w:r>
                <w:t>с</w:t>
              </w:r>
              <w:r>
                <w:t>тиллята для поддержания положения 10 группы ОР СУЗ в интервале 70-90 % </w:t>
              </w:r>
              <w:proofErr w:type="spellStart"/>
              <w:proofErr w:type="gramStart"/>
              <w:r>
                <w:t>Н</w:t>
              </w:r>
              <w:r w:rsidRPr="0094071C">
                <w:rPr>
                  <w:vertAlign w:val="subscript"/>
                </w:rPr>
                <w:t>аз</w:t>
              </w:r>
              <w:proofErr w:type="spellEnd"/>
              <w:proofErr w:type="gramEnd"/>
              <w:r>
                <w:t>, увеличить</w:t>
              </w:r>
              <w:r w:rsidRPr="00407F9D">
                <w:t xml:space="preserve"> мощность реа</w:t>
              </w:r>
              <w:r w:rsidRPr="00407F9D">
                <w:t>к</w:t>
              </w:r>
              <w:r w:rsidRPr="00407F9D">
                <w:t xml:space="preserve">тора до </w:t>
              </w:r>
              <w:r>
                <w:t>25</w:t>
              </w:r>
            </w:ins>
            <w:ins w:id="631" w:author="admin" w:date="2017-02-28T15:15:00Z">
              <w:r w:rsidRPr="0024487C">
                <w:rPr>
                  <w:u w:val="single"/>
                  <w:rPrChange w:id="632" w:author="admin" w:date="2017-02-28T15:15:00Z">
                    <w:rPr/>
                  </w:rPrChange>
                </w:rPr>
                <w:t>+</w:t>
              </w:r>
              <w:r>
                <w:t>1</w:t>
              </w:r>
            </w:ins>
            <w:ins w:id="633" w:author="admin" w:date="2017-02-28T15:14:00Z">
              <w:r w:rsidRPr="00407F9D">
                <w:t> % </w:t>
              </w:r>
              <w:r w:rsidRPr="0094071C">
                <w:rPr>
                  <w:lang w:val="en-US"/>
                </w:rPr>
                <w:t>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Pr="0094071C">
                <w:rPr>
                  <w:vertAlign w:val="superscript"/>
                </w:rPr>
                <w:t xml:space="preserve"> </w:t>
              </w:r>
              <w:r w:rsidRPr="00407F9D">
                <w:t>по показаниям АКНП</w:t>
              </w:r>
            </w:ins>
          </w:p>
          <w:p w:rsidR="00D158FF" w:rsidDel="0024487C" w:rsidRDefault="00C506CF" w:rsidP="00D158FF">
            <w:pPr>
              <w:spacing w:before="0" w:after="0"/>
              <w:ind w:right="0"/>
              <w:jc w:val="both"/>
              <w:rPr>
                <w:del w:id="634" w:author="admin" w:date="2017-02-28T15:14:00Z"/>
                <w:sz w:val="32"/>
                <w:szCs w:val="32"/>
                <w:vertAlign w:val="subscript"/>
              </w:rPr>
            </w:pPr>
            <w:del w:id="635" w:author="admin" w:date="2017-02-28T15:14:00Z">
              <w:r w:rsidDel="0024487C">
                <w:delText xml:space="preserve">В соответствии с </w:delText>
              </w:r>
              <w:r w:rsidRPr="0018013F" w:rsidDel="0024487C">
                <w:delText>[</w:delText>
              </w:r>
              <w:r w:rsidR="00473147" w:rsidDel="0024487C">
                <w:delText>5</w:delText>
              </w:r>
              <w:r w:rsidRPr="0018013F" w:rsidDel="0024487C">
                <w:delText>] при отключе</w:delText>
              </w:r>
              <w:r w:rsidRPr="0018013F" w:rsidDel="0024487C">
                <w:delText>н</w:delText>
              </w:r>
              <w:r w:rsidRPr="0018013F" w:rsidDel="0024487C">
                <w:delText>ном АРМ реактора перемещением 10 группы</w:delText>
              </w:r>
              <w:r w:rsidDel="0024487C">
                <w:delText xml:space="preserve"> ОР СУЗ вверх в режиме ру</w:delText>
              </w:r>
              <w:r w:rsidDel="0024487C">
                <w:delText>ч</w:delText>
              </w:r>
              <w:r w:rsidDel="0024487C">
                <w:delText>ного группового управления и допо</w:delText>
              </w:r>
              <w:r w:rsidDel="0024487C">
                <w:delText>л</w:delText>
              </w:r>
              <w:r w:rsidDel="0024487C">
                <w:delText>нительным вводом в первый контур дистиллята, поддерживая</w:delText>
              </w:r>
              <w:r w:rsidR="0022432E" w:rsidDel="0024487C">
                <w:delText xml:space="preserve"> положение 10 </w:delText>
              </w:r>
              <w:r w:rsidR="0091281E" w:rsidDel="0024487C">
                <w:delText>группы ОР СУЗ в диапазоне</w:delText>
              </w:r>
              <w:r w:rsidR="00D158FF" w:rsidDel="0024487C">
                <w:delText xml:space="preserve"> 70-90%</w:delText>
              </w:r>
              <w:r w:rsidR="00D158FF" w:rsidRPr="0018013F" w:rsidDel="0024487C">
                <w:delText>Н</w:delText>
              </w:r>
              <w:r w:rsidR="00D158FF" w:rsidRPr="001C2048" w:rsidDel="0024487C">
                <w:rPr>
                  <w:sz w:val="32"/>
                  <w:szCs w:val="32"/>
                  <w:vertAlign w:val="subscript"/>
                </w:rPr>
                <w:delText>аз</w:delText>
              </w:r>
              <w:r w:rsidR="00D158FF" w:rsidRPr="0018013F" w:rsidDel="0024487C">
                <w:delText xml:space="preserve">, увеличить по показаниям АКНП мощность реактора до </w:delText>
              </w:r>
              <w:r w:rsidR="00D158FF" w:rsidDel="0024487C">
                <w:delText>2</w:delText>
              </w:r>
              <w:r w:rsidR="00D158FF" w:rsidRPr="00E1050F" w:rsidDel="0024487C">
                <w:delText>5</w:delText>
              </w:r>
              <w:r w:rsidR="00D158FF" w:rsidRPr="003A60A6" w:rsidDel="0024487C">
                <w:rPr>
                  <w:u w:val="single"/>
                </w:rPr>
                <w:delText>+</w:delText>
              </w:r>
              <w:r w:rsidR="00D158FF" w:rsidRPr="000F2BEE" w:rsidDel="0024487C">
                <w:delText>1</w:delText>
              </w:r>
              <w:r w:rsidR="00D158FF" w:rsidRPr="00C231D1" w:rsidDel="0024487C">
                <w:delText>%N</w:delText>
              </w:r>
              <w:r w:rsidR="00D158FF" w:rsidRPr="001C2048" w:rsidDel="0024487C">
                <w:rPr>
                  <w:sz w:val="32"/>
                  <w:szCs w:val="32"/>
                  <w:vertAlign w:val="subscript"/>
                </w:rPr>
                <w:delText>ном</w:delText>
              </w:r>
            </w:del>
          </w:p>
          <w:p w:rsidR="00C506CF" w:rsidDel="0024487C" w:rsidRDefault="00C506CF" w:rsidP="00634B36">
            <w:pPr>
              <w:spacing w:before="0" w:after="0"/>
              <w:ind w:right="0"/>
              <w:jc w:val="both"/>
              <w:rPr>
                <w:del w:id="636" w:author="admin" w:date="2017-02-28T15:14:00Z"/>
              </w:rPr>
            </w:pPr>
          </w:p>
          <w:p w:rsidR="004562AB" w:rsidRPr="0022432E" w:rsidRDefault="004562AB" w:rsidP="00634B36">
            <w:pPr>
              <w:spacing w:before="0" w:after="0"/>
              <w:ind w:right="0"/>
              <w:jc w:val="both"/>
              <w:rPr>
                <w:vertAlign w:val="subscript"/>
              </w:rPr>
            </w:pPr>
          </w:p>
        </w:tc>
        <w:tc>
          <w:tcPr>
            <w:tcW w:w="1843" w:type="dxa"/>
          </w:tcPr>
          <w:p w:rsidR="00C506CF" w:rsidRDefault="00C506CF" w:rsidP="00C506CF">
            <w:pPr>
              <w:pStyle w:val="afd"/>
              <w:jc w:val="both"/>
            </w:pPr>
            <w:r>
              <w:t xml:space="preserve">Показания АКНП и </w:t>
            </w:r>
            <w:r w:rsidRPr="005C23F1">
              <w:t>СВРК</w:t>
            </w:r>
            <w:ins w:id="637" w:author="admin" w:date="2017-02-28T15:18:00Z">
              <w:r w:rsidR="0024487C">
                <w:t xml:space="preserve">, </w:t>
              </w:r>
              <w:r w:rsidR="0024487C">
                <w:t>(ВК) АРМ ВИУР и АРМ ВИУТ</w:t>
              </w:r>
            </w:ins>
            <w:del w:id="638" w:author="admin" w:date="2017-02-28T15:18:00Z">
              <w:r w:rsidRPr="005C23F1" w:rsidDel="0024487C">
                <w:delText xml:space="preserve"> </w:delText>
              </w:r>
            </w:del>
          </w:p>
        </w:tc>
        <w:tc>
          <w:tcPr>
            <w:tcW w:w="1701" w:type="dxa"/>
          </w:tcPr>
          <w:p w:rsidR="00C506CF" w:rsidRDefault="00C506CF" w:rsidP="00C506CF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4" w:type="dxa"/>
          </w:tcPr>
          <w:p w:rsidR="00C506CF" w:rsidRDefault="00C506CF" w:rsidP="00C506CF">
            <w:pPr>
              <w:spacing w:before="0" w:after="0"/>
              <w:ind w:right="0"/>
              <w:jc w:val="both"/>
            </w:pPr>
            <w:r>
              <w:t>ВИУР</w:t>
            </w:r>
            <w:r w:rsidR="005E5027">
              <w:t>-4</w:t>
            </w:r>
            <w:r>
              <w:t>,</w:t>
            </w:r>
          </w:p>
          <w:p w:rsidR="00C506CF" w:rsidRDefault="00C506CF" w:rsidP="00C506CF">
            <w:pPr>
              <w:spacing w:before="0" w:after="0"/>
              <w:ind w:right="0"/>
              <w:jc w:val="both"/>
            </w:pPr>
            <w:r>
              <w:t>ВИУТ</w:t>
            </w:r>
            <w:r w:rsidR="005E5027">
              <w:t>-4</w:t>
            </w:r>
          </w:p>
          <w:p w:rsidR="00C506CF" w:rsidRDefault="00C506CF" w:rsidP="00C506CF">
            <w:pPr>
              <w:spacing w:before="0" w:after="0"/>
              <w:ind w:right="0"/>
              <w:jc w:val="both"/>
            </w:pPr>
          </w:p>
        </w:tc>
        <w:tc>
          <w:tcPr>
            <w:tcW w:w="2191" w:type="dxa"/>
          </w:tcPr>
          <w:p w:rsidR="00C506CF" w:rsidRDefault="00C506CF" w:rsidP="00C506CF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  <w:r>
              <w:t>,</w:t>
            </w:r>
          </w:p>
          <w:p w:rsidR="00C506CF" w:rsidRDefault="00C506CF" w:rsidP="00C506CF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743" w:type="dxa"/>
          </w:tcPr>
          <w:p w:rsidR="00C506CF" w:rsidRPr="00147A47" w:rsidRDefault="00C506CF" w:rsidP="00C506CF">
            <w:pPr>
              <w:spacing w:before="0" w:after="0"/>
              <w:ind w:right="0"/>
              <w:jc w:val="left"/>
            </w:pPr>
          </w:p>
        </w:tc>
        <w:tc>
          <w:tcPr>
            <w:tcW w:w="1276" w:type="dxa"/>
          </w:tcPr>
          <w:p w:rsidR="00C506CF" w:rsidRPr="00147A47" w:rsidRDefault="00C506CF" w:rsidP="00C506CF">
            <w:pPr>
              <w:spacing w:before="0" w:after="0"/>
              <w:ind w:right="0"/>
              <w:jc w:val="left"/>
            </w:pPr>
          </w:p>
        </w:tc>
      </w:tr>
    </w:tbl>
    <w:p w:rsidR="00FD6948" w:rsidRDefault="00FD6948" w:rsidP="00FD6948">
      <w:pPr>
        <w:tabs>
          <w:tab w:val="left" w:pos="255"/>
        </w:tabs>
        <w:spacing w:before="240" w:after="240"/>
        <w:ind w:right="0"/>
        <w:jc w:val="center"/>
      </w:pPr>
      <w:r>
        <w:t xml:space="preserve">Продолжение </w:t>
      </w:r>
      <w:r w:rsidRPr="00FD6948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3"/>
        <w:gridCol w:w="1843"/>
        <w:gridCol w:w="1701"/>
        <w:gridCol w:w="1594"/>
        <w:gridCol w:w="2191"/>
        <w:gridCol w:w="1607"/>
        <w:gridCol w:w="1412"/>
      </w:tblGrid>
      <w:tr w:rsidR="00C506CF" w:rsidRPr="00147A47" w:rsidTr="00971AF9">
        <w:tc>
          <w:tcPr>
            <w:tcW w:w="1071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>
              <w:t>№</w:t>
            </w:r>
          </w:p>
          <w:p w:rsidR="00C506CF" w:rsidRPr="00147A47" w:rsidRDefault="00570F5B" w:rsidP="00C506CF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C506CF" w:rsidRPr="00147A47">
              <w:t>ага</w:t>
            </w:r>
            <w:r>
              <w:t xml:space="preserve"> (блока шагов)</w:t>
            </w:r>
          </w:p>
        </w:tc>
        <w:tc>
          <w:tcPr>
            <w:tcW w:w="4174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570F5B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vAlign w:val="center"/>
          </w:tcPr>
          <w:p w:rsidR="00C506CF" w:rsidRPr="00147A47" w:rsidRDefault="00C506CF" w:rsidP="00C506CF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C506CF" w:rsidRDefault="00C506CF" w:rsidP="00C506CF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4" w:type="dxa"/>
            <w:vAlign w:val="center"/>
          </w:tcPr>
          <w:p w:rsidR="00C506CF" w:rsidRDefault="00C506CF" w:rsidP="00C506CF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191" w:type="dxa"/>
            <w:vAlign w:val="center"/>
          </w:tcPr>
          <w:p w:rsidR="00C506CF" w:rsidRDefault="00C506CF" w:rsidP="00C506CF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607" w:type="dxa"/>
            <w:vAlign w:val="center"/>
          </w:tcPr>
          <w:p w:rsidR="00C506CF" w:rsidRPr="00991A75" w:rsidRDefault="00C506CF" w:rsidP="00C506CF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412" w:type="dxa"/>
            <w:vAlign w:val="center"/>
          </w:tcPr>
          <w:p w:rsidR="00C506CF" w:rsidRPr="00991A75" w:rsidRDefault="00C506CF" w:rsidP="00C506CF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программы</w:t>
            </w:r>
          </w:p>
        </w:tc>
      </w:tr>
      <w:tr w:rsidR="0018013F" w:rsidRPr="00147A47" w:rsidTr="00971AF9">
        <w:tc>
          <w:tcPr>
            <w:tcW w:w="1071" w:type="dxa"/>
          </w:tcPr>
          <w:p w:rsidR="0018013F" w:rsidRPr="00147A47" w:rsidRDefault="0018013F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18013F" w:rsidDel="0024487C" w:rsidRDefault="0024487C" w:rsidP="0018013F">
            <w:pPr>
              <w:spacing w:before="0" w:after="0"/>
              <w:ind w:right="0"/>
              <w:jc w:val="both"/>
              <w:rPr>
                <w:del w:id="639" w:author="admin" w:date="2017-02-28T15:16:00Z"/>
              </w:rPr>
            </w:pPr>
            <w:ins w:id="640" w:author="admin" w:date="2017-02-28T15:16:00Z">
              <w:r w:rsidRPr="00407F9D">
                <w:t>Изменением положения</w:t>
              </w:r>
              <w:r>
                <w:t xml:space="preserve"> 10 группы </w:t>
              </w:r>
              <w:r>
                <w:lastRenderedPageBreak/>
                <w:t xml:space="preserve">ОР СУЗ стабилизировать мощность реактора на уровне </w:t>
              </w:r>
              <w:r>
                <w:br/>
                <w:t>25 </w:t>
              </w:r>
              <w:r w:rsidRPr="003D70B0">
                <w:t>%</w:t>
              </w:r>
              <w:r>
                <w:t> </w:t>
              </w:r>
              <w:proofErr w:type="spellStart"/>
              <w:proofErr w:type="gramStart"/>
              <w:r w:rsidRPr="003D70B0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показаниям АКНП. В течение ~10 мин выполнить регистр</w:t>
              </w:r>
              <w:r>
                <w:t>а</w:t>
              </w:r>
              <w:r>
                <w:t>цию параметров при стабилизирова</w:t>
              </w:r>
              <w:r>
                <w:t>н</w:t>
              </w:r>
              <w:r>
                <w:t xml:space="preserve">ных параметрах РУ. </w:t>
              </w:r>
              <w:r w:rsidRPr="00382922">
                <w:t>При этом: -</w:t>
              </w:r>
              <w:r>
                <w:t xml:space="preserve"> п</w:t>
              </w:r>
              <w:r>
                <w:t>о</w:t>
              </w:r>
              <w:r>
                <w:t xml:space="preserve">ложение ОР СУЗ не изменять; - </w:t>
              </w:r>
              <w:r w:rsidRPr="00382922">
                <w:t>д</w:t>
              </w:r>
              <w:r>
                <w:t>а</w:t>
              </w:r>
              <w:r>
                <w:t>в</w:t>
              </w:r>
              <w:r>
                <w:t xml:space="preserve">ление (абсолютное) в первом контуре </w:t>
              </w:r>
              <w:r w:rsidRPr="00EA079B">
                <w:t>от 158 до 162 кгс/см</w:t>
              </w:r>
              <w:r w:rsidRPr="0094071C">
                <w:rPr>
                  <w:vertAlign w:val="superscript"/>
                </w:rPr>
                <w:t>2</w:t>
              </w:r>
              <w:r w:rsidRPr="00EA079B">
                <w:t xml:space="preserve"> (от 15,5 до 15,9 МПа)</w:t>
              </w:r>
              <w:r>
                <w:t xml:space="preserve"> поддерживать работой электр</w:t>
              </w:r>
              <w:r>
                <w:t>о</w:t>
              </w:r>
              <w:r>
                <w:t>нагревателей и клапанов впрыска в КД в автоматическом режиме</w:t>
              </w:r>
              <w:r w:rsidRPr="003B574A">
                <w:t>;</w:t>
              </w:r>
              <w:r>
                <w:t xml:space="preserve"> -давление (абсолютное)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а также темпер</w:t>
              </w:r>
              <w:r>
                <w:t>а</w:t>
              </w:r>
              <w:r>
                <w:t xml:space="preserve">туру теплоносителя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автоматическом режиме. Допу</w:t>
              </w:r>
              <w:r>
                <w:t>с</w:t>
              </w:r>
              <w:r>
                <w:t>кается работа БРУ-СН (</w:t>
              </w:r>
              <w:proofErr w:type="gramStart"/>
              <w:r>
                <w:t>БРУ-К</w:t>
              </w:r>
              <w:proofErr w:type="gramEnd"/>
              <w:r>
                <w:t>) в ди</w:t>
              </w:r>
              <w:r>
                <w:t>с</w:t>
              </w:r>
              <w:r>
                <w:t>танционном режиме. Тогда ВИУТ должен поддерживать давление пара в ПГ регулированием расхода пара ч</w:t>
              </w:r>
              <w:r>
                <w:t>е</w:t>
              </w:r>
              <w:r>
                <w:t>рез БРУ-СН (</w:t>
              </w:r>
              <w:proofErr w:type="gramStart"/>
              <w:r>
                <w:t>БРУ-К</w:t>
              </w:r>
              <w:proofErr w:type="gramEnd"/>
              <w:r>
                <w:t>)</w:t>
              </w:r>
            </w:ins>
            <w:del w:id="641" w:author="admin" w:date="2017-02-28T15:16:00Z">
              <w:r w:rsidR="0018013F" w:rsidDel="0024487C">
                <w:delText xml:space="preserve">Стабилизировать мощность реактора на уровне </w:delText>
              </w:r>
              <w:r w:rsidR="00E1050F" w:rsidDel="0024487C">
                <w:delText>2</w:delText>
              </w:r>
              <w:r w:rsidR="00E1050F" w:rsidRPr="00E1050F" w:rsidDel="0024487C">
                <w:delText>5</w:delText>
              </w:r>
              <w:r w:rsidR="000F2BEE" w:rsidRPr="003A60A6" w:rsidDel="0024487C">
                <w:rPr>
                  <w:u w:val="single"/>
                </w:rPr>
                <w:delText>+</w:delText>
              </w:r>
              <w:r w:rsidR="000F2BEE" w:rsidRPr="000F2BEE" w:rsidDel="0024487C">
                <w:delText>1</w:delText>
              </w:r>
              <w:r w:rsidR="0018013F" w:rsidDel="0024487C">
                <w:delText>%N</w:delText>
              </w:r>
              <w:r w:rsidR="0018013F" w:rsidRPr="001C2048" w:rsidDel="0024487C">
                <w:rPr>
                  <w:sz w:val="32"/>
                  <w:szCs w:val="32"/>
                  <w:vertAlign w:val="subscript"/>
                </w:rPr>
                <w:delText>ном</w:delText>
              </w:r>
              <w:r w:rsidR="0018013F" w:rsidDel="0024487C">
                <w:delText xml:space="preserve"> по показаниям АКНП. Поддерживать основные п</w:delText>
              </w:r>
              <w:r w:rsidR="0018013F" w:rsidDel="0024487C">
                <w:delText>а</w:delText>
              </w:r>
              <w:r w:rsidR="0018013F" w:rsidDel="0024487C">
                <w:delText>раметры РУ (температуру, давление, мо</w:delText>
              </w:r>
              <w:r w:rsidR="0018013F" w:rsidDel="0024487C">
                <w:delText>щ</w:delText>
              </w:r>
              <w:r w:rsidR="0018013F" w:rsidDel="0024487C">
                <w:delText xml:space="preserve">ность) в течение </w:delText>
              </w:r>
              <w:r w:rsidR="0018013F" w:rsidRPr="009E2D46" w:rsidDel="0024487C">
                <w:delText xml:space="preserve">~10 </w:delText>
              </w:r>
              <w:r w:rsidR="00A97610" w:rsidDel="0024487C">
                <w:delText>минут.</w:delText>
              </w:r>
            </w:del>
          </w:p>
          <w:p w:rsidR="006747D2" w:rsidRDefault="006747D2" w:rsidP="0018013F">
            <w:pPr>
              <w:spacing w:before="0" w:after="0"/>
              <w:ind w:right="0"/>
              <w:jc w:val="both"/>
            </w:pPr>
          </w:p>
          <w:p w:rsidR="00A97610" w:rsidRDefault="00A97610" w:rsidP="0018013F">
            <w:pPr>
              <w:spacing w:before="0" w:after="0"/>
              <w:ind w:right="0"/>
              <w:jc w:val="both"/>
            </w:pPr>
          </w:p>
          <w:p w:rsidR="0070676D" w:rsidRDefault="0070676D" w:rsidP="0018013F">
            <w:pPr>
              <w:spacing w:before="0" w:after="0"/>
              <w:ind w:right="0"/>
              <w:jc w:val="both"/>
            </w:pPr>
          </w:p>
          <w:p w:rsidR="0070676D" w:rsidRPr="00F757B9" w:rsidRDefault="0070676D" w:rsidP="0018013F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18013F" w:rsidRDefault="0018013F" w:rsidP="0024487C">
            <w:pPr>
              <w:pStyle w:val="afd"/>
              <w:jc w:val="both"/>
            </w:pPr>
            <w:r>
              <w:lastRenderedPageBreak/>
              <w:t xml:space="preserve">Показания </w:t>
            </w:r>
            <w:r>
              <w:lastRenderedPageBreak/>
              <w:t>АКНП, СВРК</w:t>
            </w:r>
            <w:del w:id="642" w:author="admin" w:date="2017-02-28T15:18:00Z">
              <w:r w:rsidDel="0024487C">
                <w:delText xml:space="preserve"> и</w:delText>
              </w:r>
            </w:del>
            <w:r>
              <w:t xml:space="preserve"> АОП</w:t>
            </w:r>
            <w:ins w:id="643" w:author="admin" w:date="2017-02-28T15:18:00Z">
              <w:r w:rsidR="0024487C">
                <w:t xml:space="preserve">, </w:t>
              </w:r>
              <w:r w:rsidR="0024487C">
                <w:t>(ВК) АРМ ВИУР и АРМ ВИУТ</w:t>
              </w:r>
            </w:ins>
          </w:p>
        </w:tc>
        <w:tc>
          <w:tcPr>
            <w:tcW w:w="1701" w:type="dxa"/>
          </w:tcPr>
          <w:p w:rsidR="0018013F" w:rsidRDefault="0018013F" w:rsidP="0018013F">
            <w:pPr>
              <w:spacing w:before="0" w:after="0"/>
              <w:ind w:right="0"/>
              <w:jc w:val="both"/>
            </w:pPr>
            <w:r>
              <w:lastRenderedPageBreak/>
              <w:t>БПУ</w:t>
            </w:r>
            <w:r w:rsidR="00B709E3">
              <w:t>-4</w:t>
            </w:r>
          </w:p>
        </w:tc>
        <w:tc>
          <w:tcPr>
            <w:tcW w:w="1594" w:type="dxa"/>
          </w:tcPr>
          <w:p w:rsidR="0018013F" w:rsidRDefault="0018013F" w:rsidP="0018013F">
            <w:pPr>
              <w:spacing w:before="0" w:after="0"/>
              <w:ind w:right="0"/>
              <w:jc w:val="both"/>
            </w:pPr>
            <w:r>
              <w:t>ВИУР</w:t>
            </w:r>
            <w:r w:rsidR="005E5027">
              <w:t>-4</w:t>
            </w:r>
            <w:ins w:id="644" w:author="admin" w:date="2017-02-28T15:21:00Z">
              <w:r w:rsidR="0024487C">
                <w:t xml:space="preserve">, </w:t>
              </w:r>
              <w:r w:rsidR="0024487C">
                <w:lastRenderedPageBreak/>
                <w:t>ВИУТ-4</w:t>
              </w:r>
            </w:ins>
          </w:p>
        </w:tc>
        <w:tc>
          <w:tcPr>
            <w:tcW w:w="2191" w:type="dxa"/>
          </w:tcPr>
          <w:p w:rsidR="0018013F" w:rsidRDefault="0018013F" w:rsidP="0018013F">
            <w:pPr>
              <w:spacing w:before="0" w:after="0"/>
              <w:ind w:right="0"/>
              <w:jc w:val="both"/>
            </w:pPr>
            <w:r>
              <w:lastRenderedPageBreak/>
              <w:t>НСБ</w:t>
            </w:r>
            <w:r w:rsidR="005E5027">
              <w:t>-4</w:t>
            </w:r>
            <w:r>
              <w:t>, ТРИ</w:t>
            </w:r>
          </w:p>
          <w:p w:rsidR="0018013F" w:rsidRDefault="0018013F" w:rsidP="0018013F">
            <w:pPr>
              <w:spacing w:before="0" w:after="0"/>
              <w:ind w:right="0"/>
              <w:jc w:val="both"/>
            </w:pPr>
          </w:p>
        </w:tc>
        <w:tc>
          <w:tcPr>
            <w:tcW w:w="1607" w:type="dxa"/>
          </w:tcPr>
          <w:p w:rsidR="0018013F" w:rsidRDefault="0018013F" w:rsidP="0018013F">
            <w:pPr>
              <w:spacing w:before="0" w:after="0"/>
              <w:ind w:right="0"/>
              <w:jc w:val="both"/>
            </w:pPr>
          </w:p>
        </w:tc>
        <w:tc>
          <w:tcPr>
            <w:tcW w:w="1412" w:type="dxa"/>
          </w:tcPr>
          <w:p w:rsidR="0018013F" w:rsidRDefault="0018013F" w:rsidP="00642559">
            <w:pPr>
              <w:spacing w:before="0" w:after="0"/>
              <w:ind w:right="0"/>
              <w:jc w:val="center"/>
            </w:pPr>
          </w:p>
        </w:tc>
      </w:tr>
      <w:tr w:rsidR="00D231D9" w:rsidRPr="00147A47" w:rsidTr="00971AF9">
        <w:tc>
          <w:tcPr>
            <w:tcW w:w="1071" w:type="dxa"/>
          </w:tcPr>
          <w:p w:rsidR="00D231D9" w:rsidRPr="00147A47" w:rsidRDefault="00D231D9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4" w:type="dxa"/>
          </w:tcPr>
          <w:p w:rsidR="00A97610" w:rsidRDefault="00D231D9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  <w:r w:rsidRPr="00F757B9">
              <w:t>Определить усредненные на интерв</w:t>
            </w:r>
            <w:r w:rsidRPr="00F757B9">
              <w:t>а</w:t>
            </w:r>
            <w:r w:rsidRPr="00F757B9">
              <w:t>ле времени 1</w:t>
            </w:r>
            <w:r>
              <w:t xml:space="preserve">0 </w:t>
            </w:r>
            <w:r w:rsidRPr="00F757B9">
              <w:t>минут: средневзвеше</w:t>
            </w:r>
            <w:r w:rsidRPr="00F757B9">
              <w:t>н</w:t>
            </w:r>
            <w:r w:rsidRPr="00F757B9">
              <w:t>ную мощность реактора, рассчита</w:t>
            </w:r>
            <w:r w:rsidRPr="00F757B9">
              <w:t>н</w:t>
            </w:r>
            <w:r w:rsidRPr="00F757B9">
              <w:t>ную в СВРК (N</w:t>
            </w:r>
            <w:r>
              <w:rPr>
                <w:vertAlign w:val="subscript"/>
              </w:rPr>
              <w:t>АКЗ</w:t>
            </w:r>
            <w:r w:rsidRPr="00F757B9">
              <w:t xml:space="preserve">) и </w:t>
            </w:r>
            <w:proofErr w:type="spellStart"/>
            <w:r w:rsidRPr="00F757B9">
              <w:t>поканальные</w:t>
            </w:r>
            <w:proofErr w:type="spellEnd"/>
            <w:r w:rsidRPr="00F757B9">
              <w:t xml:space="preserve"> показания нейтронной мощности в </w:t>
            </w:r>
            <w:r>
              <w:t>диапазоне РД</w:t>
            </w:r>
            <w:proofErr w:type="gramStart"/>
            <w:r>
              <w:t>2</w:t>
            </w:r>
            <w:proofErr w:type="gramEnd"/>
            <w:r w:rsidRPr="00F757B9">
              <w:t xml:space="preserve"> (N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F757B9">
              <w:t>). Провести ан</w:t>
            </w:r>
            <w:r w:rsidRPr="00F757B9">
              <w:t>а</w:t>
            </w:r>
            <w:r w:rsidRPr="00F757B9">
              <w:t>лиз результатов измерений и опред</w:t>
            </w:r>
            <w:r w:rsidRPr="00F757B9">
              <w:t>е</w:t>
            </w:r>
            <w:r w:rsidRPr="00F757B9">
              <w:t>лить разность |N</w:t>
            </w:r>
            <w:r w:rsidRPr="001C2048">
              <w:rPr>
                <w:sz w:val="32"/>
                <w:szCs w:val="32"/>
                <w:vertAlign w:val="subscript"/>
              </w:rPr>
              <w:t>рд2</w:t>
            </w:r>
            <w:r w:rsidRPr="00F757B9">
              <w:t>-N</w:t>
            </w:r>
            <w:r>
              <w:rPr>
                <w:vertAlign w:val="subscript"/>
              </w:rPr>
              <w:t>АКЗ</w:t>
            </w:r>
            <w:r w:rsidRPr="00F757B9">
              <w:t>|</w:t>
            </w:r>
            <w:r>
              <w:t xml:space="preserve"> </w:t>
            </w:r>
            <w:r w:rsidRPr="00F757B9">
              <w:t>для каждого канала АКНП</w:t>
            </w:r>
            <w:r w:rsidR="00A97610">
              <w:t>.</w:t>
            </w:r>
          </w:p>
          <w:p w:rsidR="00A97610" w:rsidRDefault="00A97610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  <w:p w:rsidR="0070676D" w:rsidRDefault="0070676D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  <w:p w:rsidR="0070676D" w:rsidRDefault="0070676D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  <w:p w:rsidR="0070676D" w:rsidRDefault="0070676D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  <w:p w:rsidR="0070676D" w:rsidRDefault="0070676D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  <w:p w:rsidR="0070676D" w:rsidRDefault="0070676D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  <w:p w:rsidR="0070676D" w:rsidRDefault="0070676D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  <w:p w:rsidR="00A97610" w:rsidRDefault="00A97610" w:rsidP="00A97610">
            <w:pPr>
              <w:tabs>
                <w:tab w:val="left" w:pos="989"/>
              </w:tabs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D231D9" w:rsidRDefault="00D231D9" w:rsidP="00202A0A">
            <w:pPr>
              <w:pStyle w:val="afd"/>
              <w:jc w:val="both"/>
            </w:pPr>
            <w:r>
              <w:t>Показания АКНП, СВРК и АОП. Специ</w:t>
            </w:r>
            <w:r>
              <w:t>а</w:t>
            </w:r>
            <w:r>
              <w:t>лист по регис</w:t>
            </w:r>
            <w:r>
              <w:t>т</w:t>
            </w:r>
            <w:r>
              <w:t>рации параме</w:t>
            </w:r>
            <w:r>
              <w:t>т</w:t>
            </w:r>
            <w:r>
              <w:t>ров</w:t>
            </w:r>
          </w:p>
        </w:tc>
        <w:tc>
          <w:tcPr>
            <w:tcW w:w="1701" w:type="dxa"/>
          </w:tcPr>
          <w:p w:rsidR="00D231D9" w:rsidRPr="00797C4E" w:rsidRDefault="00D231D9" w:rsidP="00202A0A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594" w:type="dxa"/>
          </w:tcPr>
          <w:p w:rsidR="00D231D9" w:rsidRPr="004D571F" w:rsidRDefault="00D231D9" w:rsidP="00202A0A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</w:t>
            </w:r>
          </w:p>
        </w:tc>
        <w:tc>
          <w:tcPr>
            <w:tcW w:w="2191" w:type="dxa"/>
          </w:tcPr>
          <w:p w:rsidR="00D231D9" w:rsidRPr="004D571F" w:rsidRDefault="00D231D9" w:rsidP="00202A0A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607" w:type="dxa"/>
          </w:tcPr>
          <w:p w:rsidR="00D231D9" w:rsidRDefault="00D231D9" w:rsidP="0018013F">
            <w:pPr>
              <w:spacing w:before="0" w:after="0"/>
              <w:ind w:right="0"/>
              <w:jc w:val="both"/>
            </w:pPr>
          </w:p>
        </w:tc>
        <w:tc>
          <w:tcPr>
            <w:tcW w:w="1412" w:type="dxa"/>
          </w:tcPr>
          <w:p w:rsidR="00D231D9" w:rsidRDefault="00D231D9" w:rsidP="00642559">
            <w:pPr>
              <w:spacing w:before="0" w:after="0"/>
              <w:ind w:right="0"/>
              <w:jc w:val="center"/>
            </w:pPr>
          </w:p>
        </w:tc>
      </w:tr>
    </w:tbl>
    <w:p w:rsidR="00825A14" w:rsidRDefault="00825A14" w:rsidP="00825A14">
      <w:pPr>
        <w:tabs>
          <w:tab w:val="left" w:pos="255"/>
        </w:tabs>
        <w:spacing w:before="240" w:after="240"/>
        <w:ind w:right="0"/>
        <w:jc w:val="center"/>
      </w:pPr>
      <w:r w:rsidRPr="00C4277B">
        <w:t>Продолжение</w:t>
      </w:r>
      <w:r>
        <w:t xml:space="preserve"> </w:t>
      </w:r>
      <w:r w:rsidRPr="00825A14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1"/>
        <w:gridCol w:w="4172"/>
        <w:gridCol w:w="1843"/>
        <w:gridCol w:w="63"/>
        <w:gridCol w:w="1559"/>
        <w:gridCol w:w="79"/>
        <w:gridCol w:w="1595"/>
        <w:gridCol w:w="2191"/>
        <w:gridCol w:w="1590"/>
        <w:gridCol w:w="19"/>
        <w:gridCol w:w="1409"/>
      </w:tblGrid>
      <w:tr w:rsidR="009A1A9E" w:rsidRPr="00147A47" w:rsidTr="009F365C">
        <w:tc>
          <w:tcPr>
            <w:tcW w:w="1072" w:type="dxa"/>
            <w:vAlign w:val="center"/>
          </w:tcPr>
          <w:p w:rsidR="009A1A9E" w:rsidRDefault="009A1A9E" w:rsidP="00344E42">
            <w:pPr>
              <w:spacing w:before="0" w:after="0"/>
              <w:ind w:right="0"/>
              <w:jc w:val="center"/>
            </w:pPr>
            <w:r>
              <w:t>№</w:t>
            </w:r>
          </w:p>
          <w:p w:rsidR="009A1A9E" w:rsidRPr="00147A47" w:rsidRDefault="00570F5B" w:rsidP="00344E42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9A1A9E" w:rsidRPr="00147A47">
              <w:t>ага</w:t>
            </w:r>
            <w:r>
              <w:t xml:space="preserve"> (блока шагов)</w:t>
            </w:r>
          </w:p>
        </w:tc>
        <w:tc>
          <w:tcPr>
            <w:tcW w:w="4173" w:type="dxa"/>
            <w:vAlign w:val="center"/>
          </w:tcPr>
          <w:p w:rsidR="009A1A9E" w:rsidRDefault="009A1A9E" w:rsidP="00344E42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570F5B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9A1A9E" w:rsidRDefault="009A1A9E" w:rsidP="00344E42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701" w:type="dxa"/>
            <w:gridSpan w:val="3"/>
            <w:vAlign w:val="center"/>
          </w:tcPr>
          <w:p w:rsidR="009A1A9E" w:rsidRPr="00147A47" w:rsidRDefault="009A1A9E" w:rsidP="00344E42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9A1A9E" w:rsidRDefault="009A1A9E" w:rsidP="00344E42">
            <w:pPr>
              <w:spacing w:before="0" w:after="0"/>
              <w:ind w:right="0"/>
              <w:jc w:val="center"/>
            </w:pPr>
            <w:r w:rsidRPr="00147A47">
              <w:t>выполнения</w:t>
            </w:r>
          </w:p>
        </w:tc>
        <w:tc>
          <w:tcPr>
            <w:tcW w:w="1595" w:type="dxa"/>
            <w:vAlign w:val="center"/>
          </w:tcPr>
          <w:p w:rsidR="009A1A9E" w:rsidRDefault="009A1A9E" w:rsidP="00344E42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191" w:type="dxa"/>
            <w:vAlign w:val="center"/>
          </w:tcPr>
          <w:p w:rsidR="009A1A9E" w:rsidRDefault="009A1A9E" w:rsidP="00344E42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609" w:type="dxa"/>
            <w:gridSpan w:val="2"/>
            <w:vAlign w:val="center"/>
          </w:tcPr>
          <w:p w:rsidR="009A1A9E" w:rsidRPr="00991A75" w:rsidRDefault="009A1A9E" w:rsidP="00344E42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409" w:type="dxa"/>
            <w:vAlign w:val="center"/>
          </w:tcPr>
          <w:p w:rsidR="009A1A9E" w:rsidRPr="00991A75" w:rsidRDefault="009A1A9E" w:rsidP="00344E42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программы</w:t>
            </w:r>
          </w:p>
        </w:tc>
      </w:tr>
      <w:tr w:rsidR="00642559" w:rsidRPr="00147A47" w:rsidTr="009F365C">
        <w:tc>
          <w:tcPr>
            <w:tcW w:w="1072" w:type="dxa"/>
          </w:tcPr>
          <w:p w:rsidR="00642559" w:rsidRPr="00147A47" w:rsidRDefault="00642559" w:rsidP="004750DD">
            <w:pPr>
              <w:pStyle w:val="a7"/>
              <w:numPr>
                <w:ilvl w:val="0"/>
                <w:numId w:val="19"/>
              </w:numPr>
              <w:spacing w:before="0" w:after="0"/>
              <w:ind w:left="0" w:right="0" w:firstLine="0"/>
            </w:pPr>
          </w:p>
        </w:tc>
        <w:tc>
          <w:tcPr>
            <w:tcW w:w="4173" w:type="dxa"/>
          </w:tcPr>
          <w:p w:rsidR="00642559" w:rsidDel="0024487C" w:rsidRDefault="0024487C" w:rsidP="001C2048">
            <w:pPr>
              <w:spacing w:before="0" w:after="0"/>
              <w:ind w:right="0"/>
              <w:jc w:val="both"/>
              <w:rPr>
                <w:del w:id="645" w:author="admin" w:date="2017-02-28T15:25:00Z"/>
              </w:rPr>
            </w:pPr>
            <w:proofErr w:type="gramStart"/>
            <w:ins w:id="646" w:author="admin" w:date="2017-02-28T15:25:00Z">
              <w:r w:rsidRPr="00B16341">
                <w:t>Если хотя бы по одному каналу АКНП разность |N</w:t>
              </w:r>
              <w:r w:rsidRPr="0094071C">
                <w:rPr>
                  <w:sz w:val="32"/>
                  <w:szCs w:val="32"/>
                  <w:vertAlign w:val="subscript"/>
                </w:rPr>
                <w:t>рд2</w:t>
              </w:r>
              <w:r w:rsidRPr="00B16341">
                <w:t>-N</w:t>
              </w:r>
              <w:r w:rsidRPr="0094071C">
                <w:rPr>
                  <w:vertAlign w:val="subscript"/>
                </w:rPr>
                <w:t>АКЗ</w:t>
              </w:r>
              <w:r w:rsidRPr="00B16341">
                <w:t>| будет больше 1 % </w:t>
              </w:r>
              <w:proofErr w:type="spellStart"/>
              <w:r w:rsidRPr="00B16341">
                <w:t>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 w:rsidRPr="00B16341">
                <w:t>, то перед дальне</w:t>
              </w:r>
              <w:r w:rsidRPr="00B16341">
                <w:t>й</w:t>
              </w:r>
              <w:r w:rsidRPr="00B16341">
                <w:t>шим подъемом мощности, по рек</w:t>
              </w:r>
              <w:r w:rsidRPr="00B16341">
                <w:t>о</w:t>
              </w:r>
              <w:r w:rsidRPr="00B16341">
                <w:t>мендации ТРИ с разрешения НСБ</w:t>
              </w:r>
              <w:r>
                <w:t>-4</w:t>
              </w:r>
              <w:r w:rsidRPr="00B16341">
                <w:t xml:space="preserve"> работы по настоящей программе пр</w:t>
              </w:r>
              <w:r w:rsidRPr="00B16341">
                <w:t>и</w:t>
              </w:r>
              <w:r w:rsidRPr="00B16341">
                <w:t>остан</w:t>
              </w:r>
              <w:r>
                <w:t>о</w:t>
              </w:r>
              <w:r w:rsidRPr="00B16341">
                <w:t>в</w:t>
              </w:r>
              <w:r>
                <w:t>ить,</w:t>
              </w:r>
              <w:r w:rsidRPr="00B16341">
                <w:t xml:space="preserve"> выв</w:t>
              </w:r>
              <w:r>
                <w:t>ести</w:t>
              </w:r>
              <w:r w:rsidRPr="00B16341">
                <w:t xml:space="preserve"> из работы соо</w:t>
              </w:r>
              <w:r w:rsidRPr="00B16341">
                <w:t>т</w:t>
              </w:r>
              <w:r w:rsidRPr="00B16341">
                <w:lastRenderedPageBreak/>
                <w:t>ветствующий</w:t>
              </w:r>
              <w:r>
                <w:t> </w:t>
              </w:r>
              <w:r w:rsidRPr="00B16341">
                <w:t>комплект АЗ-ПЗ по программе [17] и произв</w:t>
              </w:r>
              <w:r>
                <w:t>ести</w:t>
              </w:r>
              <w:r w:rsidRPr="00B16341">
                <w:t xml:space="preserve"> корре</w:t>
              </w:r>
              <w:r w:rsidRPr="00B16341">
                <w:t>к</w:t>
              </w:r>
              <w:r w:rsidRPr="00B16341">
                <w:t>тировк</w:t>
              </w:r>
              <w:r>
                <w:t>у</w:t>
              </w:r>
              <w:r w:rsidRPr="00B16341">
                <w:t xml:space="preserve"> показаний АКНП согласно программе [18] и руководству по эк</w:t>
              </w:r>
              <w:r w:rsidRPr="00B16341">
                <w:t>с</w:t>
              </w:r>
              <w:r w:rsidRPr="00B16341">
                <w:t>плуатации АКНП [6].</w:t>
              </w:r>
              <w:proofErr w:type="gramEnd"/>
              <w:r w:rsidRPr="00B16341">
                <w:t xml:space="preserve"> В процессе в</w:t>
              </w:r>
              <w:r w:rsidRPr="00B16341">
                <w:t>ы</w:t>
              </w:r>
              <w:r w:rsidRPr="00B16341">
                <w:t>полнения операций по корректировке пок</w:t>
              </w:r>
              <w:r w:rsidRPr="00B16341">
                <w:t>а</w:t>
              </w:r>
              <w:r w:rsidRPr="00B16341">
                <w:t>заний АКНП в диапазоне РД</w:t>
              </w:r>
              <w:proofErr w:type="gramStart"/>
              <w:r w:rsidRPr="00B16341">
                <w:t>2</w:t>
              </w:r>
              <w:proofErr w:type="gramEnd"/>
              <w:r w:rsidRPr="00B16341">
                <w:t xml:space="preserve"> А</w:t>
              </w:r>
              <w:r>
                <w:t>КН</w:t>
              </w:r>
              <w:r w:rsidRPr="00B16341">
                <w:t>П по программе [18] поддерж</w:t>
              </w:r>
              <w:r w:rsidRPr="00B16341">
                <w:t>и</w:t>
              </w:r>
              <w:r w:rsidRPr="00B16341">
                <w:t>вать основные параметры РУ в соо</w:t>
              </w:r>
              <w:r w:rsidRPr="00B16341">
                <w:t>т</w:t>
              </w:r>
              <w:r w:rsidRPr="00B16341">
                <w:t>ветствии с требованиями РТР [4] и ИЭ РУ [5].</w:t>
              </w:r>
              <w:r>
                <w:t xml:space="preserve"> </w:t>
              </w:r>
              <w:r w:rsidRPr="00B16341">
                <w:t>При выявлении н</w:t>
              </w:r>
              <w:r w:rsidRPr="00B16341">
                <w:t>е</w:t>
              </w:r>
              <w:r w:rsidRPr="00B16341">
                <w:t>исправности какого-либо канала АКНП, устранить н</w:t>
              </w:r>
              <w:r w:rsidRPr="00B16341">
                <w:t>е</w:t>
              </w:r>
              <w:r w:rsidRPr="00B16341">
                <w:t>достаток, если нет такой возможности, работы по программе приостановить до выясн</w:t>
              </w:r>
              <w:r w:rsidRPr="00B16341">
                <w:t>е</w:t>
              </w:r>
              <w:r w:rsidRPr="00B16341">
                <w:t>ния и устранения пр</w:t>
              </w:r>
              <w:r w:rsidRPr="00B16341">
                <w:t>и</w:t>
              </w:r>
              <w:r w:rsidRPr="00B16341">
                <w:t>чин отказа</w:t>
              </w:r>
            </w:ins>
            <w:del w:id="647" w:author="admin" w:date="2017-02-28T15:25:00Z">
              <w:r w:rsidR="00642559" w:rsidRPr="00F757B9" w:rsidDel="0024487C">
                <w:delText>Если хотя бы по одному каналу АКНП ра</w:delText>
              </w:r>
              <w:r w:rsidR="00642559" w:rsidRPr="00F757B9" w:rsidDel="0024487C">
                <w:delText>з</w:delText>
              </w:r>
              <w:r w:rsidR="00642559" w:rsidRPr="00F757B9" w:rsidDel="0024487C">
                <w:delText>ность |N</w:delText>
              </w:r>
              <w:r w:rsidR="00642559" w:rsidRPr="001C2048" w:rsidDel="0024487C">
                <w:rPr>
                  <w:sz w:val="32"/>
                  <w:szCs w:val="32"/>
                  <w:vertAlign w:val="subscript"/>
                </w:rPr>
                <w:delText>рд2</w:delText>
              </w:r>
              <w:r w:rsidR="00642559" w:rsidRPr="00F757B9" w:rsidDel="0024487C">
                <w:delText>-N</w:delText>
              </w:r>
              <w:r w:rsidR="001C2048" w:rsidDel="0024487C">
                <w:rPr>
                  <w:vertAlign w:val="subscript"/>
                </w:rPr>
                <w:delText>АКЗ</w:delText>
              </w:r>
              <w:r w:rsidR="00642559" w:rsidDel="0024487C">
                <w:delText>| будет больше 1%</w:delText>
              </w:r>
              <w:r w:rsidR="00642559" w:rsidRPr="00F757B9" w:rsidDel="0024487C">
                <w:delText>N</w:delText>
              </w:r>
              <w:r w:rsidR="00642559" w:rsidRPr="001C2048" w:rsidDel="0024487C">
                <w:rPr>
                  <w:sz w:val="32"/>
                  <w:szCs w:val="32"/>
                  <w:vertAlign w:val="subscript"/>
                </w:rPr>
                <w:delText>ном</w:delText>
              </w:r>
              <w:r w:rsidR="00642559" w:rsidRPr="00F757B9" w:rsidDel="0024487C">
                <w:delText xml:space="preserve">, то по разрешению </w:delText>
              </w:r>
              <w:r w:rsidR="00642559" w:rsidDel="0024487C">
                <w:delText>НСБ</w:delText>
              </w:r>
              <w:r w:rsidR="00352228" w:rsidDel="0024487C">
                <w:delText>-4</w:delText>
              </w:r>
              <w:r w:rsidR="00642559" w:rsidRPr="00F757B9" w:rsidDel="0024487C">
                <w:delText xml:space="preserve"> выполнить </w:delText>
              </w:r>
              <w:r w:rsidR="00642559" w:rsidDel="0024487C">
                <w:delText>корректировку п</w:delText>
              </w:r>
              <w:r w:rsidR="00642559" w:rsidDel="0024487C">
                <w:delText>о</w:delText>
              </w:r>
              <w:r w:rsidR="00642559" w:rsidDel="0024487C">
                <w:delText>казаний</w:delText>
              </w:r>
              <w:r w:rsidR="00642559" w:rsidRPr="00F757B9" w:rsidDel="0024487C">
                <w:delText xml:space="preserve"> АКНП</w:delText>
              </w:r>
              <w:r w:rsidR="00642559" w:rsidDel="0024487C">
                <w:delText>. При выявлении неисправн</w:delText>
              </w:r>
              <w:r w:rsidR="00642559" w:rsidDel="0024487C">
                <w:delText>о</w:delText>
              </w:r>
              <w:r w:rsidR="00642559" w:rsidDel="0024487C">
                <w:delText>сти какого-либо канала АКНП, устр</w:delText>
              </w:r>
              <w:r w:rsidR="00642559" w:rsidDel="0024487C">
                <w:delText>а</w:delText>
              </w:r>
              <w:r w:rsidR="00642559" w:rsidDel="0024487C">
                <w:delText>нить недостаток, если нет такой во</w:delText>
              </w:r>
              <w:r w:rsidR="00642559" w:rsidDel="0024487C">
                <w:delText>з</w:delText>
              </w:r>
              <w:r w:rsidR="00642559" w:rsidDel="0024487C">
                <w:delText>можности, работы по программе пр</w:delText>
              </w:r>
              <w:r w:rsidR="00642559" w:rsidDel="0024487C">
                <w:delText>и</w:delText>
              </w:r>
              <w:r w:rsidR="00642559" w:rsidDel="0024487C">
                <w:delText>остановить до выяснения и устран</w:delText>
              </w:r>
              <w:r w:rsidR="00642559" w:rsidDel="0024487C">
                <w:delText>е</w:delText>
              </w:r>
              <w:r w:rsidR="00642559" w:rsidDel="0024487C">
                <w:delText>ния причин отказа</w:delText>
              </w:r>
            </w:del>
          </w:p>
          <w:p w:rsidR="006747D2" w:rsidDel="0024487C" w:rsidRDefault="006747D2" w:rsidP="001C2048">
            <w:pPr>
              <w:spacing w:before="0" w:after="0"/>
              <w:ind w:right="0"/>
              <w:jc w:val="both"/>
              <w:rPr>
                <w:del w:id="648" w:author="admin" w:date="2017-02-28T15:25:00Z"/>
              </w:rPr>
            </w:pPr>
          </w:p>
          <w:p w:rsidR="00A97610" w:rsidDel="0024487C" w:rsidRDefault="00A97610" w:rsidP="001C2048">
            <w:pPr>
              <w:spacing w:before="0" w:after="0"/>
              <w:ind w:right="0"/>
              <w:jc w:val="both"/>
              <w:rPr>
                <w:del w:id="649" w:author="admin" w:date="2017-02-28T15:25:00Z"/>
              </w:rPr>
            </w:pPr>
          </w:p>
          <w:p w:rsidR="00A97610" w:rsidDel="0024487C" w:rsidRDefault="00A97610" w:rsidP="001C2048">
            <w:pPr>
              <w:spacing w:before="0" w:after="0"/>
              <w:ind w:right="0"/>
              <w:jc w:val="both"/>
              <w:rPr>
                <w:del w:id="650" w:author="admin" w:date="2017-02-28T15:25:00Z"/>
              </w:rPr>
            </w:pPr>
          </w:p>
          <w:p w:rsidR="00860E8D" w:rsidDel="0024487C" w:rsidRDefault="00860E8D" w:rsidP="001C2048">
            <w:pPr>
              <w:spacing w:before="0" w:after="0"/>
              <w:ind w:right="0"/>
              <w:jc w:val="both"/>
              <w:rPr>
                <w:del w:id="651" w:author="admin" w:date="2017-02-28T15:25:00Z"/>
              </w:rPr>
            </w:pPr>
          </w:p>
          <w:p w:rsidR="00A97610" w:rsidRPr="00F757B9" w:rsidRDefault="00A97610" w:rsidP="001C2048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642559" w:rsidRPr="004D571F" w:rsidRDefault="00642559" w:rsidP="00642559">
            <w:pPr>
              <w:spacing w:before="0" w:after="0"/>
              <w:ind w:right="0"/>
              <w:jc w:val="both"/>
            </w:pPr>
            <w:r w:rsidRPr="00D12D61">
              <w:lastRenderedPageBreak/>
              <w:t xml:space="preserve">Сообщение </w:t>
            </w:r>
            <w:r>
              <w:t>специалиста по регистрации параметров</w:t>
            </w:r>
          </w:p>
        </w:tc>
        <w:tc>
          <w:tcPr>
            <w:tcW w:w="1701" w:type="dxa"/>
            <w:gridSpan w:val="3"/>
          </w:tcPr>
          <w:p w:rsidR="00642559" w:rsidRPr="00362F22" w:rsidRDefault="00642559" w:rsidP="00642559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  <w:r>
              <w:t xml:space="preserve">, </w:t>
            </w:r>
            <w:r>
              <w:br/>
              <w:t>помещени</w:t>
            </w:r>
            <w:ins w:id="652" w:author="admin" w:date="2017-02-28T15:25:00Z">
              <w:r w:rsidR="0024487C">
                <w:t>я</w:t>
              </w:r>
            </w:ins>
            <w:del w:id="653" w:author="admin" w:date="2017-02-28T15:25:00Z">
              <w:r w:rsidDel="0024487C">
                <w:delText xml:space="preserve">е </w:delText>
              </w:r>
            </w:del>
            <w:r>
              <w:t xml:space="preserve"> АКНП</w:t>
            </w:r>
            <w:ins w:id="654" w:author="admin" w:date="2017-02-28T15:25:00Z">
              <w:r w:rsidR="0024487C">
                <w:t xml:space="preserve"> </w:t>
              </w:r>
              <w:r w:rsidR="0024487C">
                <w:t>4АЭ725/1(2)</w:t>
              </w:r>
            </w:ins>
          </w:p>
        </w:tc>
        <w:tc>
          <w:tcPr>
            <w:tcW w:w="1595" w:type="dxa"/>
          </w:tcPr>
          <w:p w:rsidR="00642559" w:rsidRPr="004D571F" w:rsidRDefault="00642559" w:rsidP="00642559">
            <w:pPr>
              <w:spacing w:before="0" w:after="0"/>
              <w:ind w:right="0"/>
              <w:jc w:val="both"/>
            </w:pPr>
            <w:r>
              <w:t>Специалист по регистр</w:t>
            </w:r>
            <w:r>
              <w:t>а</w:t>
            </w:r>
            <w:r>
              <w:t>ции пар</w:t>
            </w:r>
            <w:r>
              <w:t>а</w:t>
            </w:r>
            <w:r>
              <w:t>метров, ДИ</w:t>
            </w:r>
            <w:r w:rsidRPr="00D12D61">
              <w:t xml:space="preserve"> ЦТАИ</w:t>
            </w:r>
          </w:p>
        </w:tc>
        <w:tc>
          <w:tcPr>
            <w:tcW w:w="2191" w:type="dxa"/>
          </w:tcPr>
          <w:p w:rsidR="00642559" w:rsidRPr="004D571F" w:rsidRDefault="00642559" w:rsidP="00642559">
            <w:pPr>
              <w:spacing w:before="0" w:after="0"/>
              <w:ind w:right="0"/>
              <w:jc w:val="both"/>
            </w:pPr>
            <w:r>
              <w:t>ТРИ, НСБ</w:t>
            </w:r>
            <w:r w:rsidR="005E5027">
              <w:t>-4</w:t>
            </w:r>
          </w:p>
        </w:tc>
        <w:tc>
          <w:tcPr>
            <w:tcW w:w="1609" w:type="dxa"/>
            <w:gridSpan w:val="2"/>
          </w:tcPr>
          <w:p w:rsidR="00642559" w:rsidRDefault="00642559" w:rsidP="00642559">
            <w:pPr>
              <w:spacing w:before="0" w:after="0"/>
              <w:ind w:right="0"/>
              <w:jc w:val="both"/>
            </w:pPr>
          </w:p>
        </w:tc>
        <w:tc>
          <w:tcPr>
            <w:tcW w:w="1409" w:type="dxa"/>
          </w:tcPr>
          <w:p w:rsidR="00642559" w:rsidRDefault="00642559" w:rsidP="00642559">
            <w:pPr>
              <w:spacing w:before="0" w:after="0"/>
              <w:ind w:right="0"/>
              <w:jc w:val="both"/>
            </w:pPr>
          </w:p>
        </w:tc>
      </w:tr>
      <w:tr w:rsidR="00076896" w:rsidRPr="00147A47" w:rsidTr="009F365C">
        <w:tc>
          <w:tcPr>
            <w:tcW w:w="1072" w:type="dxa"/>
          </w:tcPr>
          <w:p w:rsidR="00076896" w:rsidRPr="00147A47" w:rsidRDefault="00076896" w:rsidP="004750DD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21" w:type="dxa"/>
            <w:gridSpan w:val="10"/>
          </w:tcPr>
          <w:p w:rsidR="00D516CB" w:rsidRPr="00147A47" w:rsidRDefault="00076896" w:rsidP="00C506CF">
            <w:pPr>
              <w:spacing w:before="0" w:after="0"/>
              <w:ind w:right="0"/>
              <w:jc w:val="left"/>
            </w:pPr>
            <w:r w:rsidRPr="00CA4E3D">
              <w:t>Порядок проведения испытаний при</w:t>
            </w:r>
            <w:r>
              <w:t xml:space="preserve"> подъеме мощности реактора до 40</w:t>
            </w:r>
            <w:r w:rsidRPr="00CA4E3D">
              <w:t>%</w:t>
            </w:r>
            <w:proofErr w:type="gramStart"/>
            <w:r w:rsidRPr="00841897">
              <w:t>N</w:t>
            </w:r>
            <w:proofErr w:type="gramEnd"/>
            <w:r w:rsidRPr="001C2048">
              <w:rPr>
                <w:sz w:val="32"/>
                <w:szCs w:val="32"/>
                <w:vertAlign w:val="subscript"/>
              </w:rPr>
              <w:t>ном</w:t>
            </w:r>
          </w:p>
        </w:tc>
      </w:tr>
      <w:tr w:rsidR="00642559" w:rsidRPr="00147A47" w:rsidTr="009F365C">
        <w:tc>
          <w:tcPr>
            <w:tcW w:w="1072" w:type="dxa"/>
          </w:tcPr>
          <w:p w:rsidR="00642559" w:rsidRPr="00147A47" w:rsidRDefault="00642559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3" w:type="dxa"/>
          </w:tcPr>
          <w:p w:rsidR="00603BEB" w:rsidRDefault="0024487C" w:rsidP="00603BEB">
            <w:pPr>
              <w:spacing w:before="0" w:after="0"/>
              <w:ind w:right="0"/>
              <w:jc w:val="both"/>
            </w:pPr>
            <w:ins w:id="655" w:author="admin" w:date="2017-02-28T15:26:00Z">
              <w:r w:rsidRPr="0094071C">
                <w:t xml:space="preserve">В блоке задания </w:t>
              </w:r>
              <w:proofErr w:type="spellStart"/>
              <w:r w:rsidRPr="0094071C">
                <w:t>уставок</w:t>
              </w:r>
              <w:proofErr w:type="spellEnd"/>
              <w:r w:rsidRPr="0094071C">
                <w:t xml:space="preserve"> БКЦ89-Р на БПУ-4 для каждого канала АКНП в</w:t>
              </w:r>
              <w:r w:rsidRPr="0094071C">
                <w:t>ы</w:t>
              </w:r>
              <w:r w:rsidRPr="0094071C">
                <w:t>ст</w:t>
              </w:r>
              <w:r w:rsidRPr="0094071C">
                <w:t>а</w:t>
              </w:r>
              <w:r w:rsidRPr="0094071C">
                <w:t xml:space="preserve">вить </w:t>
              </w:r>
              <w:proofErr w:type="spellStart"/>
              <w:r w:rsidRPr="0094071C">
                <w:t>уставки</w:t>
              </w:r>
              <w:proofErr w:type="spellEnd"/>
              <w:r w:rsidRPr="0094071C">
                <w:t xml:space="preserve"> аварийной защиты по мощности в соответствии с требов</w:t>
              </w:r>
              <w:r w:rsidRPr="0094071C">
                <w:t>а</w:t>
              </w:r>
              <w:r w:rsidRPr="0094071C">
                <w:t>ниями инструкции [5] и регламента [4] с учетом предстоящего увелич</w:t>
              </w:r>
              <w:r w:rsidRPr="0094071C">
                <w:t>е</w:t>
              </w:r>
              <w:r w:rsidRPr="0094071C">
                <w:t xml:space="preserve">ния мощности реактора до уровня </w:t>
              </w:r>
              <w:r>
                <w:t>40</w:t>
              </w:r>
              <w:r w:rsidRPr="003A60A6">
                <w:rPr>
                  <w:u w:val="single"/>
                </w:rPr>
                <w:t>+</w:t>
              </w:r>
              <w:r w:rsidRPr="000F2BEE">
                <w:t>1</w:t>
              </w:r>
              <w:r w:rsidRPr="0094071C">
                <w:t>%</w:t>
              </w:r>
              <w:proofErr w:type="gramStart"/>
              <w:r w:rsidRPr="0094071C">
                <w:t>N</w:t>
              </w:r>
              <w:proofErr w:type="gramEnd"/>
              <w:r w:rsidRPr="0094071C">
                <w:t>ном по показаниям АКНП</w:t>
              </w:r>
            </w:ins>
            <w:del w:id="656" w:author="admin" w:date="2017-02-28T15:26:00Z">
              <w:r w:rsidR="00642559" w:rsidDel="0024487C">
                <w:delText>В блоке задания уставок БКЦ</w:delText>
              </w:r>
              <w:r w:rsidR="00642559" w:rsidRPr="00F757B9" w:rsidDel="0024487C">
                <w:delText xml:space="preserve"> на БПУ</w:delText>
              </w:r>
              <w:r w:rsidR="00B709E3" w:rsidDel="0024487C">
                <w:delText>-4</w:delText>
              </w:r>
              <w:r w:rsidR="00642559" w:rsidRPr="00F757B9" w:rsidDel="0024487C">
                <w:delText xml:space="preserve"> для каждого канала АКНП в</w:delText>
              </w:r>
              <w:r w:rsidR="00642559" w:rsidRPr="00F757B9" w:rsidDel="0024487C">
                <w:delText>ы</w:delText>
              </w:r>
              <w:r w:rsidR="00642559" w:rsidRPr="00F757B9" w:rsidDel="0024487C">
                <w:delText>ставить уставки аварийной защиты по мо</w:delText>
              </w:r>
              <w:r w:rsidR="00642559" w:rsidRPr="00F757B9" w:rsidDel="0024487C">
                <w:delText>щ</w:delText>
              </w:r>
              <w:r w:rsidR="00642559" w:rsidRPr="00F757B9" w:rsidDel="0024487C">
                <w:delText xml:space="preserve">ности в </w:delText>
              </w:r>
              <w:r w:rsidR="006E7509" w:rsidDel="0024487C">
                <w:delText xml:space="preserve">РД2 </w:delText>
              </w:r>
              <w:r w:rsidR="0091281E" w:rsidDel="0024487C">
                <w:delText>47</w:delText>
              </w:r>
              <w:r w:rsidR="006E7509" w:rsidRPr="00D0099C" w:rsidDel="0024487C">
                <w:delText>%</w:delText>
              </w:r>
              <w:r w:rsidR="006E7509" w:rsidRPr="00C231D1" w:rsidDel="0024487C">
                <w:delText>N</w:delText>
              </w:r>
              <w:r w:rsidR="006E7509" w:rsidRPr="001C2048" w:rsidDel="0024487C">
                <w:rPr>
                  <w:sz w:val="32"/>
                  <w:szCs w:val="32"/>
                  <w:vertAlign w:val="subscript"/>
                </w:rPr>
                <w:delText>ном</w:delText>
              </w:r>
              <w:r w:rsidR="006E7509" w:rsidRPr="00F757B9" w:rsidDel="0024487C">
                <w:delText xml:space="preserve"> </w:delText>
              </w:r>
              <w:r w:rsidR="00642559" w:rsidRPr="00F757B9" w:rsidDel="0024487C">
                <w:delText>с учетом пре</w:delText>
              </w:r>
              <w:r w:rsidR="00642559" w:rsidRPr="00F757B9" w:rsidDel="0024487C">
                <w:delText>д</w:delText>
              </w:r>
              <w:r w:rsidR="00642559" w:rsidRPr="00F757B9" w:rsidDel="0024487C">
                <w:delText>стоящего увеличения мощности реа</w:delText>
              </w:r>
              <w:r w:rsidR="00642559" w:rsidRPr="00F757B9" w:rsidDel="0024487C">
                <w:delText>к</w:delText>
              </w:r>
              <w:r w:rsidR="00642559" w:rsidRPr="00F757B9" w:rsidDel="0024487C">
                <w:delText xml:space="preserve">тора </w:delText>
              </w:r>
              <w:r w:rsidR="00603BEB" w:rsidRPr="00F757B9" w:rsidDel="0024487C">
                <w:delText xml:space="preserve">до уровня </w:delText>
              </w:r>
              <w:r w:rsidR="00603BEB" w:rsidDel="0024487C">
                <w:delText>40</w:delText>
              </w:r>
              <w:r w:rsidR="00603BEB" w:rsidRPr="003A60A6" w:rsidDel="0024487C">
                <w:rPr>
                  <w:u w:val="single"/>
                </w:rPr>
                <w:delText>+</w:delText>
              </w:r>
              <w:r w:rsidR="00603BEB" w:rsidRPr="000F2BEE" w:rsidDel="0024487C">
                <w:delText>1</w:delText>
              </w:r>
              <w:r w:rsidR="00603BEB" w:rsidRPr="00F757B9" w:rsidDel="0024487C">
                <w:delText>%</w:delText>
              </w:r>
              <w:r w:rsidR="00603BEB" w:rsidRPr="00170176" w:rsidDel="0024487C">
                <w:delText>N</w:delText>
              </w:r>
              <w:r w:rsidR="00603BEB" w:rsidRPr="001C2048" w:rsidDel="0024487C">
                <w:rPr>
                  <w:sz w:val="32"/>
                  <w:szCs w:val="32"/>
                  <w:vertAlign w:val="subscript"/>
                </w:rPr>
                <w:delText>ном</w:delText>
              </w:r>
              <w:r w:rsidR="00603BEB" w:rsidDel="0024487C">
                <w:delText xml:space="preserve"> по пок</w:delText>
              </w:r>
              <w:r w:rsidR="00603BEB" w:rsidDel="0024487C">
                <w:delText>а</w:delText>
              </w:r>
              <w:r w:rsidR="00603BEB" w:rsidDel="0024487C">
                <w:delText>заниям АКНП</w:delText>
              </w:r>
            </w:del>
          </w:p>
          <w:p w:rsidR="00642559" w:rsidRDefault="00642559" w:rsidP="001C352E">
            <w:pPr>
              <w:spacing w:before="0" w:after="0"/>
              <w:ind w:right="0"/>
              <w:jc w:val="both"/>
            </w:pPr>
          </w:p>
          <w:p w:rsidR="00A97610" w:rsidRPr="00F757B9" w:rsidRDefault="00A97610" w:rsidP="001C352E">
            <w:pPr>
              <w:spacing w:before="0" w:after="0"/>
              <w:ind w:right="0"/>
              <w:jc w:val="both"/>
            </w:pPr>
          </w:p>
        </w:tc>
        <w:tc>
          <w:tcPr>
            <w:tcW w:w="1906" w:type="dxa"/>
            <w:gridSpan w:val="2"/>
          </w:tcPr>
          <w:p w:rsidR="00642559" w:rsidRDefault="00642559" w:rsidP="00642559">
            <w:pPr>
              <w:spacing w:before="0" w:after="0"/>
              <w:ind w:right="0"/>
              <w:jc w:val="both"/>
            </w:pPr>
            <w:r>
              <w:t xml:space="preserve">Показания БКЦ </w:t>
            </w:r>
            <w:r w:rsidRPr="009E0728">
              <w:t>на БПУ</w:t>
            </w:r>
            <w:r w:rsidR="00B709E3">
              <w:t>-4</w:t>
            </w:r>
          </w:p>
        </w:tc>
        <w:tc>
          <w:tcPr>
            <w:tcW w:w="1559" w:type="dxa"/>
          </w:tcPr>
          <w:p w:rsidR="00642559" w:rsidRPr="00797C4E" w:rsidRDefault="00642559" w:rsidP="00642559">
            <w:pPr>
              <w:spacing w:before="0" w:after="0"/>
              <w:ind w:right="0"/>
              <w:jc w:val="both"/>
            </w:pPr>
            <w:r w:rsidRPr="00797C4E">
              <w:t>БПУ</w:t>
            </w:r>
            <w:r w:rsidR="00B709E3">
              <w:t>-4</w:t>
            </w:r>
          </w:p>
        </w:tc>
        <w:tc>
          <w:tcPr>
            <w:tcW w:w="1674" w:type="dxa"/>
            <w:gridSpan w:val="2"/>
          </w:tcPr>
          <w:p w:rsidR="00642559" w:rsidRDefault="00642559" w:rsidP="00642559">
            <w:pPr>
              <w:spacing w:before="0" w:after="0"/>
              <w:ind w:right="0"/>
              <w:jc w:val="both"/>
            </w:pPr>
            <w:r w:rsidRPr="004D571F">
              <w:t>ВИУР</w:t>
            </w:r>
            <w:r w:rsidR="005E5027">
              <w:t>-4</w:t>
            </w:r>
          </w:p>
        </w:tc>
        <w:tc>
          <w:tcPr>
            <w:tcW w:w="2191" w:type="dxa"/>
          </w:tcPr>
          <w:p w:rsidR="00642559" w:rsidRDefault="00642559" w:rsidP="0024487C">
            <w:pPr>
              <w:spacing w:before="0" w:after="0"/>
              <w:ind w:right="0"/>
              <w:jc w:val="both"/>
            </w:pPr>
            <w:del w:id="657" w:author="admin" w:date="2017-02-28T15:11:00Z">
              <w:r w:rsidDel="0024487C">
                <w:delText>НСБ</w:delText>
              </w:r>
            </w:del>
            <w:ins w:id="658" w:author="admin" w:date="2017-02-28T15:11:00Z">
              <w:r w:rsidR="0024487C">
                <w:t>НС</w:t>
              </w:r>
              <w:r w:rsidR="0024487C">
                <w:t>РЦ</w:t>
              </w:r>
            </w:ins>
            <w:r w:rsidR="005E5027">
              <w:t>-4</w:t>
            </w:r>
            <w:r>
              <w:t>, ТРИ</w:t>
            </w:r>
          </w:p>
        </w:tc>
        <w:tc>
          <w:tcPr>
            <w:tcW w:w="1590" w:type="dxa"/>
          </w:tcPr>
          <w:p w:rsidR="00642559" w:rsidRDefault="00642559" w:rsidP="00642559">
            <w:pPr>
              <w:spacing w:before="0" w:after="0"/>
              <w:ind w:right="0"/>
              <w:jc w:val="both"/>
            </w:pPr>
          </w:p>
        </w:tc>
        <w:tc>
          <w:tcPr>
            <w:tcW w:w="1428" w:type="dxa"/>
            <w:gridSpan w:val="2"/>
          </w:tcPr>
          <w:p w:rsidR="00642559" w:rsidRDefault="00642559" w:rsidP="00642559">
            <w:pPr>
              <w:spacing w:before="0" w:after="0"/>
              <w:ind w:right="0"/>
              <w:jc w:val="both"/>
            </w:pPr>
          </w:p>
        </w:tc>
      </w:tr>
    </w:tbl>
    <w:p w:rsidR="00D52F14" w:rsidRDefault="00D52F14" w:rsidP="00D52F14">
      <w:pPr>
        <w:tabs>
          <w:tab w:val="left" w:pos="255"/>
        </w:tabs>
        <w:spacing w:before="240" w:after="240"/>
        <w:ind w:right="0"/>
        <w:jc w:val="center"/>
      </w:pPr>
      <w:r>
        <w:t xml:space="preserve">Продолжение </w:t>
      </w:r>
      <w:r w:rsidRPr="00D52F14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3"/>
        <w:gridCol w:w="1843"/>
        <w:gridCol w:w="1422"/>
        <w:gridCol w:w="19"/>
        <w:gridCol w:w="1854"/>
        <w:gridCol w:w="2191"/>
        <w:gridCol w:w="1601"/>
        <w:gridCol w:w="1418"/>
      </w:tblGrid>
      <w:tr w:rsidR="00FF6F9A" w:rsidRPr="00147A47" w:rsidTr="00FC2E3E">
        <w:tc>
          <w:tcPr>
            <w:tcW w:w="1071" w:type="dxa"/>
            <w:vAlign w:val="center"/>
          </w:tcPr>
          <w:p w:rsidR="00FF6F9A" w:rsidRDefault="00FF6F9A" w:rsidP="00344E42">
            <w:pPr>
              <w:spacing w:before="0" w:after="0"/>
              <w:ind w:right="0"/>
              <w:jc w:val="center"/>
            </w:pPr>
            <w:r>
              <w:t>№</w:t>
            </w:r>
          </w:p>
          <w:p w:rsidR="00FF6F9A" w:rsidRPr="00147A47" w:rsidRDefault="00620271" w:rsidP="00344E42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="00FF6F9A" w:rsidRPr="00147A47">
              <w:t>ага</w:t>
            </w:r>
            <w:r>
              <w:t xml:space="preserve"> (блока шагов)</w:t>
            </w:r>
          </w:p>
        </w:tc>
        <w:tc>
          <w:tcPr>
            <w:tcW w:w="4174" w:type="dxa"/>
            <w:vAlign w:val="center"/>
          </w:tcPr>
          <w:p w:rsidR="00FF6F9A" w:rsidRDefault="00FF6F9A" w:rsidP="00344E42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 w:rsidR="00620271"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FF6F9A" w:rsidRDefault="00FF6F9A" w:rsidP="00344E42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422" w:type="dxa"/>
            <w:vAlign w:val="center"/>
          </w:tcPr>
          <w:p w:rsidR="00FF6F9A" w:rsidRPr="00147A47" w:rsidRDefault="00FF6F9A" w:rsidP="00344E42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FF6F9A" w:rsidRDefault="00FF6F9A" w:rsidP="00344E42">
            <w:pPr>
              <w:spacing w:before="0" w:after="0"/>
              <w:ind w:right="0"/>
              <w:jc w:val="center"/>
            </w:pPr>
            <w:r w:rsidRPr="00147A47">
              <w:t>выполн</w:t>
            </w:r>
            <w:r w:rsidRPr="00147A47">
              <w:t>е</w:t>
            </w:r>
            <w:r w:rsidRPr="00147A47">
              <w:t>ния</w:t>
            </w:r>
          </w:p>
        </w:tc>
        <w:tc>
          <w:tcPr>
            <w:tcW w:w="1873" w:type="dxa"/>
            <w:gridSpan w:val="2"/>
            <w:vAlign w:val="center"/>
          </w:tcPr>
          <w:p w:rsidR="00FF6F9A" w:rsidRDefault="00FF6F9A" w:rsidP="00344E42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191" w:type="dxa"/>
            <w:vAlign w:val="center"/>
          </w:tcPr>
          <w:p w:rsidR="00FF6F9A" w:rsidRDefault="00FF6F9A" w:rsidP="00344E42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601" w:type="dxa"/>
            <w:vAlign w:val="center"/>
          </w:tcPr>
          <w:p w:rsidR="00FF6F9A" w:rsidRPr="00991A75" w:rsidRDefault="00FF6F9A" w:rsidP="00344E42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418" w:type="dxa"/>
            <w:vAlign w:val="center"/>
          </w:tcPr>
          <w:p w:rsidR="00FF6F9A" w:rsidRPr="00991A75" w:rsidRDefault="00FF6F9A" w:rsidP="00344E42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программы</w:t>
            </w:r>
          </w:p>
        </w:tc>
      </w:tr>
      <w:tr w:rsidR="00FC2E3E" w:rsidRPr="00147A47" w:rsidTr="00FC2E3E">
        <w:tc>
          <w:tcPr>
            <w:tcW w:w="1071" w:type="dxa"/>
          </w:tcPr>
          <w:p w:rsidR="001C352E" w:rsidRPr="00147A47" w:rsidRDefault="001C352E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4" w:type="dxa"/>
          </w:tcPr>
          <w:p w:rsidR="001C352E" w:rsidRPr="00F757B9" w:rsidRDefault="0024487C" w:rsidP="003741D7">
            <w:pPr>
              <w:spacing w:before="0" w:after="0"/>
              <w:ind w:right="0"/>
              <w:jc w:val="both"/>
            </w:pPr>
            <w:ins w:id="659" w:author="admin" w:date="2017-02-28T15:29:00Z">
              <w:r w:rsidRPr="00407F9D">
                <w:t>В соответствии с требованиями инс</w:t>
              </w:r>
              <w:r w:rsidRPr="00407F9D">
                <w:t>т</w:t>
              </w:r>
              <w:r w:rsidRPr="00407F9D">
                <w:t>рукции по эксплуатации РУ [5], при отключенном АРМ реактора, пер</w:t>
              </w:r>
              <w:r w:rsidRPr="00407F9D">
                <w:t>е</w:t>
              </w:r>
              <w:r w:rsidRPr="00407F9D">
                <w:t xml:space="preserve">мещением 10 группы ОР СУЗ </w:t>
              </w:r>
              <w:r>
                <w:t>вверх</w:t>
              </w:r>
              <w:r w:rsidRPr="00407F9D">
                <w:t xml:space="preserve"> в режиме ручного группового управл</w:t>
              </w:r>
              <w:r w:rsidRPr="00407F9D">
                <w:t>е</w:t>
              </w:r>
              <w:r w:rsidRPr="00407F9D">
                <w:t xml:space="preserve">ния </w:t>
              </w:r>
              <w:r>
                <w:t>и, при необходимости, кратк</w:t>
              </w:r>
              <w:r>
                <w:t>о</w:t>
              </w:r>
              <w:r>
                <w:t>временным вводом в 1 контур ди</w:t>
              </w:r>
              <w:r>
                <w:t>с</w:t>
              </w:r>
              <w:r>
                <w:t xml:space="preserve">тиллята для поддержания положения </w:t>
              </w:r>
              <w:r>
                <w:lastRenderedPageBreak/>
                <w:t>10 группы ОР СУЗ в интервале 70-90 % </w:t>
              </w:r>
              <w:proofErr w:type="spellStart"/>
              <w:proofErr w:type="gramStart"/>
              <w:r>
                <w:t>Н</w:t>
              </w:r>
              <w:r w:rsidRPr="0094071C">
                <w:rPr>
                  <w:vertAlign w:val="subscript"/>
                </w:rPr>
                <w:t>аз</w:t>
              </w:r>
              <w:proofErr w:type="spellEnd"/>
              <w:proofErr w:type="gramEnd"/>
              <w:r>
                <w:t>, увеличить</w:t>
              </w:r>
              <w:r w:rsidRPr="00407F9D">
                <w:t xml:space="preserve"> мощность реа</w:t>
              </w:r>
              <w:r w:rsidRPr="00407F9D">
                <w:t>к</w:t>
              </w:r>
              <w:r w:rsidRPr="00407F9D">
                <w:t xml:space="preserve">тора </w:t>
              </w:r>
            </w:ins>
            <w:del w:id="660" w:author="admin" w:date="2017-02-28T15:31:00Z">
              <w:r w:rsidR="001C352E" w:rsidDel="003741D7">
                <w:delText xml:space="preserve">В </w:delText>
              </w:r>
            </w:del>
            <w:ins w:id="661" w:author="admin" w:date="2017-02-28T15:31:00Z">
              <w:r w:rsidR="003741D7" w:rsidRPr="00407F9D">
                <w:t xml:space="preserve">до </w:t>
              </w:r>
              <w:r w:rsidR="003741D7">
                <w:t>40</w:t>
              </w:r>
              <w:r w:rsidR="003741D7" w:rsidRPr="0024487C">
                <w:rPr>
                  <w:u w:val="single"/>
                </w:rPr>
                <w:t>+</w:t>
              </w:r>
              <w:r w:rsidR="003741D7">
                <w:t>1</w:t>
              </w:r>
              <w:r w:rsidR="003741D7" w:rsidRPr="00407F9D">
                <w:t> % </w:t>
              </w:r>
              <w:r w:rsidR="003741D7" w:rsidRPr="0094071C">
                <w:rPr>
                  <w:lang w:val="en-US"/>
                </w:rPr>
                <w:t>N</w:t>
              </w:r>
              <w:r w:rsidR="003741D7" w:rsidRPr="0094071C">
                <w:rPr>
                  <w:sz w:val="32"/>
                  <w:szCs w:val="32"/>
                  <w:vertAlign w:val="subscript"/>
                </w:rPr>
                <w:t>ном</w:t>
              </w:r>
              <w:r w:rsidR="003741D7" w:rsidRPr="0094071C">
                <w:rPr>
                  <w:vertAlign w:val="superscript"/>
                </w:rPr>
                <w:t xml:space="preserve"> </w:t>
              </w:r>
              <w:r w:rsidR="003741D7" w:rsidRPr="00407F9D">
                <w:t>по показаниям АКНП</w:t>
              </w:r>
            </w:ins>
            <w:del w:id="662" w:author="admin" w:date="2017-02-28T15:31:00Z">
              <w:r w:rsidR="001C352E" w:rsidDel="003741D7">
                <w:delText>соответствии с инструкцией по эксплуатации РУ при отключе</w:delText>
              </w:r>
              <w:r w:rsidR="001C352E" w:rsidDel="003741D7">
                <w:delText>н</w:delText>
              </w:r>
              <w:r w:rsidR="001C352E" w:rsidDel="003741D7">
                <w:delText>ном АРМ реактора</w:delText>
              </w:r>
              <w:r w:rsidR="001C352E" w:rsidRPr="002A700F" w:rsidDel="003741D7">
                <w:delText xml:space="preserve"> </w:delText>
              </w:r>
              <w:r w:rsidR="001C352E" w:rsidDel="003741D7">
                <w:delText>перемещением 10 группы ОР СУЗ вверх в режиме ру</w:delText>
              </w:r>
              <w:r w:rsidR="001C352E" w:rsidDel="003741D7">
                <w:delText>ч</w:delText>
              </w:r>
              <w:r w:rsidR="001C352E" w:rsidDel="003741D7">
                <w:delText>ного группового управления и допо</w:delText>
              </w:r>
              <w:r w:rsidR="001C352E" w:rsidDel="003741D7">
                <w:delText>л</w:delText>
              </w:r>
              <w:r w:rsidR="001C352E" w:rsidDel="003741D7">
                <w:delText>нительным</w:delText>
              </w:r>
            </w:del>
            <w:r w:rsidR="001C352E">
              <w:t xml:space="preserve"> </w:t>
            </w:r>
          </w:p>
        </w:tc>
        <w:tc>
          <w:tcPr>
            <w:tcW w:w="1843" w:type="dxa"/>
          </w:tcPr>
          <w:p w:rsidR="001C352E" w:rsidRDefault="001C352E" w:rsidP="00202A0A">
            <w:pPr>
              <w:pStyle w:val="afd"/>
              <w:jc w:val="both"/>
            </w:pPr>
            <w:del w:id="663" w:author="admin" w:date="2017-02-28T15:33:00Z">
              <w:r w:rsidDel="003741D7">
                <w:lastRenderedPageBreak/>
                <w:delText>Запись в опер</w:delText>
              </w:r>
              <w:r w:rsidDel="003741D7">
                <w:delText>а</w:delText>
              </w:r>
              <w:r w:rsidDel="003741D7">
                <w:delText>тивном журн</w:delText>
              </w:r>
              <w:r w:rsidDel="003741D7">
                <w:delText>а</w:delText>
              </w:r>
              <w:r w:rsidDel="003741D7">
                <w:delText>ле ВИУР</w:delText>
              </w:r>
              <w:r w:rsidR="00444D6E" w:rsidDel="003741D7">
                <w:delText>-4</w:delText>
              </w:r>
            </w:del>
            <w:r>
              <w:t>. Показания АКНП</w:t>
            </w:r>
            <w:ins w:id="664" w:author="admin" w:date="2017-02-28T15:33:00Z">
              <w:r w:rsidR="003741D7">
                <w:t>,</w:t>
              </w:r>
            </w:ins>
            <w:del w:id="665" w:author="admin" w:date="2017-02-28T15:33:00Z">
              <w:r w:rsidDel="003741D7">
                <w:delText xml:space="preserve"> и </w:delText>
              </w:r>
            </w:del>
            <w:r w:rsidRPr="005C23F1">
              <w:t>СВРК</w:t>
            </w:r>
            <w:ins w:id="666" w:author="admin" w:date="2017-02-28T15:33:00Z">
              <w:r w:rsidR="003741D7">
                <w:t xml:space="preserve">, </w:t>
              </w:r>
              <w:r w:rsidR="003741D7">
                <w:t>(ВК) АРМ ВИУР и АРМ ВИУТ</w:t>
              </w:r>
            </w:ins>
            <w:del w:id="667" w:author="admin" w:date="2017-02-28T15:33:00Z">
              <w:r w:rsidRPr="005C23F1" w:rsidDel="003741D7">
                <w:delText xml:space="preserve"> </w:delText>
              </w:r>
            </w:del>
          </w:p>
        </w:tc>
        <w:tc>
          <w:tcPr>
            <w:tcW w:w="1441" w:type="dxa"/>
            <w:gridSpan w:val="2"/>
          </w:tcPr>
          <w:p w:rsidR="001C352E" w:rsidRPr="00797C4E" w:rsidRDefault="001C352E" w:rsidP="00202A0A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54" w:type="dxa"/>
          </w:tcPr>
          <w:p w:rsidR="001C352E" w:rsidRDefault="001C352E" w:rsidP="00202A0A">
            <w:pPr>
              <w:spacing w:before="0" w:after="0"/>
              <w:ind w:right="0"/>
              <w:jc w:val="both"/>
            </w:pPr>
            <w:r w:rsidRPr="004D571F">
              <w:t>ВИУР</w:t>
            </w:r>
            <w:r w:rsidR="005E5027">
              <w:t>-4</w:t>
            </w:r>
            <w:ins w:id="668" w:author="admin" w:date="2017-02-28T15:34:00Z">
              <w:r w:rsidR="003741D7">
                <w:t>, ВИУТ-4</w:t>
              </w:r>
            </w:ins>
          </w:p>
        </w:tc>
        <w:tc>
          <w:tcPr>
            <w:tcW w:w="2191" w:type="dxa"/>
          </w:tcPr>
          <w:p w:rsidR="001C352E" w:rsidRPr="003314CD" w:rsidRDefault="001C352E" w:rsidP="00202A0A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</w:tc>
        <w:tc>
          <w:tcPr>
            <w:tcW w:w="1601" w:type="dxa"/>
          </w:tcPr>
          <w:p w:rsidR="001C352E" w:rsidRDefault="001C352E" w:rsidP="004B6B08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1C352E" w:rsidRDefault="001C352E" w:rsidP="004B6B08">
            <w:pPr>
              <w:spacing w:before="0" w:after="0"/>
              <w:ind w:right="0"/>
              <w:jc w:val="both"/>
            </w:pPr>
          </w:p>
        </w:tc>
      </w:tr>
      <w:tr w:rsidR="00FC2E3E" w:rsidRPr="00147A47" w:rsidTr="00FC2E3E">
        <w:tc>
          <w:tcPr>
            <w:tcW w:w="1071" w:type="dxa"/>
          </w:tcPr>
          <w:p w:rsidR="001C352E" w:rsidRPr="00147A47" w:rsidRDefault="001C352E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4" w:type="dxa"/>
          </w:tcPr>
          <w:p w:rsidR="001C352E" w:rsidDel="003741D7" w:rsidRDefault="003741D7" w:rsidP="00684E6C">
            <w:pPr>
              <w:spacing w:before="0" w:after="0"/>
              <w:ind w:right="0"/>
              <w:jc w:val="both"/>
              <w:rPr>
                <w:del w:id="669" w:author="admin" w:date="2017-02-28T15:31:00Z"/>
              </w:rPr>
            </w:pPr>
            <w:ins w:id="670" w:author="admin" w:date="2017-02-28T15:31:00Z">
              <w:r w:rsidRPr="00407F9D">
                <w:t>Изменением положения</w:t>
              </w:r>
              <w:r>
                <w:t xml:space="preserve"> 10 группы ОР СУЗ стабилизировать мощность реактора на уровне 40 </w:t>
              </w:r>
              <w:r w:rsidRPr="003D70B0">
                <w:t>%</w:t>
              </w:r>
              <w:r>
                <w:t> </w:t>
              </w:r>
              <w:proofErr w:type="spellStart"/>
              <w:proofErr w:type="gramStart"/>
              <w:r w:rsidRPr="003D70B0">
                <w:t>N</w:t>
              </w:r>
              <w:proofErr w:type="gramEnd"/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>
                <w:t xml:space="preserve"> по п</w:t>
              </w:r>
              <w:r>
                <w:t>о</w:t>
              </w:r>
              <w:r>
                <w:t>казаниям АКНП. В течение ~10 мин выполнить регистрацию параметров при стаб</w:t>
              </w:r>
              <w:r>
                <w:t>и</w:t>
              </w:r>
              <w:r>
                <w:t xml:space="preserve">лизированных параметрах РУ. </w:t>
              </w:r>
              <w:r w:rsidRPr="00382922">
                <w:t>При этом: -</w:t>
              </w:r>
              <w:r>
                <w:t xml:space="preserve"> положение ОР СУЗ не изменять; - </w:t>
              </w:r>
              <w:r w:rsidRPr="00382922">
                <w:t>д</w:t>
              </w:r>
              <w:r>
                <w:t xml:space="preserve">авление (абсолютное) в первом контуре </w:t>
              </w:r>
              <w:r w:rsidRPr="00EA079B">
                <w:t>от 158 до 162 кгс/см</w:t>
              </w:r>
              <w:r w:rsidRPr="0094071C">
                <w:rPr>
                  <w:vertAlign w:val="superscript"/>
                </w:rPr>
                <w:t>2</w:t>
              </w:r>
              <w:r w:rsidRPr="00EA079B">
                <w:t xml:space="preserve"> (от 15,5 до 15,9 МПа)</w:t>
              </w:r>
              <w:r>
                <w:t xml:space="preserve"> по</w:t>
              </w:r>
              <w:r>
                <w:t>д</w:t>
              </w:r>
              <w:r>
                <w:t>держивать работой электронагревателей и кл</w:t>
              </w:r>
              <w:r>
                <w:t>а</w:t>
              </w:r>
              <w:r>
                <w:t>панов впрыска в КД в автоматич</w:t>
              </w:r>
              <w:r>
                <w:t>е</w:t>
              </w:r>
              <w:r>
                <w:t>ском режиме</w:t>
              </w:r>
              <w:r w:rsidRPr="003B574A">
                <w:t>;</w:t>
              </w:r>
              <w:r>
                <w:t xml:space="preserve"> -давление (а</w:t>
              </w:r>
              <w:r>
                <w:t>б</w:t>
              </w:r>
              <w:r>
                <w:t>солютное) пара в ПГ от 62</w:t>
              </w:r>
              <w:r w:rsidRPr="00534558">
                <w:t xml:space="preserve"> </w:t>
              </w:r>
              <w:r>
                <w:t>до 66</w:t>
              </w:r>
              <w:r w:rsidRPr="00534558">
                <w:t xml:space="preserve"> </w:t>
              </w:r>
              <w:r w:rsidRPr="00BF63D5">
                <w:t>кгс/см</w:t>
              </w:r>
              <w:r w:rsidRPr="0094071C">
                <w:rPr>
                  <w:vertAlign w:val="superscript"/>
                </w:rPr>
                <w:t xml:space="preserve">2 </w:t>
              </w:r>
              <w:r>
                <w:t xml:space="preserve"> (от 6,08 до 6,46 МПа ), температуру теплон</w:t>
              </w:r>
              <w:r>
                <w:t>о</w:t>
              </w:r>
              <w:r>
                <w:t xml:space="preserve">сителя на входе в реактор от </w:t>
              </w:r>
              <w:r w:rsidRPr="00534558">
                <w:t>2</w:t>
              </w:r>
              <w:r>
                <w:t>76 до 281</w:t>
              </w:r>
              <w:proofErr w:type="gramStart"/>
              <w:r w:rsidRPr="0094071C">
                <w:sym w:font="Symbol" w:char="F0B0"/>
              </w:r>
              <w:r w:rsidRPr="00534558">
                <w:t>С</w:t>
              </w:r>
              <w:proofErr w:type="gramEnd"/>
              <w:r>
                <w:t xml:space="preserve"> поддерживать работой БРУ-СН (БРУ-К) в автоматическом </w:t>
              </w:r>
              <w:proofErr w:type="gramStart"/>
              <w:r>
                <w:t>режиме</w:t>
              </w:r>
              <w:proofErr w:type="gramEnd"/>
              <w:r>
                <w:t>. Допускается работа БРУ-СН (</w:t>
              </w:r>
              <w:proofErr w:type="gramStart"/>
              <w:r>
                <w:t>БРУ-К</w:t>
              </w:r>
              <w:proofErr w:type="gramEnd"/>
              <w:r>
                <w:t>) в дистанционном режиме. Тогда ВИУТ должен поддерживать давл</w:t>
              </w:r>
              <w:r>
                <w:t>е</w:t>
              </w:r>
              <w:r>
                <w:t>ние пара в ПГ регулированием расх</w:t>
              </w:r>
              <w:r>
                <w:t>о</w:t>
              </w:r>
              <w:r>
                <w:t>да пара через БРУ-СН (</w:t>
              </w:r>
              <w:proofErr w:type="gramStart"/>
              <w:r>
                <w:t>БРУ-</w:t>
              </w:r>
              <w:r>
                <w:lastRenderedPageBreak/>
                <w:t>К</w:t>
              </w:r>
              <w:proofErr w:type="gramEnd"/>
              <w:r>
                <w:t>)</w:t>
              </w:r>
            </w:ins>
            <w:del w:id="671" w:author="admin" w:date="2017-02-28T15:31:00Z">
              <w:r w:rsidR="001C352E" w:rsidDel="003741D7">
                <w:delText>Стабилизировать мощность реакт</w:delText>
              </w:r>
              <w:r w:rsidR="001C352E" w:rsidDel="003741D7">
                <w:delText>о</w:delText>
              </w:r>
              <w:r w:rsidR="001C352E" w:rsidDel="003741D7">
                <w:delText>ра на уровне 40</w:delText>
              </w:r>
              <w:r w:rsidR="001C352E" w:rsidRPr="003A60A6" w:rsidDel="003741D7">
                <w:rPr>
                  <w:u w:val="single"/>
                </w:rPr>
                <w:delText>+</w:delText>
              </w:r>
              <w:r w:rsidR="001C352E" w:rsidRPr="000F2BEE" w:rsidDel="003741D7">
                <w:delText>1</w:delText>
              </w:r>
              <w:r w:rsidR="001C352E" w:rsidDel="003741D7">
                <w:delText>%N</w:delText>
              </w:r>
              <w:r w:rsidR="001C352E" w:rsidRPr="001C2048" w:rsidDel="003741D7">
                <w:rPr>
                  <w:sz w:val="32"/>
                  <w:szCs w:val="32"/>
                  <w:vertAlign w:val="subscript"/>
                </w:rPr>
                <w:delText>ном</w:delText>
              </w:r>
              <w:r w:rsidR="001C352E" w:rsidDel="003741D7">
                <w:delText xml:space="preserve"> по показ</w:delText>
              </w:r>
              <w:r w:rsidR="001C352E" w:rsidDel="003741D7">
                <w:delText>а</w:delText>
              </w:r>
              <w:r w:rsidR="001C352E" w:rsidDel="003741D7">
                <w:delText>ниям АКНП. Поддерживать основные параметры РУ (температуру, давл</w:delText>
              </w:r>
              <w:r w:rsidR="001C352E" w:rsidDel="003741D7">
                <w:delText>е</w:delText>
              </w:r>
              <w:r w:rsidR="001C352E" w:rsidDel="003741D7">
                <w:delText xml:space="preserve">ние, мощность) в течение </w:delText>
              </w:r>
              <w:r w:rsidR="001C352E" w:rsidRPr="009E2D46" w:rsidDel="003741D7">
                <w:delText xml:space="preserve">~10 </w:delText>
              </w:r>
              <w:r w:rsidR="001C352E" w:rsidDel="003741D7">
                <w:delText xml:space="preserve">минут. </w:delText>
              </w:r>
            </w:del>
          </w:p>
          <w:p w:rsidR="00A97610" w:rsidDel="003741D7" w:rsidRDefault="00A97610" w:rsidP="00684E6C">
            <w:pPr>
              <w:spacing w:before="0" w:after="0"/>
              <w:ind w:right="0"/>
              <w:jc w:val="both"/>
              <w:rPr>
                <w:del w:id="672" w:author="admin" w:date="2017-02-28T15:31:00Z"/>
              </w:rPr>
            </w:pPr>
          </w:p>
          <w:p w:rsidR="006747D2" w:rsidRPr="00C706B4" w:rsidRDefault="006747D2" w:rsidP="00684E6C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1C352E" w:rsidRDefault="001C352E" w:rsidP="00684E6C">
            <w:pPr>
              <w:pStyle w:val="afd"/>
              <w:jc w:val="both"/>
            </w:pPr>
            <w:r>
              <w:lastRenderedPageBreak/>
              <w:t>Показания АКНП, СВРК</w:t>
            </w:r>
            <w:ins w:id="673" w:author="admin" w:date="2017-02-28T15:32:00Z">
              <w:r w:rsidR="003741D7">
                <w:t>,</w:t>
              </w:r>
            </w:ins>
            <w:del w:id="674" w:author="admin" w:date="2017-02-28T15:32:00Z">
              <w:r w:rsidDel="003741D7">
                <w:delText xml:space="preserve"> и </w:delText>
              </w:r>
            </w:del>
            <w:r>
              <w:t>АОП</w:t>
            </w:r>
            <w:ins w:id="675" w:author="admin" w:date="2017-02-28T15:32:00Z">
              <w:r w:rsidR="003741D7">
                <w:t xml:space="preserve">, </w:t>
              </w:r>
              <w:r w:rsidR="003741D7">
                <w:t>(ВК) АРМ ВИУР и АРМ ВИУТ</w:t>
              </w:r>
            </w:ins>
          </w:p>
        </w:tc>
        <w:tc>
          <w:tcPr>
            <w:tcW w:w="1441" w:type="dxa"/>
            <w:gridSpan w:val="2"/>
          </w:tcPr>
          <w:p w:rsidR="001C352E" w:rsidRPr="00797C4E" w:rsidRDefault="001C352E" w:rsidP="00684E6C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54" w:type="dxa"/>
          </w:tcPr>
          <w:p w:rsidR="001C352E" w:rsidRDefault="001C352E" w:rsidP="00684E6C">
            <w:pPr>
              <w:spacing w:before="0" w:after="0"/>
              <w:ind w:right="0"/>
              <w:jc w:val="both"/>
              <w:rPr>
                <w:ins w:id="676" w:author="admin" w:date="2017-02-28T15:34:00Z"/>
              </w:rPr>
            </w:pPr>
            <w:r w:rsidRPr="004D571F">
              <w:t>ВИУР</w:t>
            </w:r>
            <w:r w:rsidR="005E5027">
              <w:t>-4</w:t>
            </w:r>
            <w:ins w:id="677" w:author="admin" w:date="2017-02-28T15:34:00Z">
              <w:r w:rsidR="003741D7">
                <w:t>,</w:t>
              </w:r>
            </w:ins>
          </w:p>
          <w:p w:rsidR="003741D7" w:rsidRDefault="003741D7" w:rsidP="00684E6C">
            <w:pPr>
              <w:spacing w:before="0" w:after="0"/>
              <w:ind w:right="0"/>
              <w:jc w:val="both"/>
            </w:pPr>
            <w:ins w:id="678" w:author="admin" w:date="2017-02-28T15:34:00Z">
              <w:r>
                <w:t>ВИУТ-4</w:t>
              </w:r>
            </w:ins>
          </w:p>
        </w:tc>
        <w:tc>
          <w:tcPr>
            <w:tcW w:w="2191" w:type="dxa"/>
          </w:tcPr>
          <w:p w:rsidR="001C352E" w:rsidRDefault="001C352E" w:rsidP="00684E6C">
            <w:pPr>
              <w:spacing w:before="0" w:after="0"/>
              <w:ind w:right="0"/>
              <w:jc w:val="both"/>
            </w:pPr>
            <w:r>
              <w:t>НСБ</w:t>
            </w:r>
            <w:r w:rsidR="005E5027">
              <w:t>-4</w:t>
            </w:r>
            <w:r w:rsidRPr="004D571F">
              <w:t xml:space="preserve">, </w:t>
            </w:r>
            <w:r>
              <w:t>ТРИ</w:t>
            </w:r>
          </w:p>
          <w:p w:rsidR="001C352E" w:rsidRPr="00C82DB4" w:rsidRDefault="001C352E" w:rsidP="00684E6C">
            <w:pPr>
              <w:spacing w:before="0" w:after="0"/>
              <w:ind w:right="0"/>
              <w:jc w:val="both"/>
            </w:pPr>
          </w:p>
        </w:tc>
        <w:tc>
          <w:tcPr>
            <w:tcW w:w="1601" w:type="dxa"/>
          </w:tcPr>
          <w:p w:rsidR="001C352E" w:rsidRDefault="001C352E" w:rsidP="004B6B08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1C352E" w:rsidRDefault="001C352E" w:rsidP="004B6B08">
            <w:pPr>
              <w:spacing w:before="0" w:after="0"/>
              <w:ind w:right="0"/>
              <w:jc w:val="both"/>
            </w:pPr>
          </w:p>
        </w:tc>
      </w:tr>
      <w:tr w:rsidR="00FC2E3E" w:rsidRPr="00147A47" w:rsidTr="00FC2E3E">
        <w:tc>
          <w:tcPr>
            <w:tcW w:w="1071" w:type="dxa"/>
          </w:tcPr>
          <w:p w:rsidR="001C352E" w:rsidRPr="00147A47" w:rsidRDefault="001C352E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4" w:type="dxa"/>
          </w:tcPr>
          <w:p w:rsidR="001C352E" w:rsidRDefault="001C352E" w:rsidP="005019B8">
            <w:pPr>
              <w:spacing w:before="0" w:after="0"/>
              <w:ind w:right="0"/>
              <w:jc w:val="both"/>
            </w:pPr>
            <w:r w:rsidRPr="00F757B9">
              <w:t>Определить усредненные на интерв</w:t>
            </w:r>
            <w:r w:rsidRPr="00F757B9">
              <w:t>а</w:t>
            </w:r>
            <w:r w:rsidRPr="00F757B9">
              <w:t>ле времени 1</w:t>
            </w:r>
            <w:r>
              <w:t>0</w:t>
            </w:r>
            <w:r w:rsidRPr="00F757B9">
              <w:t xml:space="preserve"> минут: средневзвеше</w:t>
            </w:r>
            <w:r w:rsidRPr="00F757B9">
              <w:t>н</w:t>
            </w:r>
            <w:r w:rsidRPr="00F757B9">
              <w:t>ную мощность реактора, рассчита</w:t>
            </w:r>
            <w:r w:rsidRPr="00F757B9">
              <w:t>н</w:t>
            </w:r>
            <w:r w:rsidRPr="00F757B9">
              <w:t>ную в СВРК (N</w:t>
            </w:r>
            <w:r>
              <w:rPr>
                <w:vertAlign w:val="subscript"/>
              </w:rPr>
              <w:t>АКЗ</w:t>
            </w:r>
            <w:r w:rsidRPr="00F757B9">
              <w:t xml:space="preserve">) </w:t>
            </w:r>
            <w:r w:rsidR="007A2870" w:rsidRPr="00F757B9">
              <w:t xml:space="preserve">и </w:t>
            </w:r>
            <w:proofErr w:type="spellStart"/>
            <w:r w:rsidR="007A2870" w:rsidRPr="00F757B9">
              <w:t>поканальные</w:t>
            </w:r>
            <w:proofErr w:type="spellEnd"/>
            <w:r w:rsidR="007A2870" w:rsidRPr="00F757B9">
              <w:t xml:space="preserve"> показания нейтронной мощности в </w:t>
            </w:r>
            <w:r w:rsidR="007A2870">
              <w:t>диапазоне РД</w:t>
            </w:r>
            <w:proofErr w:type="gramStart"/>
            <w:r w:rsidR="007A2870">
              <w:t>2</w:t>
            </w:r>
            <w:proofErr w:type="gramEnd"/>
            <w:r w:rsidR="007A2870" w:rsidRPr="00F757B9">
              <w:t xml:space="preserve"> (N</w:t>
            </w:r>
            <w:r w:rsidR="007A2870" w:rsidRPr="001C2048">
              <w:rPr>
                <w:sz w:val="32"/>
                <w:szCs w:val="32"/>
                <w:vertAlign w:val="subscript"/>
              </w:rPr>
              <w:t>рд2</w:t>
            </w:r>
            <w:r w:rsidR="007A2870" w:rsidRPr="00F757B9">
              <w:t>). Провести ан</w:t>
            </w:r>
            <w:r w:rsidR="007A2870" w:rsidRPr="00F757B9">
              <w:t>а</w:t>
            </w:r>
            <w:r w:rsidR="007A2870" w:rsidRPr="00F757B9">
              <w:t>лиз результатов измерений и опред</w:t>
            </w:r>
            <w:r w:rsidR="007A2870" w:rsidRPr="00F757B9">
              <w:t>е</w:t>
            </w:r>
            <w:r w:rsidR="007A2870" w:rsidRPr="00F757B9">
              <w:t>лить разность |N</w:t>
            </w:r>
            <w:r w:rsidR="007A2870" w:rsidRPr="001C2048">
              <w:rPr>
                <w:sz w:val="32"/>
                <w:szCs w:val="32"/>
                <w:vertAlign w:val="subscript"/>
              </w:rPr>
              <w:t>рд2</w:t>
            </w:r>
            <w:r w:rsidR="007A2870" w:rsidRPr="00F757B9">
              <w:t>-N</w:t>
            </w:r>
            <w:r w:rsidR="007A2870">
              <w:rPr>
                <w:vertAlign w:val="subscript"/>
              </w:rPr>
              <w:t>АКЗ</w:t>
            </w:r>
            <w:r w:rsidR="007A2870" w:rsidRPr="00F757B9">
              <w:t>|</w:t>
            </w:r>
            <w:r w:rsidR="007A2870">
              <w:t xml:space="preserve"> </w:t>
            </w:r>
            <w:r w:rsidR="007A2870" w:rsidRPr="00F757B9">
              <w:t>для каждого канала АКНП</w:t>
            </w:r>
          </w:p>
          <w:p w:rsidR="006747D2" w:rsidRDefault="006747D2" w:rsidP="005019B8">
            <w:pPr>
              <w:spacing w:before="0" w:after="0"/>
              <w:ind w:right="0"/>
              <w:jc w:val="both"/>
            </w:pPr>
          </w:p>
          <w:p w:rsidR="007A2870" w:rsidRDefault="007A2870" w:rsidP="005019B8">
            <w:pPr>
              <w:spacing w:before="0" w:after="0"/>
              <w:ind w:right="0"/>
              <w:jc w:val="both"/>
            </w:pPr>
          </w:p>
          <w:p w:rsidR="00A97610" w:rsidRPr="00D471CA" w:rsidRDefault="00A97610" w:rsidP="005019B8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1C352E" w:rsidRDefault="001C352E" w:rsidP="005019B8">
            <w:pPr>
              <w:pStyle w:val="afd"/>
              <w:jc w:val="both"/>
            </w:pPr>
            <w:r>
              <w:t xml:space="preserve">Показания АКНП, СВРК и АОП. </w:t>
            </w:r>
          </w:p>
        </w:tc>
        <w:tc>
          <w:tcPr>
            <w:tcW w:w="1441" w:type="dxa"/>
            <w:gridSpan w:val="2"/>
          </w:tcPr>
          <w:p w:rsidR="001C352E" w:rsidRPr="00797C4E" w:rsidRDefault="001C352E" w:rsidP="004B6B08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54" w:type="dxa"/>
          </w:tcPr>
          <w:p w:rsidR="001C352E" w:rsidRPr="004D571F" w:rsidRDefault="001C352E" w:rsidP="004B6B08">
            <w:pPr>
              <w:spacing w:before="0" w:after="0"/>
              <w:ind w:right="0"/>
              <w:jc w:val="both"/>
            </w:pPr>
            <w:r>
              <w:t>Специалист по регистрации параметров</w:t>
            </w:r>
          </w:p>
        </w:tc>
        <w:tc>
          <w:tcPr>
            <w:tcW w:w="2191" w:type="dxa"/>
          </w:tcPr>
          <w:p w:rsidR="001C352E" w:rsidRPr="004D571F" w:rsidRDefault="001C352E" w:rsidP="004B6B08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601" w:type="dxa"/>
          </w:tcPr>
          <w:p w:rsidR="001C352E" w:rsidRDefault="001C352E" w:rsidP="004B6B08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1C352E" w:rsidRDefault="001C352E" w:rsidP="004B6B08">
            <w:pPr>
              <w:spacing w:before="0" w:after="0"/>
              <w:ind w:right="0"/>
              <w:jc w:val="both"/>
            </w:pPr>
          </w:p>
        </w:tc>
      </w:tr>
    </w:tbl>
    <w:p w:rsidR="00CF5571" w:rsidRDefault="00CF5571" w:rsidP="00CF5571">
      <w:pPr>
        <w:tabs>
          <w:tab w:val="left" w:pos="255"/>
        </w:tabs>
        <w:spacing w:before="240" w:after="240"/>
        <w:ind w:right="0"/>
        <w:jc w:val="center"/>
      </w:pPr>
      <w:r>
        <w:t xml:space="preserve">Продолжение </w:t>
      </w:r>
      <w:r w:rsidRPr="00D52F14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1"/>
        <w:gridCol w:w="4172"/>
        <w:gridCol w:w="1843"/>
        <w:gridCol w:w="1423"/>
        <w:gridCol w:w="19"/>
        <w:gridCol w:w="1818"/>
        <w:gridCol w:w="2227"/>
        <w:gridCol w:w="1600"/>
        <w:gridCol w:w="1418"/>
      </w:tblGrid>
      <w:tr w:rsidR="005C7904" w:rsidRPr="00147A47" w:rsidTr="005C7904">
        <w:tc>
          <w:tcPr>
            <w:tcW w:w="1072" w:type="dxa"/>
            <w:vAlign w:val="center"/>
          </w:tcPr>
          <w:p w:rsidR="00C45D03" w:rsidRDefault="00C45D03" w:rsidP="00E50B25">
            <w:pPr>
              <w:spacing w:before="0" w:after="0"/>
              <w:ind w:right="0"/>
              <w:jc w:val="center"/>
            </w:pPr>
            <w:r>
              <w:t>№</w:t>
            </w:r>
          </w:p>
          <w:p w:rsidR="00C45D03" w:rsidRPr="00147A47" w:rsidRDefault="00C45D03" w:rsidP="00E50B25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Pr="00147A47">
              <w:t>ага</w:t>
            </w:r>
            <w:r>
              <w:t xml:space="preserve"> (блока шагов)</w:t>
            </w:r>
          </w:p>
        </w:tc>
        <w:tc>
          <w:tcPr>
            <w:tcW w:w="4173" w:type="dxa"/>
            <w:vAlign w:val="center"/>
          </w:tcPr>
          <w:p w:rsidR="00C45D03" w:rsidRDefault="00C45D03" w:rsidP="00E50B25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C45D03" w:rsidRDefault="00C45D03" w:rsidP="00E50B25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423" w:type="dxa"/>
            <w:vAlign w:val="center"/>
          </w:tcPr>
          <w:p w:rsidR="00C45D03" w:rsidRPr="00147A47" w:rsidRDefault="00C45D03" w:rsidP="00E50B25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C45D03" w:rsidRDefault="00C45D03" w:rsidP="00E50B25">
            <w:pPr>
              <w:spacing w:before="0" w:after="0"/>
              <w:ind w:right="0"/>
              <w:jc w:val="center"/>
            </w:pPr>
            <w:r w:rsidRPr="00147A47">
              <w:t>выполн</w:t>
            </w:r>
            <w:r w:rsidRPr="00147A47">
              <w:t>е</w:t>
            </w:r>
            <w:r w:rsidRPr="00147A47">
              <w:t>ния</w:t>
            </w:r>
          </w:p>
        </w:tc>
        <w:tc>
          <w:tcPr>
            <w:tcW w:w="1837" w:type="dxa"/>
            <w:gridSpan w:val="2"/>
            <w:vAlign w:val="center"/>
          </w:tcPr>
          <w:p w:rsidR="00C45D03" w:rsidRDefault="00C45D03" w:rsidP="00E50B25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27" w:type="dxa"/>
            <w:vAlign w:val="center"/>
          </w:tcPr>
          <w:p w:rsidR="00C45D03" w:rsidRDefault="00C45D03" w:rsidP="00E50B25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600" w:type="dxa"/>
            <w:vAlign w:val="center"/>
          </w:tcPr>
          <w:p w:rsidR="00C45D03" w:rsidRPr="00991A75" w:rsidRDefault="00C45D03" w:rsidP="00E50B25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418" w:type="dxa"/>
            <w:vAlign w:val="center"/>
          </w:tcPr>
          <w:p w:rsidR="00C45D03" w:rsidRPr="00991A75" w:rsidRDefault="00C45D03" w:rsidP="00E50B25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программы</w:t>
            </w:r>
          </w:p>
        </w:tc>
      </w:tr>
      <w:tr w:rsidR="005C7904" w:rsidRPr="00147A47" w:rsidTr="005C7904">
        <w:tc>
          <w:tcPr>
            <w:tcW w:w="1072" w:type="dxa"/>
          </w:tcPr>
          <w:p w:rsidR="00D52F14" w:rsidRPr="00147A47" w:rsidRDefault="00D52F14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3" w:type="dxa"/>
          </w:tcPr>
          <w:p w:rsidR="00D52F14" w:rsidDel="008149D3" w:rsidRDefault="008149D3" w:rsidP="003347DA">
            <w:pPr>
              <w:spacing w:before="0" w:after="0"/>
              <w:ind w:right="0"/>
              <w:jc w:val="both"/>
              <w:rPr>
                <w:del w:id="679" w:author="admin" w:date="2017-02-28T15:34:00Z"/>
              </w:rPr>
            </w:pPr>
            <w:proofErr w:type="gramStart"/>
            <w:ins w:id="680" w:author="admin" w:date="2017-02-28T15:34:00Z">
              <w:r w:rsidRPr="00B16341">
                <w:t>Если хотя бы по одному каналу АКНП разность |N</w:t>
              </w:r>
              <w:r w:rsidRPr="0094071C">
                <w:rPr>
                  <w:sz w:val="32"/>
                  <w:szCs w:val="32"/>
                  <w:vertAlign w:val="subscript"/>
                </w:rPr>
                <w:t>рд2</w:t>
              </w:r>
              <w:r w:rsidRPr="00B16341">
                <w:t>-N</w:t>
              </w:r>
              <w:r w:rsidRPr="0094071C">
                <w:rPr>
                  <w:vertAlign w:val="subscript"/>
                </w:rPr>
                <w:t>АКЗ</w:t>
              </w:r>
              <w:r w:rsidRPr="00B16341">
                <w:t>| будет больше 1 % </w:t>
              </w:r>
              <w:proofErr w:type="spellStart"/>
              <w:r w:rsidRPr="00B16341">
                <w:t>N</w:t>
              </w:r>
              <w:r w:rsidRPr="0094071C">
                <w:rPr>
                  <w:sz w:val="32"/>
                  <w:szCs w:val="32"/>
                  <w:vertAlign w:val="subscript"/>
                </w:rPr>
                <w:t>ном</w:t>
              </w:r>
              <w:proofErr w:type="spellEnd"/>
              <w:r w:rsidRPr="00B16341">
                <w:t>, то перед дальне</w:t>
              </w:r>
              <w:r w:rsidRPr="00B16341">
                <w:t>й</w:t>
              </w:r>
              <w:r w:rsidRPr="00B16341">
                <w:t>шим подъемом мощности, по рек</w:t>
              </w:r>
              <w:r w:rsidRPr="00B16341">
                <w:t>о</w:t>
              </w:r>
              <w:r w:rsidRPr="00B16341">
                <w:t>мендации ТРИ с разреш</w:t>
              </w:r>
              <w:r w:rsidRPr="00B16341">
                <w:t>е</w:t>
              </w:r>
              <w:r w:rsidRPr="00B16341">
                <w:t>ния НСБ</w:t>
              </w:r>
              <w:r>
                <w:t>-4</w:t>
              </w:r>
              <w:r w:rsidRPr="00B16341">
                <w:t xml:space="preserve"> </w:t>
              </w:r>
              <w:r w:rsidRPr="00B16341">
                <w:lastRenderedPageBreak/>
                <w:t xml:space="preserve">работы по настоящей программе </w:t>
              </w:r>
              <w:proofErr w:type="spellStart"/>
              <w:r w:rsidRPr="00B16341">
                <w:t>пр</w:t>
              </w:r>
              <w:r w:rsidRPr="00B16341">
                <w:t>и</w:t>
              </w:r>
              <w:r w:rsidRPr="00B16341">
                <w:t>останав</w:t>
              </w:r>
              <w:r w:rsidRPr="00355A8C">
                <w:t>в</w:t>
              </w:r>
              <w:r>
                <w:t>ить</w:t>
              </w:r>
              <w:proofErr w:type="spellEnd"/>
              <w:r w:rsidRPr="00B16341">
                <w:t>, выв</w:t>
              </w:r>
              <w:r>
                <w:t>ести</w:t>
              </w:r>
              <w:r w:rsidRPr="00B16341">
                <w:t xml:space="preserve"> из работы соо</w:t>
              </w:r>
              <w:r w:rsidRPr="00B16341">
                <w:t>т</w:t>
              </w:r>
              <w:r w:rsidRPr="00B16341">
                <w:t>ветствующий комплект АЗ-ПЗ по программе [17] и произв</w:t>
              </w:r>
              <w:r>
                <w:t>ести</w:t>
              </w:r>
              <w:r w:rsidRPr="00B16341">
                <w:t xml:space="preserve"> корре</w:t>
              </w:r>
              <w:r w:rsidRPr="00B16341">
                <w:t>к</w:t>
              </w:r>
              <w:r w:rsidRPr="00B16341">
                <w:t>тировк</w:t>
              </w:r>
              <w:r>
                <w:t>у</w:t>
              </w:r>
              <w:r w:rsidRPr="00B16341">
                <w:t xml:space="preserve"> пок</w:t>
              </w:r>
              <w:r w:rsidRPr="00B16341">
                <w:t>а</w:t>
              </w:r>
              <w:r w:rsidRPr="00B16341">
                <w:t>заний АКНП согласно программе [18] и руководству по эк</w:t>
              </w:r>
              <w:r w:rsidRPr="00B16341">
                <w:t>с</w:t>
              </w:r>
              <w:r w:rsidRPr="00B16341">
                <w:t>плуатации АКНП [6].</w:t>
              </w:r>
              <w:proofErr w:type="gramEnd"/>
              <w:r w:rsidRPr="00B16341">
                <w:t xml:space="preserve"> В процессе в</w:t>
              </w:r>
              <w:r w:rsidRPr="00B16341">
                <w:t>ы</w:t>
              </w:r>
              <w:r w:rsidRPr="00B16341">
                <w:t>полнения опер</w:t>
              </w:r>
              <w:r w:rsidRPr="00B16341">
                <w:t>а</w:t>
              </w:r>
              <w:r w:rsidRPr="00B16341">
                <w:t>ций по корректировке показаний АКНП в диапазоне РД</w:t>
              </w:r>
              <w:proofErr w:type="gramStart"/>
              <w:r w:rsidRPr="00B16341">
                <w:t>2</w:t>
              </w:r>
              <w:proofErr w:type="gramEnd"/>
              <w:r w:rsidRPr="00B16341">
                <w:t xml:space="preserve"> АНКП по программе [18] поддерж</w:t>
              </w:r>
              <w:r w:rsidRPr="00B16341">
                <w:t>и</w:t>
              </w:r>
              <w:r w:rsidRPr="00B16341">
                <w:t>вать основные параметры РУ в соо</w:t>
              </w:r>
              <w:r w:rsidRPr="00B16341">
                <w:t>т</w:t>
              </w:r>
              <w:r w:rsidRPr="00B16341">
                <w:t>ветствии с требованиями РТР [4] и ИЭ РУ [5].</w:t>
              </w:r>
              <w:r w:rsidRPr="00B16341">
                <w:br/>
                <w:t>При выявлении неисправности как</w:t>
              </w:r>
              <w:r w:rsidRPr="00B16341">
                <w:t>о</w:t>
              </w:r>
              <w:r w:rsidRPr="00B16341">
                <w:t>го-либо канала АКНП, устранить н</w:t>
              </w:r>
              <w:r w:rsidRPr="00B16341">
                <w:t>е</w:t>
              </w:r>
              <w:r w:rsidRPr="00B16341">
                <w:t>достаток, если нет такой возможн</w:t>
              </w:r>
              <w:r w:rsidRPr="00B16341">
                <w:t>о</w:t>
              </w:r>
              <w:r w:rsidRPr="00B16341">
                <w:t>сти, работы по программе приостан</w:t>
              </w:r>
              <w:r w:rsidRPr="00B16341">
                <w:t>о</w:t>
              </w:r>
              <w:r w:rsidRPr="00B16341">
                <w:t xml:space="preserve">вить до выяснения </w:t>
              </w:r>
              <w:r w:rsidRPr="003D7BDC">
                <w:t>и устранения пр</w:t>
              </w:r>
              <w:r w:rsidRPr="003D7BDC">
                <w:t>и</w:t>
              </w:r>
              <w:r w:rsidRPr="003D7BDC">
                <w:t>чин отказа</w:t>
              </w:r>
            </w:ins>
            <w:del w:id="681" w:author="admin" w:date="2017-02-28T15:34:00Z">
              <w:r w:rsidR="00D52F14" w:rsidRPr="00F757B9" w:rsidDel="008149D3">
                <w:delText>Если хотя бы по одному каналу АКНП разность |N</w:delText>
              </w:r>
              <w:r w:rsidR="00D52F14" w:rsidRPr="001C2048" w:rsidDel="008149D3">
                <w:rPr>
                  <w:sz w:val="32"/>
                  <w:szCs w:val="32"/>
                  <w:vertAlign w:val="subscript"/>
                </w:rPr>
                <w:delText>рд2</w:delText>
              </w:r>
              <w:r w:rsidR="00D52F14" w:rsidRPr="00F757B9" w:rsidDel="008149D3">
                <w:delText>-N</w:delText>
              </w:r>
              <w:r w:rsidR="00D52F14" w:rsidDel="008149D3">
                <w:rPr>
                  <w:vertAlign w:val="subscript"/>
                </w:rPr>
                <w:delText>АКЗ</w:delText>
              </w:r>
              <w:r w:rsidR="0091281E" w:rsidDel="008149D3">
                <w:delText>| будет больше 1</w:delText>
              </w:r>
              <w:r w:rsidR="00D52F14" w:rsidDel="008149D3">
                <w:delText>%</w:delText>
              </w:r>
              <w:r w:rsidR="00D52F14" w:rsidRPr="00F757B9" w:rsidDel="008149D3">
                <w:delText>N</w:delText>
              </w:r>
              <w:r w:rsidR="00D52F14" w:rsidRPr="001C2048" w:rsidDel="008149D3">
                <w:rPr>
                  <w:sz w:val="32"/>
                  <w:szCs w:val="32"/>
                  <w:vertAlign w:val="subscript"/>
                </w:rPr>
                <w:delText>ном</w:delText>
              </w:r>
              <w:r w:rsidR="00D52F14" w:rsidRPr="00F757B9" w:rsidDel="008149D3">
                <w:delText>, то по разр</w:delText>
              </w:r>
              <w:r w:rsidR="00D52F14" w:rsidRPr="00F757B9" w:rsidDel="008149D3">
                <w:delText>е</w:delText>
              </w:r>
              <w:r w:rsidR="00D52F14" w:rsidRPr="00F757B9" w:rsidDel="008149D3">
                <w:delText xml:space="preserve">шению </w:delText>
              </w:r>
              <w:r w:rsidR="00D52F14" w:rsidDel="008149D3">
                <w:delText>НСБ</w:delText>
              </w:r>
              <w:r w:rsidR="00444D6E" w:rsidDel="008149D3">
                <w:delText>-4</w:delText>
              </w:r>
              <w:r w:rsidR="00D52F14" w:rsidRPr="00F757B9" w:rsidDel="008149D3">
                <w:delText xml:space="preserve"> выполнить </w:delText>
              </w:r>
              <w:r w:rsidR="00D52F14" w:rsidDel="008149D3">
                <w:delText>коррект</w:delText>
              </w:r>
              <w:r w:rsidR="00D52F14" w:rsidDel="008149D3">
                <w:delText>и</w:delText>
              </w:r>
              <w:r w:rsidR="00D52F14" w:rsidDel="008149D3">
                <w:delText>ровку показаний</w:delText>
              </w:r>
              <w:r w:rsidR="00D52F14" w:rsidRPr="00F757B9" w:rsidDel="008149D3">
                <w:delText xml:space="preserve"> АКНП</w:delText>
              </w:r>
              <w:r w:rsidR="00D52F14" w:rsidDel="008149D3">
                <w:delText>. При выявл</w:delText>
              </w:r>
              <w:r w:rsidR="00D52F14" w:rsidDel="008149D3">
                <w:delText>е</w:delText>
              </w:r>
              <w:r w:rsidR="00D52F14" w:rsidDel="008149D3">
                <w:delText>нии неисправности какого-либо кан</w:delText>
              </w:r>
              <w:r w:rsidR="00D52F14" w:rsidDel="008149D3">
                <w:delText>а</w:delText>
              </w:r>
              <w:r w:rsidR="00D52F14" w:rsidDel="008149D3">
                <w:delText>ла АКНП, устранить недостаток, если нет такой возможности, работы по программе приостановить до выясн</w:delText>
              </w:r>
              <w:r w:rsidR="00D52F14" w:rsidDel="008149D3">
                <w:delText>е</w:delText>
              </w:r>
              <w:r w:rsidR="00D52F14" w:rsidDel="008149D3">
                <w:delText>ния и устр</w:delText>
              </w:r>
              <w:r w:rsidR="00D52F14" w:rsidDel="008149D3">
                <w:delText>а</w:delText>
              </w:r>
              <w:r w:rsidR="00D52F14" w:rsidDel="008149D3">
                <w:delText>нения причин отказа</w:delText>
              </w:r>
            </w:del>
          </w:p>
          <w:p w:rsidR="00531863" w:rsidDel="008149D3" w:rsidRDefault="00531863" w:rsidP="003347DA">
            <w:pPr>
              <w:spacing w:before="0" w:after="0"/>
              <w:ind w:right="0"/>
              <w:jc w:val="both"/>
              <w:rPr>
                <w:del w:id="682" w:author="admin" w:date="2017-02-28T15:34:00Z"/>
              </w:rPr>
            </w:pPr>
          </w:p>
          <w:p w:rsidR="00531863" w:rsidDel="008149D3" w:rsidRDefault="00531863" w:rsidP="003347DA">
            <w:pPr>
              <w:spacing w:before="0" w:after="0"/>
              <w:ind w:right="0"/>
              <w:jc w:val="both"/>
              <w:rPr>
                <w:del w:id="683" w:author="admin" w:date="2017-02-28T15:34:00Z"/>
              </w:rPr>
            </w:pPr>
          </w:p>
          <w:p w:rsidR="00531863" w:rsidDel="008149D3" w:rsidRDefault="00531863" w:rsidP="003347DA">
            <w:pPr>
              <w:spacing w:before="0" w:after="0"/>
              <w:ind w:right="0"/>
              <w:jc w:val="both"/>
              <w:rPr>
                <w:del w:id="684" w:author="admin" w:date="2017-02-28T15:34:00Z"/>
              </w:rPr>
            </w:pPr>
          </w:p>
          <w:p w:rsidR="00531863" w:rsidDel="008149D3" w:rsidRDefault="00531863" w:rsidP="003347DA">
            <w:pPr>
              <w:spacing w:before="0" w:after="0"/>
              <w:ind w:right="0"/>
              <w:jc w:val="both"/>
              <w:rPr>
                <w:del w:id="685" w:author="admin" w:date="2017-02-28T15:34:00Z"/>
              </w:rPr>
            </w:pPr>
          </w:p>
          <w:p w:rsidR="00531863" w:rsidDel="008149D3" w:rsidRDefault="00531863" w:rsidP="003347DA">
            <w:pPr>
              <w:spacing w:before="0" w:after="0"/>
              <w:ind w:right="0"/>
              <w:jc w:val="both"/>
              <w:rPr>
                <w:del w:id="686" w:author="admin" w:date="2017-02-28T15:34:00Z"/>
              </w:rPr>
            </w:pPr>
          </w:p>
          <w:p w:rsidR="00531863" w:rsidDel="008149D3" w:rsidRDefault="00531863" w:rsidP="003347DA">
            <w:pPr>
              <w:spacing w:before="0" w:after="0"/>
              <w:ind w:right="0"/>
              <w:jc w:val="both"/>
              <w:rPr>
                <w:del w:id="687" w:author="admin" w:date="2017-02-28T15:34:00Z"/>
              </w:rPr>
            </w:pPr>
          </w:p>
          <w:p w:rsidR="00531863" w:rsidDel="008149D3" w:rsidRDefault="00531863" w:rsidP="003347DA">
            <w:pPr>
              <w:spacing w:before="0" w:after="0"/>
              <w:ind w:right="0"/>
              <w:jc w:val="both"/>
              <w:rPr>
                <w:del w:id="688" w:author="admin" w:date="2017-02-28T15:34:00Z"/>
              </w:rPr>
            </w:pPr>
          </w:p>
          <w:p w:rsidR="00531863" w:rsidRPr="00F757B9" w:rsidRDefault="00531863" w:rsidP="003347DA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D52F14" w:rsidRPr="004D571F" w:rsidRDefault="00D52F14" w:rsidP="004A573A">
            <w:pPr>
              <w:spacing w:before="0" w:after="0"/>
              <w:ind w:right="0"/>
              <w:jc w:val="both"/>
            </w:pPr>
            <w:r w:rsidRPr="00D12D61">
              <w:lastRenderedPageBreak/>
              <w:t xml:space="preserve">Сообщение </w:t>
            </w:r>
            <w:r>
              <w:t>специалиста по регистрации параметров</w:t>
            </w:r>
          </w:p>
        </w:tc>
        <w:tc>
          <w:tcPr>
            <w:tcW w:w="1442" w:type="dxa"/>
            <w:gridSpan w:val="2"/>
          </w:tcPr>
          <w:p w:rsidR="00D52F14" w:rsidRPr="00362F22" w:rsidRDefault="00D52F14" w:rsidP="008149D3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  <w:r>
              <w:t xml:space="preserve">, </w:t>
            </w:r>
            <w:r>
              <w:br/>
            </w:r>
            <w:del w:id="689" w:author="admin" w:date="2017-02-28T15:35:00Z">
              <w:r w:rsidDel="008149D3">
                <w:delText xml:space="preserve">помещение </w:delText>
              </w:r>
            </w:del>
            <w:ins w:id="690" w:author="admin" w:date="2017-02-28T15:35:00Z">
              <w:r w:rsidR="008149D3">
                <w:t>помещени</w:t>
              </w:r>
              <w:r w:rsidR="008149D3">
                <w:t>я</w:t>
              </w:r>
              <w:r w:rsidR="008149D3">
                <w:t xml:space="preserve"> </w:t>
              </w:r>
            </w:ins>
            <w:r>
              <w:t>АКНП</w:t>
            </w:r>
            <w:ins w:id="691" w:author="admin" w:date="2017-02-28T15:35:00Z">
              <w:r w:rsidR="008149D3">
                <w:t xml:space="preserve"> </w:t>
              </w:r>
              <w:r w:rsidR="008149D3">
                <w:t>4АЭ725/1(2)</w:t>
              </w:r>
            </w:ins>
          </w:p>
        </w:tc>
        <w:tc>
          <w:tcPr>
            <w:tcW w:w="1818" w:type="dxa"/>
          </w:tcPr>
          <w:p w:rsidR="00D52F14" w:rsidRPr="004D571F" w:rsidRDefault="00D52F14" w:rsidP="004A573A">
            <w:pPr>
              <w:spacing w:before="0" w:after="0"/>
              <w:ind w:right="0"/>
              <w:jc w:val="both"/>
            </w:pPr>
            <w:r>
              <w:t>Специалист по регистрации параметров, ДИ</w:t>
            </w:r>
            <w:r w:rsidRPr="00D12D61">
              <w:t xml:space="preserve"> ЦТАИ</w:t>
            </w:r>
          </w:p>
        </w:tc>
        <w:tc>
          <w:tcPr>
            <w:tcW w:w="2227" w:type="dxa"/>
          </w:tcPr>
          <w:p w:rsidR="00D52F14" w:rsidRPr="004D571F" w:rsidRDefault="00D52F14" w:rsidP="004A573A">
            <w:pPr>
              <w:spacing w:before="0" w:after="0"/>
              <w:ind w:right="0"/>
              <w:jc w:val="both"/>
            </w:pPr>
            <w:r>
              <w:t>ТРИ, НСБ</w:t>
            </w:r>
            <w:r w:rsidR="005E5027">
              <w:t>-4</w:t>
            </w:r>
          </w:p>
        </w:tc>
        <w:tc>
          <w:tcPr>
            <w:tcW w:w="1600" w:type="dxa"/>
          </w:tcPr>
          <w:p w:rsidR="00D52F14" w:rsidRDefault="00D52F14" w:rsidP="004A573A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D52F14" w:rsidRDefault="00D52F14" w:rsidP="004A573A">
            <w:pPr>
              <w:spacing w:before="0" w:after="0"/>
              <w:ind w:right="0"/>
              <w:jc w:val="both"/>
            </w:pPr>
          </w:p>
        </w:tc>
      </w:tr>
      <w:tr w:rsidR="005C7904" w:rsidRPr="00147A47" w:rsidTr="005C7904">
        <w:tc>
          <w:tcPr>
            <w:tcW w:w="1072" w:type="dxa"/>
          </w:tcPr>
          <w:p w:rsidR="00D52F14" w:rsidRPr="00147A47" w:rsidRDefault="00D52F14" w:rsidP="004750DD">
            <w:pPr>
              <w:pStyle w:val="a7"/>
              <w:numPr>
                <w:ilvl w:val="0"/>
                <w:numId w:val="27"/>
              </w:numPr>
              <w:tabs>
                <w:tab w:val="left" w:pos="284"/>
              </w:tabs>
              <w:spacing w:before="0" w:after="0"/>
              <w:ind w:left="284" w:right="0" w:hanging="142"/>
              <w:jc w:val="center"/>
            </w:pPr>
          </w:p>
        </w:tc>
        <w:tc>
          <w:tcPr>
            <w:tcW w:w="4173" w:type="dxa"/>
          </w:tcPr>
          <w:p w:rsidR="00D52F14" w:rsidRDefault="00D52F14" w:rsidP="004A573A">
            <w:pPr>
              <w:spacing w:before="0" w:after="0"/>
              <w:ind w:right="0"/>
              <w:jc w:val="both"/>
            </w:pPr>
            <w:r>
              <w:t>Закончить регистрацию параметров системой экспериментального ко</w:t>
            </w:r>
            <w:r>
              <w:t>н</w:t>
            </w:r>
            <w:r>
              <w:t>троля</w:t>
            </w:r>
          </w:p>
          <w:p w:rsidR="00531863" w:rsidRDefault="00531863" w:rsidP="004A573A">
            <w:pPr>
              <w:spacing w:before="0" w:after="0"/>
              <w:ind w:right="0"/>
              <w:jc w:val="both"/>
            </w:pPr>
          </w:p>
          <w:p w:rsidR="00531863" w:rsidRDefault="00531863" w:rsidP="004A573A">
            <w:pPr>
              <w:spacing w:before="0" w:after="0"/>
              <w:ind w:right="0"/>
              <w:jc w:val="both"/>
            </w:pPr>
          </w:p>
          <w:p w:rsidR="00531863" w:rsidRDefault="00531863" w:rsidP="004A573A">
            <w:pPr>
              <w:spacing w:before="0" w:after="0"/>
              <w:ind w:right="0"/>
              <w:jc w:val="both"/>
            </w:pPr>
          </w:p>
          <w:p w:rsidR="00D52F14" w:rsidRPr="00F757B9" w:rsidRDefault="00D52F14" w:rsidP="004A573A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D52F14" w:rsidRDefault="00D52F14" w:rsidP="004A573A">
            <w:pPr>
              <w:spacing w:before="0" w:after="0"/>
              <w:ind w:right="0"/>
              <w:jc w:val="both"/>
            </w:pPr>
            <w:r>
              <w:t xml:space="preserve">Показания СЭК </w:t>
            </w:r>
          </w:p>
        </w:tc>
        <w:tc>
          <w:tcPr>
            <w:tcW w:w="1442" w:type="dxa"/>
            <w:gridSpan w:val="2"/>
          </w:tcPr>
          <w:p w:rsidR="00D52F14" w:rsidRDefault="00D52F14" w:rsidP="004A573A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18" w:type="dxa"/>
          </w:tcPr>
          <w:p w:rsidR="00D52F14" w:rsidRDefault="00D52F14" w:rsidP="004A573A">
            <w:pPr>
              <w:spacing w:before="0" w:after="0"/>
              <w:ind w:right="0"/>
              <w:jc w:val="both"/>
            </w:pPr>
            <w:r>
              <w:t>Специалист по регистрации параметров</w:t>
            </w:r>
          </w:p>
        </w:tc>
        <w:tc>
          <w:tcPr>
            <w:tcW w:w="2227" w:type="dxa"/>
          </w:tcPr>
          <w:p w:rsidR="00D52F14" w:rsidRDefault="00D52F14" w:rsidP="004A573A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600" w:type="dxa"/>
          </w:tcPr>
          <w:p w:rsidR="00D52F14" w:rsidRDefault="00D52F14" w:rsidP="004A573A">
            <w:pPr>
              <w:spacing w:before="0" w:after="0"/>
              <w:ind w:right="0"/>
              <w:jc w:val="both"/>
            </w:pPr>
            <w:r>
              <w:t xml:space="preserve">Показания СЭК </w:t>
            </w:r>
          </w:p>
        </w:tc>
        <w:tc>
          <w:tcPr>
            <w:tcW w:w="1418" w:type="dxa"/>
          </w:tcPr>
          <w:p w:rsidR="00D52F14" w:rsidRDefault="00D52F14" w:rsidP="004A573A">
            <w:pPr>
              <w:ind w:right="-57"/>
              <w:jc w:val="center"/>
            </w:pPr>
          </w:p>
        </w:tc>
      </w:tr>
    </w:tbl>
    <w:p w:rsidR="000A438D" w:rsidRDefault="000A438D">
      <w:pPr>
        <w:spacing w:before="0" w:after="0"/>
        <w:ind w:right="0"/>
        <w:jc w:val="left"/>
      </w:pPr>
      <w:r>
        <w:br w:type="page"/>
      </w:r>
    </w:p>
    <w:p w:rsidR="00855207" w:rsidRPr="00570D8E" w:rsidRDefault="00855207" w:rsidP="00855207">
      <w:pPr>
        <w:tabs>
          <w:tab w:val="left" w:pos="255"/>
        </w:tabs>
        <w:spacing w:before="240" w:after="240"/>
        <w:ind w:right="0"/>
        <w:jc w:val="center"/>
        <w:rPr>
          <w:sz w:val="28"/>
          <w:szCs w:val="28"/>
        </w:rPr>
      </w:pPr>
      <w:r>
        <w:lastRenderedPageBreak/>
        <w:t xml:space="preserve">Продолжение </w:t>
      </w:r>
      <w:r w:rsidRPr="00570D8E">
        <w:rPr>
          <w:sz w:val="28"/>
          <w:szCs w:val="28"/>
        </w:rPr>
        <w:t>ПРИЛОЖЕНИЯ А</w:t>
      </w:r>
    </w:p>
    <w:tbl>
      <w:tblPr>
        <w:tblStyle w:val="af4"/>
        <w:tblW w:w="4862" w:type="pct"/>
        <w:tblInd w:w="250" w:type="dxa"/>
        <w:tblLayout w:type="fixed"/>
        <w:tblLook w:val="04A0"/>
      </w:tblPr>
      <w:tblGrid>
        <w:gridCol w:w="1070"/>
        <w:gridCol w:w="4173"/>
        <w:gridCol w:w="1843"/>
        <w:gridCol w:w="1422"/>
        <w:gridCol w:w="1838"/>
        <w:gridCol w:w="2241"/>
        <w:gridCol w:w="1586"/>
        <w:gridCol w:w="1418"/>
      </w:tblGrid>
      <w:tr w:rsidR="00A76992" w:rsidRPr="00147A47" w:rsidTr="00A76992">
        <w:tc>
          <w:tcPr>
            <w:tcW w:w="1071" w:type="dxa"/>
            <w:vAlign w:val="center"/>
          </w:tcPr>
          <w:p w:rsidR="00855207" w:rsidRDefault="00855207" w:rsidP="00202A0A">
            <w:pPr>
              <w:spacing w:before="0" w:after="0"/>
              <w:ind w:right="0"/>
              <w:jc w:val="center"/>
            </w:pPr>
            <w:r>
              <w:t>№</w:t>
            </w:r>
          </w:p>
          <w:p w:rsidR="00855207" w:rsidRPr="00147A47" w:rsidRDefault="00855207" w:rsidP="00202A0A">
            <w:pPr>
              <w:pStyle w:val="a7"/>
              <w:spacing w:before="0" w:after="0"/>
              <w:ind w:left="0" w:right="0"/>
              <w:jc w:val="center"/>
            </w:pPr>
            <w:r>
              <w:t>ш</w:t>
            </w:r>
            <w:r w:rsidRPr="00147A47">
              <w:t>ага</w:t>
            </w:r>
            <w:r>
              <w:t xml:space="preserve"> (блока шагов)</w:t>
            </w:r>
          </w:p>
        </w:tc>
        <w:tc>
          <w:tcPr>
            <w:tcW w:w="4174" w:type="dxa"/>
            <w:vAlign w:val="center"/>
          </w:tcPr>
          <w:p w:rsidR="00855207" w:rsidRDefault="00855207" w:rsidP="00202A0A">
            <w:pPr>
              <w:spacing w:before="0" w:after="0"/>
              <w:ind w:right="0"/>
              <w:jc w:val="center"/>
            </w:pPr>
            <w:r w:rsidRPr="00147A47">
              <w:t>Содержание шага</w:t>
            </w:r>
            <w:r>
              <w:t xml:space="preserve"> (блока шагов)</w:t>
            </w:r>
          </w:p>
        </w:tc>
        <w:tc>
          <w:tcPr>
            <w:tcW w:w="1843" w:type="dxa"/>
            <w:vAlign w:val="center"/>
          </w:tcPr>
          <w:p w:rsidR="00855207" w:rsidRDefault="00855207" w:rsidP="00202A0A">
            <w:pPr>
              <w:spacing w:before="0" w:after="0"/>
              <w:ind w:right="0"/>
              <w:jc w:val="center"/>
            </w:pPr>
            <w:r w:rsidRPr="00147A47">
              <w:t>Информация, подтвержда</w:t>
            </w:r>
            <w:r w:rsidRPr="00147A47">
              <w:t>ю</w:t>
            </w:r>
            <w:r w:rsidRPr="00147A47">
              <w:t>щая выполн</w:t>
            </w:r>
            <w:r w:rsidRPr="00147A47">
              <w:t>е</w:t>
            </w:r>
            <w:r w:rsidRPr="00147A47">
              <w:t>ние</w:t>
            </w:r>
          </w:p>
        </w:tc>
        <w:tc>
          <w:tcPr>
            <w:tcW w:w="1422" w:type="dxa"/>
            <w:vAlign w:val="center"/>
          </w:tcPr>
          <w:p w:rsidR="00855207" w:rsidRPr="00147A47" w:rsidRDefault="00855207" w:rsidP="00202A0A">
            <w:pPr>
              <w:spacing w:before="0" w:after="0"/>
              <w:ind w:right="0"/>
              <w:jc w:val="center"/>
            </w:pPr>
            <w:r w:rsidRPr="00147A47">
              <w:t>Место</w:t>
            </w:r>
          </w:p>
          <w:p w:rsidR="00855207" w:rsidRDefault="00855207" w:rsidP="00202A0A">
            <w:pPr>
              <w:spacing w:before="0" w:after="0"/>
              <w:ind w:right="0"/>
              <w:jc w:val="center"/>
            </w:pPr>
            <w:r w:rsidRPr="00147A47">
              <w:t>выполн</w:t>
            </w:r>
            <w:r w:rsidRPr="00147A47">
              <w:t>е</w:t>
            </w:r>
            <w:r w:rsidRPr="00147A47">
              <w:t>ния</w:t>
            </w:r>
          </w:p>
        </w:tc>
        <w:tc>
          <w:tcPr>
            <w:tcW w:w="1838" w:type="dxa"/>
            <w:vAlign w:val="center"/>
          </w:tcPr>
          <w:p w:rsidR="00855207" w:rsidRDefault="00855207" w:rsidP="00202A0A">
            <w:pPr>
              <w:pStyle w:val="afd"/>
              <w:jc w:val="center"/>
            </w:pPr>
            <w:r>
              <w:t>Исполнитель (должность)</w:t>
            </w:r>
          </w:p>
        </w:tc>
        <w:tc>
          <w:tcPr>
            <w:tcW w:w="2241" w:type="dxa"/>
            <w:vAlign w:val="center"/>
          </w:tcPr>
          <w:p w:rsidR="00855207" w:rsidRDefault="00855207" w:rsidP="00202A0A">
            <w:pPr>
              <w:spacing w:before="0" w:after="0"/>
              <w:ind w:right="0"/>
              <w:jc w:val="center"/>
            </w:pPr>
            <w:r>
              <w:t>Контролирующее лицо (должность)</w:t>
            </w:r>
          </w:p>
        </w:tc>
        <w:tc>
          <w:tcPr>
            <w:tcW w:w="1586" w:type="dxa"/>
            <w:vAlign w:val="center"/>
          </w:tcPr>
          <w:p w:rsidR="00855207" w:rsidRPr="00991A75" w:rsidRDefault="00855207" w:rsidP="00202A0A">
            <w:pPr>
              <w:spacing w:before="0" w:after="0"/>
              <w:ind w:right="0"/>
              <w:jc w:val="center"/>
            </w:pPr>
            <w:r>
              <w:t>Примечание</w:t>
            </w:r>
          </w:p>
        </w:tc>
        <w:tc>
          <w:tcPr>
            <w:tcW w:w="1418" w:type="dxa"/>
            <w:vAlign w:val="center"/>
          </w:tcPr>
          <w:p w:rsidR="00855207" w:rsidRPr="00991A75" w:rsidRDefault="00855207" w:rsidP="00202A0A">
            <w:pPr>
              <w:spacing w:before="0" w:after="0"/>
              <w:ind w:right="0"/>
              <w:jc w:val="center"/>
            </w:pPr>
            <w:r>
              <w:t>Отметка о выполн</w:t>
            </w:r>
            <w:r>
              <w:t>е</w:t>
            </w:r>
            <w:r>
              <w:t>нии шага программы</w:t>
            </w:r>
          </w:p>
        </w:tc>
      </w:tr>
      <w:tr w:rsidR="000A438D" w:rsidRPr="00147A47" w:rsidTr="00A76992">
        <w:tc>
          <w:tcPr>
            <w:tcW w:w="1071" w:type="dxa"/>
          </w:tcPr>
          <w:p w:rsidR="000A438D" w:rsidRPr="00147A47" w:rsidRDefault="000A438D" w:rsidP="003A30DF">
            <w:pPr>
              <w:pStyle w:val="a7"/>
              <w:numPr>
                <w:ilvl w:val="0"/>
                <w:numId w:val="16"/>
              </w:numPr>
              <w:spacing w:before="0" w:after="0"/>
              <w:ind w:left="0" w:right="0" w:firstLine="0"/>
            </w:pPr>
          </w:p>
        </w:tc>
        <w:tc>
          <w:tcPr>
            <w:tcW w:w="14522" w:type="dxa"/>
            <w:gridSpan w:val="7"/>
          </w:tcPr>
          <w:p w:rsidR="000A438D" w:rsidRPr="00CA4E3D" w:rsidRDefault="000A438D" w:rsidP="003A30DF">
            <w:pPr>
              <w:spacing w:before="0" w:after="0"/>
              <w:ind w:right="0"/>
              <w:jc w:val="both"/>
            </w:pPr>
            <w:r>
              <w:t>Завершающие операции</w:t>
            </w:r>
          </w:p>
        </w:tc>
      </w:tr>
      <w:tr w:rsidR="00A76992" w:rsidRPr="00147A47" w:rsidTr="00A76992">
        <w:tc>
          <w:tcPr>
            <w:tcW w:w="1071" w:type="dxa"/>
          </w:tcPr>
          <w:p w:rsidR="000A438D" w:rsidRPr="00147A47" w:rsidRDefault="000A438D" w:rsidP="004750DD">
            <w:pPr>
              <w:pStyle w:val="a7"/>
              <w:numPr>
                <w:ilvl w:val="0"/>
                <w:numId w:val="22"/>
              </w:numPr>
              <w:tabs>
                <w:tab w:val="left" w:pos="284"/>
              </w:tabs>
              <w:spacing w:before="0" w:after="0"/>
              <w:ind w:right="0" w:hanging="720"/>
              <w:jc w:val="center"/>
            </w:pPr>
          </w:p>
        </w:tc>
        <w:tc>
          <w:tcPr>
            <w:tcW w:w="4174" w:type="dxa"/>
          </w:tcPr>
          <w:p w:rsidR="000A438D" w:rsidRDefault="000A438D" w:rsidP="00EF264D">
            <w:pPr>
              <w:spacing w:before="0" w:after="0"/>
              <w:ind w:right="0"/>
              <w:jc w:val="both"/>
            </w:pPr>
            <w:r>
              <w:t>Зарегистрированную в ходе испыт</w:t>
            </w:r>
            <w:r>
              <w:t>а</w:t>
            </w:r>
            <w:r>
              <w:t>ний информацию в архивах СВРК, АОП АКНП и на жестком диске ко</w:t>
            </w:r>
            <w:r>
              <w:t>м</w:t>
            </w:r>
            <w:r>
              <w:t xml:space="preserve">пьютера СЭК </w:t>
            </w:r>
            <w:ins w:id="692" w:author="admin" w:date="2017-02-28T15:35:00Z">
              <w:r w:rsidR="009C46D3" w:rsidRPr="0094071C">
                <w:t>скопировать на съе</w:t>
              </w:r>
              <w:r w:rsidR="009C46D3" w:rsidRPr="0094071C">
                <w:t>м</w:t>
              </w:r>
              <w:r w:rsidR="009C46D3" w:rsidRPr="0094071C">
                <w:t>ный носитель информ</w:t>
              </w:r>
              <w:r w:rsidR="009C46D3" w:rsidRPr="0094071C">
                <w:t>а</w:t>
              </w:r>
              <w:r w:rsidR="009C46D3" w:rsidRPr="0094071C">
                <w:t>ции</w:t>
              </w:r>
            </w:ins>
            <w:del w:id="693" w:author="admin" w:date="2017-02-28T15:35:00Z">
              <w:r w:rsidR="003A46E5" w:rsidDel="009C46D3">
                <w:delText>сохранить на внешний информационный нос</w:delText>
              </w:r>
              <w:r w:rsidR="003A46E5" w:rsidDel="009C46D3">
                <w:delText>и</w:delText>
              </w:r>
              <w:r w:rsidR="003A46E5" w:rsidDel="009C46D3">
                <w:delText>тель</w:delText>
              </w:r>
            </w:del>
          </w:p>
          <w:p w:rsidR="000A438D" w:rsidRPr="00117569" w:rsidRDefault="000A438D" w:rsidP="00EF264D">
            <w:pPr>
              <w:spacing w:before="0" w:after="0"/>
              <w:ind w:right="0"/>
              <w:jc w:val="both"/>
            </w:pPr>
          </w:p>
        </w:tc>
        <w:tc>
          <w:tcPr>
            <w:tcW w:w="1843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Сохранены файлы с да</w:t>
            </w:r>
            <w:r>
              <w:t>н</w:t>
            </w:r>
            <w:r>
              <w:t>ными на нос</w:t>
            </w:r>
            <w:r>
              <w:t>и</w:t>
            </w:r>
            <w:r>
              <w:t>телях</w:t>
            </w:r>
          </w:p>
        </w:tc>
        <w:tc>
          <w:tcPr>
            <w:tcW w:w="1422" w:type="dxa"/>
          </w:tcPr>
          <w:p w:rsidR="000A438D" w:rsidRPr="0089613E" w:rsidRDefault="000A438D" w:rsidP="009A1A9E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38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Специалист по регистрации параметров</w:t>
            </w:r>
          </w:p>
        </w:tc>
        <w:tc>
          <w:tcPr>
            <w:tcW w:w="2241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1586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</w:tr>
      <w:tr w:rsidR="00A76992" w:rsidRPr="00147A47" w:rsidTr="00A76992">
        <w:tc>
          <w:tcPr>
            <w:tcW w:w="1071" w:type="dxa"/>
          </w:tcPr>
          <w:p w:rsidR="000A438D" w:rsidRPr="00147A47" w:rsidRDefault="000A438D" w:rsidP="004750DD">
            <w:pPr>
              <w:pStyle w:val="a7"/>
              <w:numPr>
                <w:ilvl w:val="0"/>
                <w:numId w:val="22"/>
              </w:numPr>
              <w:tabs>
                <w:tab w:val="left" w:pos="284"/>
              </w:tabs>
              <w:spacing w:before="0" w:after="0"/>
              <w:ind w:right="0" w:hanging="720"/>
              <w:jc w:val="center"/>
            </w:pPr>
          </w:p>
        </w:tc>
        <w:tc>
          <w:tcPr>
            <w:tcW w:w="4174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Сделать запись в журнале актов и об окончании работ по программе. З</w:t>
            </w:r>
            <w:r>
              <w:t>а</w:t>
            </w:r>
            <w:r>
              <w:t>крыть заявку</w:t>
            </w:r>
          </w:p>
        </w:tc>
        <w:tc>
          <w:tcPr>
            <w:tcW w:w="1843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Запись в жу</w:t>
            </w:r>
            <w:r>
              <w:t>р</w:t>
            </w:r>
            <w:r>
              <w:t>нале актов на БПУ</w:t>
            </w:r>
            <w:r w:rsidR="00B709E3">
              <w:t>-4</w:t>
            </w:r>
          </w:p>
        </w:tc>
        <w:tc>
          <w:tcPr>
            <w:tcW w:w="1422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  <w:r>
              <w:t>БПУ</w:t>
            </w:r>
            <w:r w:rsidR="00B709E3">
              <w:t>-4</w:t>
            </w:r>
          </w:p>
        </w:tc>
        <w:tc>
          <w:tcPr>
            <w:tcW w:w="1838" w:type="dxa"/>
          </w:tcPr>
          <w:p w:rsidR="000A438D" w:rsidRPr="005261EC" w:rsidRDefault="000A438D" w:rsidP="009A1A9E">
            <w:pPr>
              <w:spacing w:before="0" w:after="0"/>
              <w:ind w:right="0"/>
              <w:jc w:val="both"/>
            </w:pPr>
            <w:r>
              <w:t>ТРИ</w:t>
            </w:r>
          </w:p>
        </w:tc>
        <w:tc>
          <w:tcPr>
            <w:tcW w:w="2241" w:type="dxa"/>
          </w:tcPr>
          <w:p w:rsidR="000A438D" w:rsidRPr="00A53384" w:rsidRDefault="000A438D" w:rsidP="009A1A9E">
            <w:pPr>
              <w:spacing w:before="0" w:after="0"/>
              <w:ind w:right="0"/>
              <w:jc w:val="both"/>
            </w:pPr>
            <w:r>
              <w:t>НСБ-4</w:t>
            </w:r>
          </w:p>
        </w:tc>
        <w:tc>
          <w:tcPr>
            <w:tcW w:w="1586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  <w:tc>
          <w:tcPr>
            <w:tcW w:w="1418" w:type="dxa"/>
          </w:tcPr>
          <w:p w:rsidR="000A438D" w:rsidRDefault="000A438D" w:rsidP="009A1A9E">
            <w:pPr>
              <w:spacing w:before="0" w:after="0"/>
              <w:ind w:right="0"/>
              <w:jc w:val="both"/>
            </w:pPr>
          </w:p>
        </w:tc>
      </w:tr>
    </w:tbl>
    <w:p w:rsidR="00017F6D" w:rsidRDefault="00017F6D" w:rsidP="002E55FB">
      <w:pPr>
        <w:spacing w:before="480" w:after="0"/>
        <w:ind w:right="0"/>
        <w:jc w:val="both"/>
      </w:pPr>
      <w:r>
        <w:t>Ответственный за безопасное выполнение испытаний ____________</w:t>
      </w:r>
      <w:r w:rsidR="001076C9">
        <w:tab/>
      </w:r>
      <w:r w:rsidR="001076C9">
        <w:tab/>
      </w:r>
      <w:r w:rsidR="002E55FB">
        <w:tab/>
      </w:r>
      <w:r w:rsidR="001076C9">
        <w:t>Технический руково</w:t>
      </w:r>
      <w:r w:rsidR="002E55FB">
        <w:t>дитель испытаний ____________</w:t>
      </w:r>
    </w:p>
    <w:p w:rsidR="00017F6D" w:rsidRDefault="001076C9" w:rsidP="00017F6D">
      <w:pPr>
        <w:spacing w:before="0" w:after="0"/>
        <w:ind w:right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(подпись)</w:t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</w:r>
      <w:r w:rsidR="002E55FB">
        <w:tab/>
        <w:t xml:space="preserve">    (подпись)</w:t>
      </w:r>
    </w:p>
    <w:p w:rsidR="00085B6C" w:rsidRDefault="00085B6C" w:rsidP="00017F6D">
      <w:pPr>
        <w:spacing w:before="0" w:after="0"/>
        <w:ind w:right="0"/>
        <w:jc w:val="both"/>
      </w:pPr>
    </w:p>
    <w:p w:rsidR="00085B6C" w:rsidRDefault="00085B6C" w:rsidP="00085B6C">
      <w:pPr>
        <w:jc w:val="both"/>
        <w:sectPr w:rsidR="00085B6C" w:rsidSect="00123F5D">
          <w:headerReference w:type="default" r:id="rId14"/>
          <w:footerReference w:type="default" r:id="rId15"/>
          <w:pgSz w:w="16838" w:h="11906" w:orient="landscape" w:code="9"/>
          <w:pgMar w:top="425" w:right="510" w:bottom="1134" w:left="510" w:header="1191" w:footer="964" w:gutter="0"/>
          <w:cols w:space="708"/>
          <w:docGrid w:linePitch="360"/>
        </w:sectPr>
      </w:pPr>
    </w:p>
    <w:p w:rsidR="006527F3" w:rsidRPr="00DA79EB" w:rsidRDefault="006527F3" w:rsidP="006527F3">
      <w:pPr>
        <w:pStyle w:val="6"/>
        <w:numPr>
          <w:ilvl w:val="0"/>
          <w:numId w:val="0"/>
        </w:numPr>
        <w:jc w:val="center"/>
        <w:rPr>
          <w:sz w:val="28"/>
          <w:szCs w:val="28"/>
        </w:rPr>
      </w:pPr>
      <w:bookmarkStart w:id="694" w:name="_Toc468025270"/>
      <w:r w:rsidRPr="00C9511A">
        <w:rPr>
          <w:sz w:val="28"/>
          <w:szCs w:val="28"/>
        </w:rPr>
        <w:lastRenderedPageBreak/>
        <w:t>ПРИЛОЖЕНИЕ Б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t>(справочное)</w:t>
      </w:r>
      <w:bookmarkEnd w:id="694"/>
    </w:p>
    <w:p w:rsidR="006527F3" w:rsidRDefault="006527F3" w:rsidP="006527F3">
      <w:pPr>
        <w:spacing w:before="0" w:after="480"/>
        <w:ind w:right="0"/>
        <w:jc w:val="center"/>
      </w:pPr>
      <w:r>
        <w:t>Методика обработки результатов испытаний</w:t>
      </w:r>
    </w:p>
    <w:p w:rsidR="006527F3" w:rsidRPr="006C6862" w:rsidRDefault="006527F3" w:rsidP="006527F3">
      <w:pPr>
        <w:pStyle w:val="a7"/>
        <w:numPr>
          <w:ilvl w:val="0"/>
          <w:numId w:val="21"/>
        </w:numPr>
        <w:tabs>
          <w:tab w:val="left" w:pos="993"/>
        </w:tabs>
        <w:spacing w:before="0" w:after="0"/>
        <w:ind w:left="0" w:right="0" w:firstLine="709"/>
        <w:jc w:val="both"/>
      </w:pPr>
      <w:r w:rsidRPr="006C6862">
        <w:t xml:space="preserve">Построить для каждого канала </w:t>
      </w:r>
      <w:r>
        <w:t xml:space="preserve">АКНП </w:t>
      </w:r>
      <w:r w:rsidRPr="006C6862">
        <w:t xml:space="preserve">график зависимости </w:t>
      </w:r>
      <w:r w:rsidRPr="006C6862">
        <w:rPr>
          <w:lang w:val="en-US"/>
        </w:rPr>
        <w:t>N</w:t>
      </w:r>
      <w:r w:rsidRPr="00C64A55">
        <w:rPr>
          <w:sz w:val="32"/>
          <w:szCs w:val="32"/>
          <w:vertAlign w:val="subscript"/>
        </w:rPr>
        <w:t>рд2</w:t>
      </w:r>
      <w:r w:rsidRPr="006C6862">
        <w:t>=</w:t>
      </w:r>
      <w:r w:rsidRPr="006C6862">
        <w:rPr>
          <w:lang w:val="en-US"/>
        </w:rPr>
        <w:t>f</w:t>
      </w:r>
      <w:r w:rsidRPr="006C6862">
        <w:t>(</w:t>
      </w:r>
      <w:proofErr w:type="gramStart"/>
      <w:r w:rsidRPr="006C6862">
        <w:rPr>
          <w:lang w:val="en-US"/>
        </w:rPr>
        <w:t>N</w:t>
      </w:r>
      <w:proofErr w:type="gramEnd"/>
      <w:r>
        <w:rPr>
          <w:vertAlign w:val="subscript"/>
        </w:rPr>
        <w:t>АКЗ</w:t>
      </w:r>
      <w:r w:rsidRPr="006C6862">
        <w:t>).</w:t>
      </w:r>
    </w:p>
    <w:p w:rsidR="006527F3" w:rsidRDefault="006527F3" w:rsidP="006527F3">
      <w:pPr>
        <w:pStyle w:val="a7"/>
        <w:numPr>
          <w:ilvl w:val="0"/>
          <w:numId w:val="21"/>
        </w:numPr>
        <w:tabs>
          <w:tab w:val="left" w:pos="993"/>
        </w:tabs>
        <w:spacing w:before="0" w:after="0"/>
        <w:ind w:left="0" w:right="0" w:firstLine="709"/>
        <w:jc w:val="both"/>
      </w:pPr>
      <w:r w:rsidRPr="00540B19">
        <w:t xml:space="preserve">Определить максимальные отклонения </w:t>
      </w:r>
      <w:r w:rsidRPr="009E0728">
        <w:t>показаний нейтронн</w:t>
      </w:r>
      <w:r>
        <w:t>ой мощности по каналам АКНП в РД</w:t>
      </w:r>
      <w:proofErr w:type="gramStart"/>
      <w:r w:rsidRPr="009E0728">
        <w:t>2</w:t>
      </w:r>
      <w:proofErr w:type="gramEnd"/>
      <w:r>
        <w:t xml:space="preserve"> </w:t>
      </w:r>
      <w:r w:rsidRPr="009E0728">
        <w:t>от мощности реактора</w:t>
      </w:r>
      <w:r w:rsidRPr="00FB6EB1">
        <w:t>,</w:t>
      </w:r>
      <w:r w:rsidRPr="009E0728">
        <w:t xml:space="preserve"> рассчитанной в СВРК (</w:t>
      </w:r>
      <w:r w:rsidRPr="006C6862">
        <w:rPr>
          <w:lang w:val="en-US"/>
        </w:rPr>
        <w:t>N</w:t>
      </w:r>
      <w:r>
        <w:rPr>
          <w:vertAlign w:val="subscript"/>
        </w:rPr>
        <w:t>АКЗ</w:t>
      </w:r>
      <w:r w:rsidRPr="003E5DD9">
        <w:t>) и убедиться, что они не пр</w:t>
      </w:r>
      <w:r w:rsidRPr="003E5DD9">
        <w:t>е</w:t>
      </w:r>
      <w:r w:rsidRPr="003E5DD9">
        <w:t>вышают 1% при величинах N</w:t>
      </w:r>
      <w:r w:rsidRPr="003E5DD9">
        <w:rPr>
          <w:vertAlign w:val="subscript"/>
        </w:rPr>
        <w:t>АКЗ</w:t>
      </w:r>
      <w:r w:rsidRPr="003E5DD9">
        <w:t>, равных 10</w:t>
      </w:r>
      <w:r w:rsidRPr="003E5DD9">
        <w:rPr>
          <w:u w:val="single"/>
        </w:rPr>
        <w:t>+</w:t>
      </w:r>
      <w:r w:rsidRPr="003E5DD9">
        <w:t>1%N</w:t>
      </w:r>
      <w:r w:rsidRPr="003E5DD9">
        <w:rPr>
          <w:sz w:val="32"/>
          <w:szCs w:val="32"/>
          <w:vertAlign w:val="subscript"/>
        </w:rPr>
        <w:t>ном</w:t>
      </w:r>
      <w:r w:rsidRPr="003E5DD9">
        <w:t>, 2</w:t>
      </w:r>
      <w:r w:rsidRPr="00E1050F">
        <w:t>5</w:t>
      </w:r>
      <w:r w:rsidRPr="003E5DD9">
        <w:rPr>
          <w:u w:val="single"/>
        </w:rPr>
        <w:t>+</w:t>
      </w:r>
      <w:r w:rsidRPr="003E5DD9">
        <w:t>1%N</w:t>
      </w:r>
      <w:r w:rsidRPr="003E5DD9">
        <w:rPr>
          <w:sz w:val="32"/>
          <w:szCs w:val="32"/>
          <w:vertAlign w:val="subscript"/>
        </w:rPr>
        <w:t>ном</w:t>
      </w:r>
      <w:r w:rsidRPr="003E5DD9">
        <w:t xml:space="preserve"> и 40</w:t>
      </w:r>
      <w:r w:rsidRPr="003E5DD9">
        <w:rPr>
          <w:u w:val="single"/>
        </w:rPr>
        <w:t>+</w:t>
      </w:r>
      <w:r w:rsidRPr="003E5DD9">
        <w:t>1%N</w:t>
      </w:r>
      <w:r w:rsidRPr="003E5DD9">
        <w:rPr>
          <w:sz w:val="32"/>
          <w:szCs w:val="32"/>
          <w:vertAlign w:val="subscript"/>
        </w:rPr>
        <w:t>ном</w:t>
      </w:r>
      <w:r w:rsidRPr="007B3250">
        <w:t>, при поло</w:t>
      </w:r>
      <w:r>
        <w:t>ж</w:t>
      </w:r>
      <w:r>
        <w:t>е</w:t>
      </w:r>
      <w:r>
        <w:t>нии 10 группы</w:t>
      </w:r>
      <w:r w:rsidRPr="007B3250">
        <w:t xml:space="preserve"> ОР СУЗ 70 – 90</w:t>
      </w:r>
      <w:r>
        <w:t>%</w:t>
      </w:r>
      <w:r w:rsidRPr="007B3250">
        <w:t>Н</w:t>
      </w:r>
      <w:r>
        <w:rPr>
          <w:vertAlign w:val="subscript"/>
        </w:rPr>
        <w:t>АКЗ</w:t>
      </w:r>
      <w:r>
        <w:t>.</w:t>
      </w:r>
    </w:p>
    <w:p w:rsidR="006527F3" w:rsidRDefault="006527F3" w:rsidP="006527F3">
      <w:pPr>
        <w:pStyle w:val="a7"/>
        <w:numPr>
          <w:ilvl w:val="0"/>
          <w:numId w:val="21"/>
        </w:numPr>
        <w:tabs>
          <w:tab w:val="left" w:pos="993"/>
        </w:tabs>
        <w:spacing w:before="0" w:after="0"/>
        <w:ind w:left="0" w:right="0" w:firstLine="709"/>
        <w:jc w:val="both"/>
      </w:pPr>
      <w:r>
        <w:t xml:space="preserve">Установить моменты перехода из одного диапазона контроля нейтронной мощности в </w:t>
      </w:r>
      <w:r w:rsidRPr="009438DF">
        <w:t>другой (из РД</w:t>
      </w:r>
      <w:proofErr w:type="gramStart"/>
      <w:r w:rsidRPr="009438DF">
        <w:t>1</w:t>
      </w:r>
      <w:proofErr w:type="gramEnd"/>
      <w:r w:rsidRPr="009438DF">
        <w:t xml:space="preserve"> в РД2 и обратно)</w:t>
      </w:r>
      <w:r>
        <w:t xml:space="preserve"> по всем каналам АКНП. Определить отличия показаний </w:t>
      </w:r>
      <w:r w:rsidRPr="008D7FFA">
        <w:t>в момент перехода контроля</w:t>
      </w:r>
      <w:r>
        <w:t xml:space="preserve"> </w:t>
      </w:r>
      <w:r w:rsidRPr="008D7FFA">
        <w:t xml:space="preserve">нейтронной мощности </w:t>
      </w:r>
      <w:r>
        <w:t>из диапазона в диапазон</w:t>
      </w:r>
      <w:r w:rsidRPr="002A61B3">
        <w:t xml:space="preserve"> </w:t>
      </w:r>
      <w:r>
        <w:t xml:space="preserve">по всем каналам АКНП и убедиться, что они не превышают </w:t>
      </w:r>
      <w:r w:rsidRPr="007B3250">
        <w:t>1</w:t>
      </w:r>
      <w:r>
        <w:t>%</w:t>
      </w:r>
      <w:proofErr w:type="gramStart"/>
      <w:r w:rsidRPr="007B3250">
        <w:t>N</w:t>
      </w:r>
      <w:proofErr w:type="gramEnd"/>
      <w:r w:rsidRPr="00C64A55">
        <w:rPr>
          <w:sz w:val="32"/>
          <w:szCs w:val="32"/>
          <w:vertAlign w:val="subscript"/>
        </w:rPr>
        <w:t>ном</w:t>
      </w:r>
      <w:r>
        <w:t>.</w:t>
      </w:r>
    </w:p>
    <w:p w:rsidR="006527F3" w:rsidRDefault="006527F3" w:rsidP="006527F3">
      <w:pPr>
        <w:jc w:val="both"/>
        <w:sectPr w:rsidR="006527F3" w:rsidSect="00365334">
          <w:headerReference w:type="default" r:id="rId16"/>
          <w:footerReference w:type="default" r:id="rId17"/>
          <w:pgSz w:w="11906" w:h="16838" w:code="9"/>
          <w:pgMar w:top="1134" w:right="680" w:bottom="567" w:left="1418" w:header="964" w:footer="680" w:gutter="0"/>
          <w:cols w:space="708"/>
          <w:docGrid w:linePitch="360"/>
        </w:sectPr>
      </w:pPr>
    </w:p>
    <w:p w:rsidR="00174B42" w:rsidRPr="00DA79EB" w:rsidRDefault="00174B42" w:rsidP="00DA79EB">
      <w:pPr>
        <w:pStyle w:val="6"/>
        <w:numPr>
          <w:ilvl w:val="0"/>
          <w:numId w:val="0"/>
        </w:numPr>
        <w:jc w:val="center"/>
        <w:rPr>
          <w:sz w:val="28"/>
          <w:szCs w:val="28"/>
        </w:rPr>
      </w:pPr>
      <w:bookmarkStart w:id="695" w:name="_Toc468025271"/>
      <w:r w:rsidRPr="00C9511A">
        <w:rPr>
          <w:sz w:val="28"/>
          <w:szCs w:val="28"/>
        </w:rPr>
        <w:lastRenderedPageBreak/>
        <w:t xml:space="preserve">ПРИЛОЖЕНИЕ </w:t>
      </w:r>
      <w:proofErr w:type="gramStart"/>
      <w:r w:rsidR="00E03003">
        <w:rPr>
          <w:sz w:val="28"/>
          <w:szCs w:val="28"/>
        </w:rPr>
        <w:t>В</w:t>
      </w:r>
      <w:proofErr w:type="gramEnd"/>
      <w:r w:rsidR="00DA79EB">
        <w:rPr>
          <w:sz w:val="28"/>
          <w:szCs w:val="28"/>
        </w:rPr>
        <w:t xml:space="preserve"> </w:t>
      </w:r>
      <w:r w:rsidR="00DA79EB">
        <w:rPr>
          <w:sz w:val="28"/>
          <w:szCs w:val="28"/>
        </w:rPr>
        <w:br/>
      </w:r>
      <w:r w:rsidR="00DA79EB">
        <w:t>(</w:t>
      </w:r>
      <w:r w:rsidR="00E03117">
        <w:t>обязательное</w:t>
      </w:r>
      <w:r w:rsidR="00DA79EB">
        <w:t>)</w:t>
      </w:r>
      <w:bookmarkEnd w:id="695"/>
    </w:p>
    <w:p w:rsidR="00E03117" w:rsidRDefault="00E03117" w:rsidP="00E03117">
      <w:pPr>
        <w:pStyle w:val="a7"/>
        <w:tabs>
          <w:tab w:val="left" w:pos="567"/>
          <w:tab w:val="left" w:pos="709"/>
          <w:tab w:val="left" w:pos="1134"/>
        </w:tabs>
        <w:spacing w:before="0" w:after="480"/>
        <w:ind w:left="0" w:right="0"/>
        <w:jc w:val="center"/>
      </w:pPr>
      <w:r>
        <w:t>Форма протокола ПНР (испытаний) на оборудовании (системе)</w:t>
      </w:r>
    </w:p>
    <w:tbl>
      <w:tblPr>
        <w:tblStyle w:val="af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60"/>
        <w:gridCol w:w="283"/>
        <w:gridCol w:w="519"/>
        <w:gridCol w:w="332"/>
        <w:gridCol w:w="283"/>
        <w:gridCol w:w="284"/>
        <w:gridCol w:w="141"/>
        <w:gridCol w:w="284"/>
        <w:gridCol w:w="1134"/>
        <w:gridCol w:w="142"/>
        <w:gridCol w:w="147"/>
        <w:gridCol w:w="278"/>
        <w:gridCol w:w="709"/>
        <w:gridCol w:w="426"/>
        <w:gridCol w:w="849"/>
        <w:gridCol w:w="284"/>
        <w:gridCol w:w="28"/>
        <w:gridCol w:w="469"/>
        <w:gridCol w:w="70"/>
        <w:gridCol w:w="1561"/>
      </w:tblGrid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r>
              <w:t>ГОСУДАРСТВЕННАЯ КОРПОРАЦИЯ ПО АТОМНОЙ ЭНЕРГИИ «РОСАТОМ»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217E4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r w:rsidRPr="00217E48">
              <w:t xml:space="preserve">АО «Концерн </w:t>
            </w:r>
            <w:proofErr w:type="spellStart"/>
            <w:r w:rsidRPr="00217E48">
              <w:t>Росэнергоатом</w:t>
            </w:r>
            <w:proofErr w:type="spellEnd"/>
            <w:r w:rsidRPr="00217E48">
              <w:t>»</w:t>
            </w:r>
          </w:p>
        </w:tc>
      </w:tr>
      <w:tr w:rsidR="00E03117" w:rsidTr="0070307C">
        <w:trPr>
          <w:trHeight w:val="236"/>
        </w:trPr>
        <w:tc>
          <w:tcPr>
            <w:tcW w:w="2362" w:type="dxa"/>
            <w:gridSpan w:val="3"/>
            <w:vAlign w:val="center"/>
          </w:tcPr>
          <w:p w:rsidR="00E03117" w:rsidRPr="00557DF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5321" w:type="dxa"/>
            <w:gridSpan w:val="14"/>
            <w:tcBorders>
              <w:top w:val="single" w:sz="4" w:space="0" w:color="auto"/>
            </w:tcBorders>
            <w:vAlign w:val="center"/>
          </w:tcPr>
          <w:p w:rsidR="00E03117" w:rsidRPr="00557DF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z w:val="20"/>
                <w:szCs w:val="20"/>
              </w:rPr>
            </w:pPr>
            <w:r w:rsidRPr="00557DF7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Н</w:t>
            </w:r>
            <w:r w:rsidRPr="004B665B">
              <w:rPr>
                <w:i/>
                <w:sz w:val="20"/>
                <w:szCs w:val="20"/>
              </w:rPr>
              <w:t>аименование эксплуатирующей организации</w:t>
            </w:r>
            <w:r w:rsidRPr="00557DF7">
              <w:rPr>
                <w:sz w:val="20"/>
                <w:szCs w:val="20"/>
              </w:rPr>
              <w:t>)</w:t>
            </w:r>
          </w:p>
        </w:tc>
        <w:tc>
          <w:tcPr>
            <w:tcW w:w="2100" w:type="dxa"/>
            <w:gridSpan w:val="3"/>
            <w:vAlign w:val="center"/>
          </w:tcPr>
          <w:p w:rsidR="00E03117" w:rsidRPr="00557DF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z w:val="20"/>
                <w:szCs w:val="20"/>
              </w:rPr>
            </w:pPr>
          </w:p>
        </w:tc>
      </w:tr>
      <w:tr w:rsidR="00E03117" w:rsidTr="0070307C">
        <w:tc>
          <w:tcPr>
            <w:tcW w:w="5109" w:type="dxa"/>
            <w:gridSpan w:val="11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top w:val="single" w:sz="4" w:space="0" w:color="auto"/>
            </w:tcBorders>
          </w:tcPr>
          <w:p w:rsidR="00E03117" w:rsidRPr="005D65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z w:val="20"/>
                <w:szCs w:val="20"/>
              </w:rPr>
            </w:pPr>
            <w:r w:rsidRPr="005D6591">
              <w:rPr>
                <w:sz w:val="20"/>
                <w:szCs w:val="20"/>
              </w:rPr>
              <w:t>(</w:t>
            </w:r>
            <w:r w:rsidRPr="005D6591">
              <w:rPr>
                <w:i/>
                <w:sz w:val="20"/>
                <w:szCs w:val="20"/>
              </w:rPr>
              <w:t>Наименование АС</w:t>
            </w:r>
            <w:r w:rsidRPr="005D6591">
              <w:rPr>
                <w:sz w:val="20"/>
                <w:szCs w:val="20"/>
              </w:rPr>
              <w:t>)</w:t>
            </w:r>
          </w:p>
        </w:tc>
        <w:tc>
          <w:tcPr>
            <w:tcW w:w="4674" w:type="dxa"/>
            <w:gridSpan w:val="9"/>
            <w:vAlign w:val="center"/>
          </w:tcPr>
          <w:p w:rsidR="00E03117" w:rsidRPr="005D65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top w:val="single" w:sz="4" w:space="0" w:color="auto"/>
            </w:tcBorders>
          </w:tcPr>
          <w:p w:rsidR="00E03117" w:rsidRPr="005954DE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5954DE">
              <w:rPr>
                <w:i/>
                <w:sz w:val="20"/>
                <w:szCs w:val="20"/>
              </w:rPr>
              <w:t>(Наименование объекта пускового комплекса АС)</w:t>
            </w: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  <w:tcBorders>
              <w:top w:val="single" w:sz="4" w:space="0" w:color="auto"/>
            </w:tcBorders>
          </w:tcPr>
          <w:p w:rsidR="00E03117" w:rsidRPr="005954DE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5954DE">
              <w:rPr>
                <w:i/>
                <w:sz w:val="20"/>
                <w:szCs w:val="20"/>
              </w:rPr>
              <w:t>(Наименование пусконаладочной организации)</w:t>
            </w: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5109" w:type="dxa"/>
            <w:gridSpan w:val="11"/>
          </w:tcPr>
          <w:p w:rsidR="00E03117" w:rsidRPr="005954DE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674" w:type="dxa"/>
            <w:gridSpan w:val="9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proofErr w:type="gramStart"/>
            <w:r>
              <w:t>П</w:t>
            </w:r>
            <w:proofErr w:type="gramEnd"/>
            <w:r>
              <w:t xml:space="preserve"> Р О Т О К О Л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r>
              <w:t>пусконаладочных работ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tcBorders>
              <w:top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  <w:r w:rsidRPr="00872AA0">
              <w:rPr>
                <w:i/>
                <w:sz w:val="20"/>
                <w:szCs w:val="20"/>
              </w:rPr>
              <w:t>(Наименование пусконаладочных работ)</w:t>
            </w:r>
          </w:p>
        </w:tc>
      </w:tr>
      <w:tr w:rsidR="00E03117" w:rsidTr="0070307C">
        <w:tc>
          <w:tcPr>
            <w:tcW w:w="1560" w:type="dxa"/>
          </w:tcPr>
          <w:p w:rsidR="00E03117" w:rsidRPr="00E20C85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1  Вид работ</w:t>
            </w:r>
          </w:p>
        </w:tc>
        <w:tc>
          <w:tcPr>
            <w:tcW w:w="8223" w:type="dxa"/>
            <w:gridSpan w:val="19"/>
            <w:tcBorders>
              <w:bottom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</w:p>
        </w:tc>
      </w:tr>
      <w:tr w:rsidR="00E03117" w:rsidTr="0070307C">
        <w:tc>
          <w:tcPr>
            <w:tcW w:w="9783" w:type="dxa"/>
            <w:gridSpan w:val="20"/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</w:p>
        </w:tc>
      </w:tr>
      <w:tr w:rsidR="00E03117" w:rsidTr="0070307C">
        <w:tc>
          <w:tcPr>
            <w:tcW w:w="2977" w:type="dxa"/>
            <w:gridSpan w:val="5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2  Система (оборудование)</w:t>
            </w:r>
          </w:p>
        </w:tc>
        <w:tc>
          <w:tcPr>
            <w:tcW w:w="6806" w:type="dxa"/>
            <w:gridSpan w:val="15"/>
            <w:tcBorders>
              <w:bottom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</w:p>
        </w:tc>
      </w:tr>
      <w:tr w:rsidR="00E03117" w:rsidTr="0070307C">
        <w:tc>
          <w:tcPr>
            <w:tcW w:w="2977" w:type="dxa"/>
            <w:gridSpan w:val="5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6806" w:type="dxa"/>
            <w:gridSpan w:val="15"/>
            <w:tcBorders>
              <w:top w:val="single" w:sz="4" w:space="0" w:color="auto"/>
            </w:tcBorders>
          </w:tcPr>
          <w:p w:rsidR="00E03117" w:rsidRPr="006733CB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</w:rPr>
            </w:pPr>
            <w:r w:rsidRPr="00CB53E2">
              <w:rPr>
                <w:i/>
                <w:sz w:val="20"/>
              </w:rPr>
              <w:t>[</w:t>
            </w:r>
            <w:r>
              <w:rPr>
                <w:i/>
                <w:sz w:val="20"/>
              </w:rPr>
              <w:t>Н</w:t>
            </w:r>
            <w:r w:rsidRPr="00CB53E2">
              <w:rPr>
                <w:i/>
                <w:sz w:val="20"/>
              </w:rPr>
              <w:t>аименование и маркировка системы (оборудования</w:t>
            </w:r>
            <w:r>
              <w:rPr>
                <w:i/>
                <w:sz w:val="20"/>
              </w:rPr>
              <w:t>) по проекту</w:t>
            </w:r>
            <w:r w:rsidRPr="00CB53E2">
              <w:rPr>
                <w:i/>
                <w:sz w:val="20"/>
              </w:rPr>
              <w:t>, часть системы (оборудования</w:t>
            </w:r>
            <w:r>
              <w:rPr>
                <w:i/>
                <w:sz w:val="20"/>
              </w:rPr>
              <w:t>)</w:t>
            </w:r>
            <w:r w:rsidRPr="00CB53E2">
              <w:rPr>
                <w:i/>
                <w:sz w:val="20"/>
              </w:rPr>
              <w:t xml:space="preserve"> на которой проводит</w:t>
            </w:r>
            <w:r>
              <w:rPr>
                <w:i/>
                <w:sz w:val="20"/>
              </w:rPr>
              <w:t>ся испытание</w:t>
            </w:r>
            <w:r w:rsidRPr="00CB53E2">
              <w:rPr>
                <w:i/>
                <w:sz w:val="20"/>
              </w:rPr>
              <w:t>]</w:t>
            </w:r>
          </w:p>
        </w:tc>
      </w:tr>
      <w:tr w:rsidR="00E03117" w:rsidTr="0070307C">
        <w:tc>
          <w:tcPr>
            <w:tcW w:w="3261" w:type="dxa"/>
            <w:gridSpan w:val="6"/>
            <w:vAlign w:val="center"/>
          </w:tcPr>
          <w:p w:rsidR="00E03117" w:rsidRPr="00285D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3  Испытуемое оборудование</w:t>
            </w:r>
          </w:p>
        </w:tc>
        <w:tc>
          <w:tcPr>
            <w:tcW w:w="6522" w:type="dxa"/>
            <w:gridSpan w:val="14"/>
            <w:tcBorders>
              <w:bottom w:val="single" w:sz="4" w:space="0" w:color="auto"/>
            </w:tcBorders>
            <w:vAlign w:val="center"/>
          </w:tcPr>
          <w:p w:rsidR="00E03117" w:rsidRPr="00285D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3261" w:type="dxa"/>
            <w:gridSpan w:val="6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6522" w:type="dxa"/>
            <w:gridSpan w:val="14"/>
            <w:tcBorders>
              <w:top w:val="single" w:sz="4" w:space="0" w:color="auto"/>
            </w:tcBorders>
            <w:vAlign w:val="center"/>
          </w:tcPr>
          <w:p w:rsidR="00E03117" w:rsidRPr="00285D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  <w:proofErr w:type="gramStart"/>
            <w:r>
              <w:rPr>
                <w:i/>
                <w:color w:val="000000"/>
                <w:sz w:val="20"/>
              </w:rPr>
              <w:t>(Насос, двигатель, реле, датчик</w:t>
            </w:r>
            <w:r w:rsidRPr="008C3131">
              <w:rPr>
                <w:i/>
                <w:snapToGrid w:val="0"/>
                <w:color w:val="000000"/>
                <w:sz w:val="20"/>
              </w:rPr>
              <w:t>,</w:t>
            </w:r>
            <w:r>
              <w:rPr>
                <w:i/>
                <w:snapToGrid w:val="0"/>
                <w:color w:val="000000"/>
                <w:sz w:val="20"/>
              </w:rPr>
              <w:t xml:space="preserve"> агрегат,</w:t>
            </w:r>
            <w:r w:rsidRPr="008C3131">
              <w:rPr>
                <w:i/>
                <w:snapToGrid w:val="0"/>
                <w:color w:val="000000"/>
                <w:sz w:val="20"/>
              </w:rPr>
              <w:t xml:space="preserve"> устройство, присоединение</w:t>
            </w:r>
            <w:r w:rsidRPr="008C3131">
              <w:rPr>
                <w:i/>
                <w:color w:val="000000"/>
                <w:sz w:val="20"/>
              </w:rPr>
              <w:t xml:space="preserve"> и т.п., маркировка оборудования по проекту</w:t>
            </w:r>
            <w:r>
              <w:rPr>
                <w:i/>
                <w:color w:val="000000"/>
                <w:sz w:val="20"/>
              </w:rPr>
              <w:t>)</w:t>
            </w:r>
            <w:proofErr w:type="gramEnd"/>
          </w:p>
        </w:tc>
      </w:tr>
      <w:tr w:rsidR="00E03117" w:rsidTr="0070307C">
        <w:tc>
          <w:tcPr>
            <w:tcW w:w="2694" w:type="dxa"/>
            <w:gridSpan w:val="4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4  Технические данные</w:t>
            </w:r>
          </w:p>
        </w:tc>
        <w:tc>
          <w:tcPr>
            <w:tcW w:w="7089" w:type="dxa"/>
            <w:gridSpan w:val="16"/>
            <w:tcBorders>
              <w:bottom w:val="single" w:sz="4" w:space="0" w:color="auto"/>
            </w:tcBorders>
            <w:vAlign w:val="center"/>
          </w:tcPr>
          <w:p w:rsidR="00E03117" w:rsidRPr="006C01F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color w:val="000000"/>
              </w:rPr>
            </w:pPr>
          </w:p>
        </w:tc>
      </w:tr>
      <w:tr w:rsidR="00E03117" w:rsidTr="0070307C">
        <w:tc>
          <w:tcPr>
            <w:tcW w:w="2694" w:type="dxa"/>
            <w:gridSpan w:val="4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7089" w:type="dxa"/>
            <w:gridSpan w:val="16"/>
            <w:tcBorders>
              <w:top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(Тип, заводской №, год изготовления, паспортные данные, или № приложения к протоколу)</w:t>
            </w:r>
          </w:p>
        </w:tc>
      </w:tr>
      <w:tr w:rsidR="00E03117" w:rsidTr="0070307C">
        <w:tc>
          <w:tcPr>
            <w:tcW w:w="6096" w:type="dxa"/>
            <w:gridSpan w:val="13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5  Документы, определяющие объем и нормы испытаний</w:t>
            </w:r>
          </w:p>
        </w:tc>
        <w:tc>
          <w:tcPr>
            <w:tcW w:w="3687" w:type="dxa"/>
            <w:gridSpan w:val="7"/>
            <w:tcBorders>
              <w:bottom w:val="single" w:sz="4" w:space="0" w:color="auto"/>
            </w:tcBorders>
            <w:vAlign w:val="center"/>
          </w:tcPr>
          <w:p w:rsidR="00E03117" w:rsidRPr="0074197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color w:val="000000"/>
              </w:rPr>
            </w:pPr>
          </w:p>
        </w:tc>
      </w:tr>
      <w:tr w:rsidR="00E03117" w:rsidTr="0070307C">
        <w:tc>
          <w:tcPr>
            <w:tcW w:w="6096" w:type="dxa"/>
            <w:gridSpan w:val="13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3687" w:type="dxa"/>
            <w:gridSpan w:val="7"/>
            <w:tcBorders>
              <w:top w:val="single" w:sz="4" w:space="0" w:color="auto"/>
            </w:tcBorders>
          </w:tcPr>
          <w:p w:rsidR="00E03117" w:rsidRPr="0074197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color w:val="000000"/>
              </w:rPr>
            </w:pPr>
            <w:r>
              <w:rPr>
                <w:i/>
                <w:noProof/>
                <w:snapToGrid w:val="0"/>
                <w:color w:val="000000"/>
                <w:sz w:val="20"/>
              </w:rPr>
              <w:t>(У</w:t>
            </w:r>
            <w:r w:rsidRPr="00CB53E2">
              <w:rPr>
                <w:i/>
                <w:noProof/>
                <w:snapToGrid w:val="0"/>
                <w:color w:val="000000"/>
                <w:sz w:val="20"/>
              </w:rPr>
              <w:t xml:space="preserve">казать наименование и обозначение </w:t>
            </w:r>
            <w:r w:rsidRPr="00CB53E2">
              <w:rPr>
                <w:i/>
                <w:snapToGrid w:val="0"/>
                <w:color w:val="000000"/>
                <w:sz w:val="20"/>
              </w:rPr>
              <w:t>документов или № приложения к пр</w:t>
            </w:r>
            <w:r w:rsidRPr="00CB53E2">
              <w:rPr>
                <w:i/>
                <w:snapToGrid w:val="0"/>
                <w:color w:val="000000"/>
                <w:sz w:val="20"/>
              </w:rPr>
              <w:t>о</w:t>
            </w:r>
            <w:r w:rsidRPr="00CB53E2">
              <w:rPr>
                <w:i/>
                <w:snapToGrid w:val="0"/>
                <w:color w:val="000000"/>
                <w:sz w:val="20"/>
              </w:rPr>
              <w:t>токолу</w:t>
            </w:r>
            <w:r>
              <w:rPr>
                <w:i/>
                <w:snapToGrid w:val="0"/>
                <w:color w:val="000000"/>
                <w:sz w:val="20"/>
              </w:rPr>
              <w:t>)</w:t>
            </w:r>
          </w:p>
        </w:tc>
      </w:tr>
      <w:tr w:rsidR="00E03117" w:rsidTr="0070307C">
        <w:tc>
          <w:tcPr>
            <w:tcW w:w="3686" w:type="dxa"/>
            <w:gridSpan w:val="8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6  Дата и время проведения ПНР</w:t>
            </w:r>
          </w:p>
        </w:tc>
        <w:tc>
          <w:tcPr>
            <w:tcW w:w="6097" w:type="dxa"/>
            <w:gridSpan w:val="12"/>
            <w:tcBorders>
              <w:bottom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noProof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3686" w:type="dxa"/>
            <w:gridSpan w:val="8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</w:p>
        </w:tc>
        <w:tc>
          <w:tcPr>
            <w:tcW w:w="6097" w:type="dxa"/>
            <w:gridSpan w:val="12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noProof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3686" w:type="dxa"/>
            <w:gridSpan w:val="8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7  Результаты ПНР (испытаний):</w:t>
            </w:r>
          </w:p>
        </w:tc>
        <w:tc>
          <w:tcPr>
            <w:tcW w:w="6097" w:type="dxa"/>
            <w:gridSpan w:val="12"/>
            <w:tcBorders>
              <w:bottom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noProof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Пункт документа</w:t>
            </w:r>
          </w:p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по пункту 5 протокола</w:t>
            </w:r>
          </w:p>
        </w:tc>
        <w:tc>
          <w:tcPr>
            <w:tcW w:w="1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Наименование испытания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Приемочные критерии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Результаты испытания</w:t>
            </w:r>
          </w:p>
        </w:tc>
        <w:tc>
          <w:tcPr>
            <w:tcW w:w="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Погрешность</w:t>
            </w:r>
          </w:p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измерений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Соответствие</w:t>
            </w:r>
          </w:p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полученных результатов приемочным критериям</w:t>
            </w: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left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1</w:t>
            </w:r>
          </w:p>
        </w:tc>
        <w:tc>
          <w:tcPr>
            <w:tcW w:w="1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left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2</w:t>
            </w:r>
          </w:p>
        </w:tc>
        <w:tc>
          <w:tcPr>
            <w:tcW w:w="18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117" w:rsidRPr="008F12CF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842" w:type="dxa"/>
            <w:gridSpan w:val="6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3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560" w:type="dxa"/>
            <w:gridSpan w:val="4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0" w:type="dxa"/>
            <w:gridSpan w:val="4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7655" w:type="dxa"/>
            <w:gridSpan w:val="16"/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Развернутые результаты ПНР (испытаний) приведены в приложении №</w:t>
            </w:r>
          </w:p>
        </w:tc>
        <w:tc>
          <w:tcPr>
            <w:tcW w:w="567" w:type="dxa"/>
            <w:gridSpan w:val="3"/>
            <w:tcBorders>
              <w:bottom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1561" w:type="dxa"/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к протоколу</w:t>
            </w:r>
          </w:p>
        </w:tc>
      </w:tr>
      <w:tr w:rsidR="00E03117" w:rsidTr="0070307C">
        <w:tc>
          <w:tcPr>
            <w:tcW w:w="7655" w:type="dxa"/>
            <w:gridSpan w:val="16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(при необходимости)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</w:tcBorders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1561" w:type="dxa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7655" w:type="dxa"/>
            <w:gridSpan w:val="16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E03117" w:rsidRPr="004917A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1561" w:type="dxa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5387" w:type="dxa"/>
            <w:gridSpan w:val="1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8  В период испытаний выявлены несоответствия</w:t>
            </w:r>
          </w:p>
        </w:tc>
        <w:tc>
          <w:tcPr>
            <w:tcW w:w="4396" w:type="dxa"/>
            <w:gridSpan w:val="8"/>
            <w:tcBorders>
              <w:bottom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5387" w:type="dxa"/>
            <w:gridSpan w:val="1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4396" w:type="dxa"/>
            <w:gridSpan w:val="8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noProof/>
                <w:snapToGrid w:val="0"/>
                <w:color w:val="000000"/>
              </w:rPr>
            </w:pPr>
            <w:r w:rsidRPr="00581092">
              <w:rPr>
                <w:i/>
                <w:snapToGrid w:val="0"/>
                <w:color w:val="000000"/>
                <w:sz w:val="20"/>
              </w:rPr>
              <w:t>(</w:t>
            </w:r>
            <w:r>
              <w:rPr>
                <w:i/>
                <w:snapToGrid w:val="0"/>
                <w:color w:val="000000"/>
                <w:sz w:val="20"/>
              </w:rPr>
              <w:t>Сведения о несоответствиях</w:t>
            </w:r>
            <w:r w:rsidRPr="00581092">
              <w:rPr>
                <w:i/>
                <w:snapToGrid w:val="0"/>
                <w:color w:val="000000"/>
                <w:sz w:val="20"/>
              </w:rPr>
              <w:t>, выявленные в про</w:t>
            </w:r>
            <w:r>
              <w:rPr>
                <w:i/>
                <w:snapToGrid w:val="0"/>
                <w:color w:val="000000"/>
                <w:sz w:val="20"/>
              </w:rPr>
              <w:t xml:space="preserve">цессе ПНР или </w:t>
            </w:r>
            <w:r w:rsidRPr="00581092">
              <w:rPr>
                <w:i/>
                <w:snapToGrid w:val="0"/>
                <w:color w:val="000000"/>
                <w:sz w:val="20"/>
              </w:rPr>
              <w:t>№ приложени</w:t>
            </w:r>
            <w:r>
              <w:rPr>
                <w:i/>
                <w:snapToGrid w:val="0"/>
                <w:color w:val="000000"/>
                <w:sz w:val="20"/>
              </w:rPr>
              <w:t>я</w:t>
            </w:r>
            <w:r w:rsidRPr="00581092">
              <w:rPr>
                <w:i/>
                <w:snapToGrid w:val="0"/>
                <w:color w:val="000000"/>
                <w:sz w:val="20"/>
              </w:rPr>
              <w:t xml:space="preserve"> к протоколу)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D335FE" w:rsidRDefault="00D335FE" w:rsidP="00E03117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napToGrid w:val="0"/>
                <w:color w:val="000000"/>
              </w:rPr>
            </w:pPr>
          </w:p>
          <w:p w:rsidR="00E03117" w:rsidRPr="00F95A37" w:rsidRDefault="00E03117" w:rsidP="00E03117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 xml:space="preserve">Продолжение </w:t>
            </w:r>
            <w:r w:rsidRPr="00F95A37">
              <w:rPr>
                <w:snapToGrid w:val="0"/>
                <w:color w:val="000000"/>
                <w:sz w:val="28"/>
                <w:szCs w:val="28"/>
              </w:rPr>
              <w:t xml:space="preserve">ПРИЛОЖЕНИЯ </w:t>
            </w:r>
            <w:proofErr w:type="gramStart"/>
            <w:r>
              <w:rPr>
                <w:snapToGrid w:val="0"/>
                <w:color w:val="000000"/>
                <w:sz w:val="28"/>
                <w:szCs w:val="28"/>
              </w:rPr>
              <w:t>В</w:t>
            </w:r>
            <w:proofErr w:type="gramEnd"/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snapToGrid w:val="0"/>
                <w:color w:val="000000"/>
              </w:rPr>
            </w:pP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9  Заключение:</w:t>
            </w:r>
          </w:p>
        </w:tc>
        <w:tc>
          <w:tcPr>
            <w:tcW w:w="7940" w:type="dxa"/>
            <w:gridSpan w:val="18"/>
            <w:tcBorders>
              <w:bottom w:val="single" w:sz="4" w:space="0" w:color="auto"/>
            </w:tcBorders>
          </w:tcPr>
          <w:p w:rsidR="00E03117" w:rsidRPr="0058109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napToGrid w:val="0"/>
                <w:color w:val="000000"/>
                <w:sz w:val="20"/>
              </w:rPr>
            </w:pP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7940" w:type="dxa"/>
            <w:gridSpan w:val="18"/>
            <w:tcBorders>
              <w:top w:val="single" w:sz="4" w:space="0" w:color="auto"/>
            </w:tcBorders>
          </w:tcPr>
          <w:p w:rsidR="00E03117" w:rsidRPr="00581092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napToGrid w:val="0"/>
                <w:color w:val="000000"/>
                <w:sz w:val="20"/>
              </w:rPr>
            </w:pPr>
            <w:r>
              <w:rPr>
                <w:i/>
                <w:sz w:val="20"/>
              </w:rPr>
              <w:t>(Вывод о соответствии системы (оборудования) приемочным критериям, рекомендации по устранению несоответствий или №№ приложений к протоколу)</w:t>
            </w: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</w:p>
        </w:tc>
        <w:tc>
          <w:tcPr>
            <w:tcW w:w="7940" w:type="dxa"/>
            <w:gridSpan w:val="18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</w:p>
        </w:tc>
      </w:tr>
      <w:tr w:rsidR="00E03117" w:rsidTr="0070307C">
        <w:tc>
          <w:tcPr>
            <w:tcW w:w="1843" w:type="dxa"/>
            <w:gridSpan w:val="2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  <w:rPr>
                <w:noProof/>
                <w:snapToGrid w:val="0"/>
                <w:color w:val="000000"/>
              </w:rPr>
            </w:pPr>
            <w:r>
              <w:rPr>
                <w:noProof/>
                <w:snapToGrid w:val="0"/>
                <w:color w:val="000000"/>
              </w:rPr>
              <w:t>Приложения:</w:t>
            </w:r>
          </w:p>
        </w:tc>
        <w:tc>
          <w:tcPr>
            <w:tcW w:w="7940" w:type="dxa"/>
            <w:gridSpan w:val="18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</w:p>
        </w:tc>
      </w:tr>
      <w:tr w:rsidR="00E03117" w:rsidTr="0070307C">
        <w:tc>
          <w:tcPr>
            <w:tcW w:w="9783" w:type="dxa"/>
            <w:gridSpan w:val="20"/>
            <w:tcBorders>
              <w:bottom w:val="single" w:sz="4" w:space="0" w:color="auto"/>
            </w:tcBorders>
            <w:vAlign w:val="center"/>
          </w:tcPr>
          <w:p w:rsidR="00E03117" w:rsidRPr="00221C64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1)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(Наименование приложения, количество листов)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bottom w:val="single" w:sz="4" w:space="0" w:color="auto"/>
            </w:tcBorders>
            <w:vAlign w:val="center"/>
          </w:tcPr>
          <w:p w:rsidR="00E03117" w:rsidRPr="00221C64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2)</w:t>
            </w:r>
          </w:p>
        </w:tc>
      </w:tr>
      <w:tr w:rsidR="00E03117" w:rsidTr="0070307C">
        <w:tc>
          <w:tcPr>
            <w:tcW w:w="9783" w:type="dxa"/>
            <w:gridSpan w:val="20"/>
            <w:tcBorders>
              <w:top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(Наименование приложения, количество листов)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Работы (испытания) провели:</w:t>
            </w:r>
          </w:p>
        </w:tc>
      </w:tr>
      <w:tr w:rsidR="00E03117" w:rsidTr="0070307C">
        <w:tc>
          <w:tcPr>
            <w:tcW w:w="4820" w:type="dxa"/>
            <w:gridSpan w:val="9"/>
            <w:tcBorders>
              <w:bottom w:val="single" w:sz="4" w:space="0" w:color="auto"/>
            </w:tcBorders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proofErr w:type="gramStart"/>
            <w:r w:rsidRPr="00D82E87">
              <w:rPr>
                <w:i/>
                <w:sz w:val="20"/>
                <w:szCs w:val="20"/>
              </w:rPr>
              <w:t>(Фамилия, подписи исполнителей из</w:t>
            </w:r>
            <w:proofErr w:type="gramEnd"/>
          </w:p>
          <w:p w:rsidR="00E03117" w:rsidRPr="00D82E8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D82E87">
              <w:rPr>
                <w:i/>
                <w:sz w:val="20"/>
                <w:szCs w:val="20"/>
              </w:rPr>
              <w:t>пусконаладочной организации, дата подписания)</w:t>
            </w: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proofErr w:type="gramStart"/>
            <w:r w:rsidRPr="00D82E87">
              <w:rPr>
                <w:i/>
                <w:sz w:val="20"/>
                <w:szCs w:val="20"/>
              </w:rPr>
              <w:t>(Фамилия, подписи исполнителей из</w:t>
            </w:r>
            <w:proofErr w:type="gramEnd"/>
          </w:p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D82E87">
              <w:rPr>
                <w:i/>
                <w:sz w:val="20"/>
                <w:szCs w:val="20"/>
              </w:rPr>
              <w:t>пусконаладочной организации, дата подписания)</w:t>
            </w: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Протокол проверили: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Технический руководитель работ</w:t>
            </w:r>
          </w:p>
        </w:tc>
      </w:tr>
      <w:tr w:rsidR="00E03117" w:rsidTr="0070307C">
        <w:tc>
          <w:tcPr>
            <w:tcW w:w="4820" w:type="dxa"/>
            <w:gridSpan w:val="9"/>
            <w:tcBorders>
              <w:bottom w:val="single" w:sz="4" w:space="0" w:color="auto"/>
            </w:tcBorders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4963" w:type="dxa"/>
            <w:gridSpan w:val="11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A44AF8">
              <w:rPr>
                <w:i/>
                <w:sz w:val="20"/>
                <w:szCs w:val="20"/>
              </w:rPr>
              <w:t>(Фамилия, подпись)</w:t>
            </w:r>
          </w:p>
        </w:tc>
        <w:tc>
          <w:tcPr>
            <w:tcW w:w="2551" w:type="dxa"/>
            <w:gridSpan w:val="6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  <w:tc>
          <w:tcPr>
            <w:tcW w:w="2412" w:type="dxa"/>
            <w:gridSpan w:val="5"/>
            <w:tcBorders>
              <w:top w:val="single" w:sz="4" w:space="0" w:color="auto"/>
            </w:tcBorders>
          </w:tcPr>
          <w:p w:rsidR="00E03117" w:rsidRPr="00716EB5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716EB5">
              <w:rPr>
                <w:i/>
                <w:sz w:val="20"/>
                <w:szCs w:val="20"/>
              </w:rPr>
              <w:t>(Дата)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Руководитель подразделения-владельца</w:t>
            </w:r>
          </w:p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both"/>
            </w:pPr>
            <w:r>
              <w:t>оборудования Застройщика</w:t>
            </w:r>
          </w:p>
        </w:tc>
      </w:tr>
      <w:tr w:rsidR="00E03117" w:rsidTr="0070307C">
        <w:tc>
          <w:tcPr>
            <w:tcW w:w="9783" w:type="dxa"/>
            <w:gridSpan w:val="20"/>
            <w:vAlign w:val="center"/>
          </w:tcPr>
          <w:p w:rsidR="00E03117" w:rsidRPr="00F00891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</w:pPr>
          </w:p>
        </w:tc>
      </w:tr>
      <w:tr w:rsidR="00E03117" w:rsidTr="0070307C">
        <w:tc>
          <w:tcPr>
            <w:tcW w:w="4820" w:type="dxa"/>
            <w:gridSpan w:val="9"/>
            <w:tcBorders>
              <w:top w:val="single" w:sz="4" w:space="0" w:color="auto"/>
            </w:tcBorders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A44AF8">
              <w:rPr>
                <w:i/>
                <w:sz w:val="20"/>
                <w:szCs w:val="20"/>
              </w:rPr>
              <w:t>(Фамилия, подпись)</w:t>
            </w:r>
          </w:p>
        </w:tc>
        <w:tc>
          <w:tcPr>
            <w:tcW w:w="2551" w:type="dxa"/>
            <w:gridSpan w:val="6"/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412" w:type="dxa"/>
            <w:gridSpan w:val="5"/>
            <w:tcBorders>
              <w:top w:val="single" w:sz="4" w:space="0" w:color="auto"/>
            </w:tcBorders>
          </w:tcPr>
          <w:p w:rsidR="00E03117" w:rsidRPr="00A44AF8" w:rsidRDefault="00E03117" w:rsidP="0070307C">
            <w:pPr>
              <w:pStyle w:val="a7"/>
              <w:tabs>
                <w:tab w:val="left" w:pos="567"/>
                <w:tab w:val="left" w:pos="709"/>
                <w:tab w:val="left" w:pos="1134"/>
              </w:tabs>
              <w:spacing w:before="0" w:after="0"/>
              <w:ind w:left="0" w:right="0"/>
              <w:jc w:val="center"/>
              <w:rPr>
                <w:i/>
                <w:sz w:val="20"/>
                <w:szCs w:val="20"/>
              </w:rPr>
            </w:pPr>
            <w:r w:rsidRPr="00716EB5">
              <w:rPr>
                <w:i/>
                <w:sz w:val="20"/>
                <w:szCs w:val="20"/>
              </w:rPr>
              <w:t>(Дата)</w:t>
            </w:r>
          </w:p>
        </w:tc>
      </w:tr>
    </w:tbl>
    <w:p w:rsidR="00E03117" w:rsidRDefault="00E03117" w:rsidP="00E03117">
      <w:pPr>
        <w:pStyle w:val="a7"/>
        <w:tabs>
          <w:tab w:val="left" w:pos="567"/>
          <w:tab w:val="left" w:pos="709"/>
          <w:tab w:val="left" w:pos="1134"/>
        </w:tabs>
        <w:spacing w:before="0" w:after="0"/>
        <w:ind w:left="0" w:right="0"/>
        <w:jc w:val="both"/>
        <w:sectPr w:rsidR="00E03117" w:rsidSect="00880835"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7C310A" w:rsidRDefault="00A44200" w:rsidP="007E31AB">
      <w:pPr>
        <w:pStyle w:val="6"/>
        <w:numPr>
          <w:ilvl w:val="0"/>
          <w:numId w:val="0"/>
        </w:numPr>
        <w:jc w:val="center"/>
      </w:pPr>
      <w:bookmarkStart w:id="696" w:name="_Toc468025272"/>
      <w:r>
        <w:lastRenderedPageBreak/>
        <w:t>ПЕРЕЧЕНЬ ПРИНЯТЫХ СОКРАЩЕНИЙ</w:t>
      </w:r>
      <w:bookmarkEnd w:id="696"/>
      <w:ins w:id="697" w:author="admin" w:date="2017-02-28T15:36:00Z">
        <w:r w:rsidR="00151378">
          <w:t xml:space="preserve"> И ОБОЗНАЧЕНИЙ</w:t>
        </w:r>
      </w:ins>
    </w:p>
    <w:tbl>
      <w:tblPr>
        <w:tblStyle w:val="af4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938"/>
      </w:tblGrid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АЗ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Аварийная защита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АКНП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Аппаратура контроля нейтронного потока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АКР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Аппаратура контроля реактивности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АОП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Аппаратура отображения и протоколирования</w:t>
            </w:r>
          </w:p>
        </w:tc>
      </w:tr>
      <w:tr w:rsidR="00151378" w:rsidTr="00DC499C">
        <w:trPr>
          <w:ins w:id="698" w:author="admin" w:date="2017-02-28T15:37:00Z"/>
        </w:trPr>
        <w:tc>
          <w:tcPr>
            <w:tcW w:w="1985" w:type="dxa"/>
            <w:vAlign w:val="center"/>
          </w:tcPr>
          <w:p w:rsidR="00151378" w:rsidRDefault="00151378" w:rsidP="00DC499C">
            <w:pPr>
              <w:pStyle w:val="afd"/>
              <w:rPr>
                <w:ins w:id="699" w:author="admin" w:date="2017-02-28T15:37:00Z"/>
              </w:rPr>
            </w:pPr>
            <w:ins w:id="700" w:author="admin" w:date="2017-02-28T15:37:00Z">
              <w:r>
                <w:t>АРМ</w:t>
              </w:r>
            </w:ins>
          </w:p>
        </w:tc>
        <w:tc>
          <w:tcPr>
            <w:tcW w:w="7938" w:type="dxa"/>
            <w:vAlign w:val="center"/>
          </w:tcPr>
          <w:p w:rsidR="00151378" w:rsidRPr="004959B2" w:rsidRDefault="00151378" w:rsidP="00DC499C">
            <w:pPr>
              <w:pStyle w:val="afe"/>
              <w:spacing w:before="0"/>
              <w:ind w:firstLine="0"/>
              <w:jc w:val="left"/>
              <w:rPr>
                <w:ins w:id="701" w:author="admin" w:date="2017-02-28T15:37:00Z"/>
              </w:rPr>
            </w:pPr>
            <w:ins w:id="702" w:author="admin" w:date="2017-02-28T15:37:00Z">
              <w:r>
                <w:t>Автоматизирован</w:t>
              </w:r>
            </w:ins>
            <w:ins w:id="703" w:author="admin" w:date="2017-02-28T15:38:00Z">
              <w:r>
                <w:t>ное рабочее место</w:t>
              </w:r>
            </w:ins>
          </w:p>
        </w:tc>
      </w:tr>
      <w:tr w:rsidR="00151378" w:rsidTr="00DC499C">
        <w:trPr>
          <w:ins w:id="704" w:author="admin" w:date="2017-02-28T15:38:00Z"/>
        </w:trPr>
        <w:tc>
          <w:tcPr>
            <w:tcW w:w="1985" w:type="dxa"/>
            <w:vAlign w:val="center"/>
          </w:tcPr>
          <w:p w:rsidR="00151378" w:rsidRDefault="00151378" w:rsidP="00DC499C">
            <w:pPr>
              <w:pStyle w:val="afd"/>
              <w:rPr>
                <w:ins w:id="705" w:author="admin" w:date="2017-02-28T15:38:00Z"/>
              </w:rPr>
            </w:pPr>
            <w:ins w:id="706" w:author="admin" w:date="2017-02-28T15:38:00Z">
              <w:r>
                <w:t>АРМР</w:t>
              </w:r>
            </w:ins>
          </w:p>
        </w:tc>
        <w:tc>
          <w:tcPr>
            <w:tcW w:w="7938" w:type="dxa"/>
            <w:vAlign w:val="center"/>
          </w:tcPr>
          <w:p w:rsidR="00151378" w:rsidRDefault="00151378" w:rsidP="00DC499C">
            <w:pPr>
              <w:pStyle w:val="afe"/>
              <w:spacing w:before="0"/>
              <w:ind w:firstLine="0"/>
              <w:jc w:val="left"/>
              <w:rPr>
                <w:ins w:id="707" w:author="admin" w:date="2017-02-28T15:38:00Z"/>
              </w:rPr>
            </w:pPr>
            <w:ins w:id="708" w:author="admin" w:date="2017-02-28T15:38:00Z">
              <w:r>
                <w:t>Автоматический регулятор мощности реактора</w:t>
              </w:r>
            </w:ins>
          </w:p>
        </w:tc>
      </w:tr>
      <w:tr w:rsidR="009B403F" w:rsidTr="00DC499C">
        <w:tc>
          <w:tcPr>
            <w:tcW w:w="1985" w:type="dxa"/>
            <w:vAlign w:val="center"/>
          </w:tcPr>
          <w:p w:rsidR="009B403F" w:rsidRDefault="009B403F" w:rsidP="00DC499C">
            <w:pPr>
              <w:pStyle w:val="afd"/>
            </w:pPr>
            <w:r>
              <w:t>АТЭ</w:t>
            </w:r>
          </w:p>
        </w:tc>
        <w:tc>
          <w:tcPr>
            <w:tcW w:w="7938" w:type="dxa"/>
            <w:vAlign w:val="center"/>
          </w:tcPr>
          <w:p w:rsidR="009B403F" w:rsidRPr="004959B2" w:rsidRDefault="009B403F" w:rsidP="00DC499C">
            <w:pPr>
              <w:pStyle w:val="afe"/>
              <w:spacing w:before="0"/>
              <w:ind w:firstLine="0"/>
              <w:jc w:val="left"/>
            </w:pPr>
            <w:proofErr w:type="spellStart"/>
            <w:r>
              <w:t>Атомтехэнерго</w:t>
            </w:r>
            <w:proofErr w:type="spellEnd"/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АЭС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Атомная электростанция</w:t>
            </w:r>
          </w:p>
        </w:tc>
      </w:tr>
      <w:tr w:rsidR="00132A36" w:rsidDel="00151378" w:rsidTr="00DC499C">
        <w:trPr>
          <w:del w:id="709" w:author="admin" w:date="2017-02-28T15:39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10" w:author="admin" w:date="2017-02-28T15:39:00Z"/>
              </w:rPr>
            </w:pPr>
            <w:del w:id="711" w:author="admin" w:date="2017-02-28T15:39:00Z">
              <w:r w:rsidDel="00151378">
                <w:delText>БД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12" w:author="admin" w:date="2017-02-28T15:39:00Z"/>
              </w:rPr>
            </w:pPr>
            <w:del w:id="713" w:author="admin" w:date="2017-02-28T15:39:00Z">
              <w:r w:rsidRPr="004959B2" w:rsidDel="00151378">
                <w:delText>Блоки детектирования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БКЦ</w:t>
            </w:r>
          </w:p>
        </w:tc>
        <w:tc>
          <w:tcPr>
            <w:tcW w:w="7938" w:type="dxa"/>
            <w:vAlign w:val="center"/>
          </w:tcPr>
          <w:p w:rsidR="00132A36" w:rsidRDefault="00132A36" w:rsidP="00DC499C">
            <w:pPr>
              <w:pStyle w:val="afe"/>
              <w:spacing w:before="0"/>
              <w:ind w:firstLine="0"/>
              <w:jc w:val="left"/>
            </w:pPr>
            <w:r>
              <w:t xml:space="preserve">Блок задания </w:t>
            </w:r>
            <w:proofErr w:type="spellStart"/>
            <w:r>
              <w:t>уставок</w:t>
            </w:r>
            <w:proofErr w:type="spellEnd"/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БРУ-К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Быстродействующая редукционная установка сброса пара в конденсатор турбины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БРУ-СН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Быстродействующая редукционная установка сброса пара в коллектор собственных нужд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БПУ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Блочный пункт управления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ВИУР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Ведущий инженер управления реактором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ВИУТ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Ведущий инженер управления турбиной</w:t>
            </w:r>
          </w:p>
        </w:tc>
      </w:tr>
      <w:tr w:rsidR="00151378" w:rsidTr="00DC499C">
        <w:trPr>
          <w:ins w:id="714" w:author="admin" w:date="2017-02-28T15:37:00Z"/>
        </w:trPr>
        <w:tc>
          <w:tcPr>
            <w:tcW w:w="1985" w:type="dxa"/>
            <w:vAlign w:val="center"/>
          </w:tcPr>
          <w:p w:rsidR="00151378" w:rsidRDefault="00151378" w:rsidP="00DC499C">
            <w:pPr>
              <w:pStyle w:val="afd"/>
              <w:rPr>
                <w:ins w:id="715" w:author="admin" w:date="2017-02-28T15:37:00Z"/>
              </w:rPr>
            </w:pPr>
            <w:ins w:id="716" w:author="admin" w:date="2017-02-28T15:37:00Z">
              <w:r>
                <w:t>ВК</w:t>
              </w:r>
            </w:ins>
          </w:p>
        </w:tc>
        <w:tc>
          <w:tcPr>
            <w:tcW w:w="7938" w:type="dxa"/>
            <w:vAlign w:val="center"/>
          </w:tcPr>
          <w:p w:rsidR="00151378" w:rsidRPr="004959B2" w:rsidRDefault="00151378" w:rsidP="00DC499C">
            <w:pPr>
              <w:pStyle w:val="afe"/>
              <w:spacing w:before="0"/>
              <w:ind w:firstLine="0"/>
              <w:jc w:val="left"/>
              <w:rPr>
                <w:ins w:id="717" w:author="admin" w:date="2017-02-28T15:37:00Z"/>
              </w:rPr>
            </w:pPr>
            <w:ins w:id="718" w:author="admin" w:date="2017-02-28T15:37:00Z">
              <w:r>
                <w:t>Видеокадр</w:t>
              </w:r>
            </w:ins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ВНИИАЭС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Всероссийский научно-исследовательский институт по эксплуатации атомных станций</w:t>
            </w:r>
            <w:r w:rsidRPr="004959B2">
              <w:t xml:space="preserve"> </w:t>
            </w:r>
          </w:p>
        </w:tc>
      </w:tr>
      <w:tr w:rsidR="00132A36" w:rsidDel="00151378" w:rsidTr="00DC499C">
        <w:trPr>
          <w:del w:id="719" w:author="admin" w:date="2017-02-28T15:39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20" w:author="admin" w:date="2017-02-28T15:39:00Z"/>
              </w:rPr>
            </w:pPr>
            <w:del w:id="721" w:author="admin" w:date="2017-02-28T15:39:00Z">
              <w:r w:rsidDel="00151378">
                <w:delText>ВВЭР</w:delText>
              </w:r>
            </w:del>
          </w:p>
        </w:tc>
        <w:tc>
          <w:tcPr>
            <w:tcW w:w="7938" w:type="dxa"/>
            <w:vAlign w:val="center"/>
          </w:tcPr>
          <w:p w:rsidR="00132A36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22" w:author="admin" w:date="2017-02-28T15:39:00Z"/>
              </w:rPr>
            </w:pPr>
            <w:del w:id="723" w:author="admin" w:date="2017-02-28T15:39:00Z">
              <w:r w:rsidDel="00151378">
                <w:delText>Водо-водяной энергетический реактор</w:delText>
              </w:r>
            </w:del>
          </w:p>
        </w:tc>
      </w:tr>
      <w:tr w:rsidR="00132A36" w:rsidDel="00151378" w:rsidTr="00DC499C">
        <w:trPr>
          <w:del w:id="724" w:author="admin" w:date="2017-02-28T15:39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25" w:author="admin" w:date="2017-02-28T15:39:00Z"/>
              </w:rPr>
            </w:pPr>
            <w:del w:id="726" w:author="admin" w:date="2017-02-28T15:39:00Z">
              <w:r w:rsidDel="00151378">
                <w:delText>ВПЭН</w:delText>
              </w:r>
            </w:del>
          </w:p>
        </w:tc>
        <w:tc>
          <w:tcPr>
            <w:tcW w:w="7938" w:type="dxa"/>
            <w:vAlign w:val="center"/>
          </w:tcPr>
          <w:p w:rsidR="00132A36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27" w:author="admin" w:date="2017-02-28T15:39:00Z"/>
              </w:rPr>
            </w:pPr>
            <w:del w:id="728" w:author="admin" w:date="2017-02-28T15:39:00Z">
              <w:r w:rsidDel="00151378">
                <w:delText>Вспомогательный питательный электрический насос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ГИ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Главный инженер</w:t>
            </w:r>
          </w:p>
        </w:tc>
      </w:tr>
      <w:tr w:rsidR="00EE7834" w:rsidDel="00151378" w:rsidTr="00DC499C">
        <w:trPr>
          <w:del w:id="729" w:author="admin" w:date="2017-02-28T15:40:00Z"/>
        </w:trPr>
        <w:tc>
          <w:tcPr>
            <w:tcW w:w="1985" w:type="dxa"/>
            <w:vAlign w:val="center"/>
          </w:tcPr>
          <w:p w:rsidR="00EE7834" w:rsidDel="00151378" w:rsidRDefault="00EE7834" w:rsidP="00DC499C">
            <w:pPr>
              <w:pStyle w:val="afd"/>
              <w:rPr>
                <w:del w:id="730" w:author="admin" w:date="2017-02-28T15:40:00Z"/>
              </w:rPr>
            </w:pPr>
            <w:del w:id="731" w:author="admin" w:date="2017-02-28T15:40:00Z">
              <w:r w:rsidDel="00151378">
                <w:delText>ЗГИБиН</w:delText>
              </w:r>
            </w:del>
          </w:p>
        </w:tc>
        <w:tc>
          <w:tcPr>
            <w:tcW w:w="7938" w:type="dxa"/>
            <w:vAlign w:val="center"/>
          </w:tcPr>
          <w:p w:rsidR="00EE7834" w:rsidDel="00151378" w:rsidRDefault="00EE7834" w:rsidP="00DC499C">
            <w:pPr>
              <w:pStyle w:val="afe"/>
              <w:spacing w:before="0"/>
              <w:ind w:firstLine="0"/>
              <w:jc w:val="left"/>
              <w:rPr>
                <w:del w:id="732" w:author="admin" w:date="2017-02-28T15:40:00Z"/>
                <w:rStyle w:val="28"/>
                <w:rFonts w:eastAsia="Consolas"/>
              </w:rPr>
            </w:pPr>
            <w:del w:id="733" w:author="admin" w:date="2017-02-28T15:40:00Z">
              <w:r w:rsidDel="00151378">
                <w:rPr>
                  <w:rStyle w:val="28"/>
                  <w:rFonts w:eastAsia="Consolas"/>
                </w:rPr>
                <w:delText>Заместитель главного инженера по безопасности и надежности</w:delText>
              </w:r>
            </w:del>
          </w:p>
        </w:tc>
      </w:tr>
      <w:tr w:rsidR="00340242" w:rsidTr="00DC499C">
        <w:tc>
          <w:tcPr>
            <w:tcW w:w="1985" w:type="dxa"/>
            <w:vAlign w:val="center"/>
          </w:tcPr>
          <w:p w:rsidR="00340242" w:rsidRDefault="00EE7834" w:rsidP="00DC499C">
            <w:pPr>
              <w:pStyle w:val="afd"/>
            </w:pPr>
            <w:r>
              <w:t>ЗГИЭ</w:t>
            </w:r>
          </w:p>
        </w:tc>
        <w:tc>
          <w:tcPr>
            <w:tcW w:w="7938" w:type="dxa"/>
            <w:vAlign w:val="center"/>
          </w:tcPr>
          <w:p w:rsidR="00340242" w:rsidRPr="000C499F" w:rsidRDefault="00EE7834" w:rsidP="00DC499C">
            <w:pPr>
              <w:pStyle w:val="afe"/>
              <w:spacing w:before="0"/>
              <w:ind w:firstLine="0"/>
              <w:jc w:val="left"/>
              <w:rPr>
                <w:rStyle w:val="28"/>
                <w:rFonts w:eastAsia="Consolas"/>
              </w:rPr>
            </w:pPr>
            <w:r>
              <w:rPr>
                <w:rStyle w:val="28"/>
                <w:rFonts w:eastAsia="Consolas"/>
              </w:rPr>
              <w:t>Заместитель главного инженера по эксплуатации</w:t>
            </w:r>
          </w:p>
        </w:tc>
      </w:tr>
      <w:tr w:rsidR="00576F8C" w:rsidTr="00DC499C">
        <w:tc>
          <w:tcPr>
            <w:tcW w:w="1985" w:type="dxa"/>
            <w:vAlign w:val="center"/>
          </w:tcPr>
          <w:p w:rsidR="00576F8C" w:rsidRDefault="00576F8C" w:rsidP="00DC499C">
            <w:pPr>
              <w:pStyle w:val="afd"/>
            </w:pPr>
            <w:r>
              <w:t>ГПК</w:t>
            </w:r>
          </w:p>
        </w:tc>
        <w:tc>
          <w:tcPr>
            <w:tcW w:w="7938" w:type="dxa"/>
            <w:vAlign w:val="center"/>
          </w:tcPr>
          <w:p w:rsidR="00576F8C" w:rsidRPr="004959B2" w:rsidRDefault="0046735D" w:rsidP="00DC499C">
            <w:pPr>
              <w:pStyle w:val="afe"/>
              <w:spacing w:before="0"/>
              <w:ind w:firstLine="0"/>
              <w:jc w:val="left"/>
            </w:pPr>
            <w:r w:rsidRPr="000C499F">
              <w:rPr>
                <w:rStyle w:val="28"/>
                <w:rFonts w:eastAsia="Consolas"/>
              </w:rPr>
              <w:t>Главный паровой коллектор</w:t>
            </w:r>
          </w:p>
        </w:tc>
      </w:tr>
      <w:tr w:rsidR="00132A36" w:rsidDel="00151378" w:rsidTr="00DC499C">
        <w:trPr>
          <w:del w:id="734" w:author="admin" w:date="2017-02-28T15:40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35" w:author="admin" w:date="2017-02-28T15:40:00Z"/>
              </w:rPr>
            </w:pPr>
            <w:del w:id="736" w:author="admin" w:date="2017-02-28T15:40:00Z">
              <w:r w:rsidDel="00151378">
                <w:delText>ГЦН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37" w:author="admin" w:date="2017-02-28T15:40:00Z"/>
              </w:rPr>
            </w:pPr>
            <w:del w:id="738" w:author="admin" w:date="2017-02-28T15:40:00Z">
              <w:r w:rsidRPr="004959B2" w:rsidDel="00151378">
                <w:delText>Главный циркуляционный насос</w:delText>
              </w:r>
            </w:del>
          </w:p>
        </w:tc>
      </w:tr>
      <w:tr w:rsidR="00132A36" w:rsidDel="00151378" w:rsidTr="00DC499C">
        <w:trPr>
          <w:del w:id="739" w:author="admin" w:date="2017-02-28T15:40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40" w:author="admin" w:date="2017-02-28T15:40:00Z"/>
              </w:rPr>
            </w:pPr>
            <w:del w:id="741" w:author="admin" w:date="2017-02-28T15:40:00Z">
              <w:r w:rsidDel="00151378">
                <w:delText>ДП</w:delText>
              </w:r>
            </w:del>
          </w:p>
        </w:tc>
        <w:tc>
          <w:tcPr>
            <w:tcW w:w="7938" w:type="dxa"/>
            <w:vAlign w:val="center"/>
          </w:tcPr>
          <w:p w:rsidR="00132A36" w:rsidRPr="003A1E86" w:rsidDel="00151378" w:rsidRDefault="0046735D" w:rsidP="00DC499C">
            <w:pPr>
              <w:pStyle w:val="afd"/>
              <w:rPr>
                <w:del w:id="742" w:author="admin" w:date="2017-02-28T15:40:00Z"/>
              </w:rPr>
            </w:pPr>
            <w:del w:id="743" w:author="admin" w:date="2017-02-28T15:40:00Z">
              <w:r w:rsidRPr="000C499F" w:rsidDel="00151378">
                <w:rPr>
                  <w:rStyle w:val="28"/>
                  <w:rFonts w:eastAsia="Consolas"/>
                </w:rPr>
                <w:delText>Деаэратор подпитки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ДТР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Дежурный технический руководитель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ЗГИ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d"/>
            </w:pPr>
            <w:r w:rsidRPr="004959B2">
              <w:t xml:space="preserve">Заместитель </w:t>
            </w:r>
            <w:r w:rsidRPr="004959B2">
              <w:rPr>
                <w:color w:val="000000"/>
              </w:rPr>
              <w:t xml:space="preserve">Главного инженера 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46735D" w:rsidP="0046735D">
            <w:pPr>
              <w:pStyle w:val="afd"/>
            </w:pPr>
            <w:proofErr w:type="spellStart"/>
            <w:r>
              <w:t>ЗГИБиН</w:t>
            </w:r>
            <w:proofErr w:type="spellEnd"/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d"/>
            </w:pPr>
            <w:r>
              <w:t>Заместитель Главного инженера по безопасности и надежности</w:t>
            </w:r>
          </w:p>
        </w:tc>
      </w:tr>
      <w:tr w:rsidR="00132A36" w:rsidDel="00151378" w:rsidTr="00DC499C">
        <w:trPr>
          <w:del w:id="744" w:author="admin" w:date="2017-02-28T15:40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45" w:author="admin" w:date="2017-02-28T15:40:00Z"/>
              </w:rPr>
            </w:pPr>
            <w:del w:id="746" w:author="admin" w:date="2017-02-28T15:40:00Z">
              <w:r w:rsidDel="00151378">
                <w:delText>ЗГИэ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d"/>
              <w:rPr>
                <w:del w:id="747" w:author="admin" w:date="2017-02-28T15:40:00Z"/>
              </w:rPr>
            </w:pPr>
            <w:del w:id="748" w:author="admin" w:date="2017-02-28T15:40:00Z">
              <w:r w:rsidRPr="004959B2" w:rsidDel="00151378">
                <w:delText xml:space="preserve">Заместитель </w:delText>
              </w:r>
              <w:r w:rsidRPr="004959B2" w:rsidDel="00151378">
                <w:rPr>
                  <w:color w:val="000000"/>
                </w:rPr>
                <w:delText>Главного инженера по эксплуатации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ИК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Ионизационная камера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КД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Компенсатор давления</w:t>
            </w:r>
          </w:p>
        </w:tc>
      </w:tr>
      <w:tr w:rsidR="00EB0C38" w:rsidDel="00151378" w:rsidTr="00DC499C">
        <w:trPr>
          <w:del w:id="749" w:author="admin" w:date="2017-02-28T15:41:00Z"/>
        </w:trPr>
        <w:tc>
          <w:tcPr>
            <w:tcW w:w="1985" w:type="dxa"/>
            <w:vAlign w:val="center"/>
          </w:tcPr>
          <w:p w:rsidR="00EB0C38" w:rsidDel="00151378" w:rsidRDefault="00EB0C38" w:rsidP="00DC499C">
            <w:pPr>
              <w:pStyle w:val="afd"/>
              <w:rPr>
                <w:del w:id="750" w:author="admin" w:date="2017-02-28T15:41:00Z"/>
              </w:rPr>
            </w:pPr>
            <w:del w:id="751" w:author="admin" w:date="2017-02-28T15:41:00Z">
              <w:r w:rsidDel="00151378">
                <w:delText>КФ</w:delText>
              </w:r>
            </w:del>
          </w:p>
        </w:tc>
        <w:tc>
          <w:tcPr>
            <w:tcW w:w="7938" w:type="dxa"/>
            <w:vAlign w:val="center"/>
          </w:tcPr>
          <w:p w:rsidR="00EB0C38" w:rsidRPr="004959B2" w:rsidDel="00151378" w:rsidRDefault="00EB0C38" w:rsidP="00DC499C">
            <w:pPr>
              <w:pStyle w:val="afe"/>
              <w:spacing w:before="0"/>
              <w:ind w:firstLine="0"/>
              <w:jc w:val="left"/>
              <w:rPr>
                <w:del w:id="752" w:author="admin" w:date="2017-02-28T15:41:00Z"/>
              </w:rPr>
            </w:pPr>
            <w:del w:id="753" w:author="admin" w:date="2017-02-28T15:41:00Z">
              <w:r w:rsidDel="00151378">
                <w:delText>К</w:delText>
              </w:r>
              <w:r w:rsidR="009B403F" w:rsidDel="00151378">
                <w:delText>онтролирующий физик</w:delText>
              </w:r>
            </w:del>
          </w:p>
        </w:tc>
      </w:tr>
      <w:tr w:rsidR="002A760C" w:rsidDel="00151378" w:rsidTr="00DC499C">
        <w:trPr>
          <w:del w:id="754" w:author="admin" w:date="2017-02-28T15:41:00Z"/>
        </w:trPr>
        <w:tc>
          <w:tcPr>
            <w:tcW w:w="1985" w:type="dxa"/>
            <w:vAlign w:val="center"/>
          </w:tcPr>
          <w:p w:rsidR="002A760C" w:rsidDel="00151378" w:rsidRDefault="002A760C" w:rsidP="00DC499C">
            <w:pPr>
              <w:pStyle w:val="afd"/>
              <w:rPr>
                <w:del w:id="755" w:author="admin" w:date="2017-02-28T15:41:00Z"/>
              </w:rPr>
            </w:pPr>
            <w:del w:id="756" w:author="admin" w:date="2017-02-28T15:41:00Z">
              <w:r w:rsidDel="00151378">
                <w:delText>МКУ</w:delText>
              </w:r>
            </w:del>
          </w:p>
        </w:tc>
        <w:tc>
          <w:tcPr>
            <w:tcW w:w="7938" w:type="dxa"/>
            <w:vAlign w:val="center"/>
          </w:tcPr>
          <w:p w:rsidR="002A760C" w:rsidDel="00151378" w:rsidRDefault="002A760C" w:rsidP="00DC499C">
            <w:pPr>
              <w:pStyle w:val="afe"/>
              <w:spacing w:before="0"/>
              <w:ind w:firstLine="0"/>
              <w:jc w:val="left"/>
              <w:rPr>
                <w:del w:id="757" w:author="admin" w:date="2017-02-28T15:41:00Z"/>
              </w:rPr>
            </w:pPr>
            <w:del w:id="758" w:author="admin" w:date="2017-02-28T15:41:00Z">
              <w:r w:rsidDel="00151378">
                <w:delText>Минимально контролируемый уровень мощности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НВАТЭ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proofErr w:type="spellStart"/>
            <w:r>
              <w:t>Нововоронежатомтехэнерго</w:t>
            </w:r>
            <w:proofErr w:type="spellEnd"/>
          </w:p>
        </w:tc>
      </w:tr>
      <w:tr w:rsidR="00751E72" w:rsidTr="00DC499C">
        <w:tc>
          <w:tcPr>
            <w:tcW w:w="1985" w:type="dxa"/>
            <w:vAlign w:val="center"/>
          </w:tcPr>
          <w:p w:rsidR="00751E72" w:rsidRDefault="00AC27E9" w:rsidP="00863F6F">
            <w:pPr>
              <w:pStyle w:val="afd"/>
            </w:pPr>
            <w:proofErr w:type="spellStart"/>
            <w:r>
              <w:t>НОЯБи</w:t>
            </w:r>
            <w:r w:rsidR="00863F6F">
              <w:t>Н</w:t>
            </w:r>
            <w:proofErr w:type="spellEnd"/>
          </w:p>
        </w:tc>
        <w:tc>
          <w:tcPr>
            <w:tcW w:w="7938" w:type="dxa"/>
            <w:vAlign w:val="center"/>
          </w:tcPr>
          <w:p w:rsidR="00751E72" w:rsidRDefault="00AC27E9" w:rsidP="00DC499C">
            <w:pPr>
              <w:pStyle w:val="afe"/>
              <w:spacing w:before="0"/>
              <w:ind w:firstLine="0"/>
              <w:jc w:val="left"/>
            </w:pPr>
            <w:r>
              <w:t>Начальник отдела ядерной безопасности и надежности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НРП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Научный руководитель пуска</w:t>
            </w:r>
          </w:p>
        </w:tc>
      </w:tr>
      <w:tr w:rsidR="00132A36" w:rsidDel="00151378" w:rsidTr="00DC499C">
        <w:trPr>
          <w:del w:id="759" w:author="admin" w:date="2017-02-28T15:41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60" w:author="admin" w:date="2017-02-28T15:41:00Z"/>
              </w:rPr>
            </w:pPr>
            <w:del w:id="761" w:author="admin" w:date="2017-02-28T15:41:00Z">
              <w:r w:rsidDel="00151378">
                <w:delText>НС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62" w:author="admin" w:date="2017-02-28T15:41:00Z"/>
              </w:rPr>
            </w:pPr>
            <w:del w:id="763" w:author="admin" w:date="2017-02-28T15:41:00Z">
              <w:r w:rsidDel="00151378">
                <w:delText>Начальник смены</w:delText>
              </w:r>
            </w:del>
          </w:p>
        </w:tc>
      </w:tr>
      <w:tr w:rsidR="00B95779" w:rsidTr="00DC499C">
        <w:tc>
          <w:tcPr>
            <w:tcW w:w="1985" w:type="dxa"/>
            <w:vAlign w:val="center"/>
          </w:tcPr>
          <w:p w:rsidR="00B95779" w:rsidRDefault="00B95779" w:rsidP="00DC499C">
            <w:pPr>
              <w:pStyle w:val="afd"/>
            </w:pPr>
            <w:r>
              <w:t>НС</w:t>
            </w:r>
            <w:r w:rsidR="00425902">
              <w:t>А</w:t>
            </w:r>
            <w:r>
              <w:t>С</w:t>
            </w:r>
          </w:p>
        </w:tc>
        <w:tc>
          <w:tcPr>
            <w:tcW w:w="7938" w:type="dxa"/>
            <w:vAlign w:val="center"/>
          </w:tcPr>
          <w:p w:rsidR="00B95779" w:rsidRDefault="00B95779" w:rsidP="00DC499C">
            <w:pPr>
              <w:pStyle w:val="afe"/>
              <w:spacing w:before="0"/>
              <w:ind w:firstLine="0"/>
              <w:jc w:val="left"/>
            </w:pPr>
            <w:r>
              <w:t xml:space="preserve">Начальник смены </w:t>
            </w:r>
            <w:r w:rsidR="00425902">
              <w:t xml:space="preserve">атомной </w:t>
            </w:r>
            <w:r>
              <w:t>станции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lastRenderedPageBreak/>
              <w:t>НСБ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Начальник смены блока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НСРЦ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Начальник смены реакторного цеха</w:t>
            </w:r>
          </w:p>
        </w:tc>
      </w:tr>
      <w:tr w:rsidR="00132A36" w:rsidTr="00173745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НСТЦ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Начальник смены турбинного цеха</w:t>
            </w:r>
          </w:p>
        </w:tc>
      </w:tr>
      <w:tr w:rsidR="00863F6F" w:rsidTr="00DC499C">
        <w:tc>
          <w:tcPr>
            <w:tcW w:w="1985" w:type="dxa"/>
            <w:vAlign w:val="center"/>
          </w:tcPr>
          <w:p w:rsidR="00863F6F" w:rsidRDefault="00863F6F" w:rsidP="001A1131">
            <w:pPr>
              <w:pStyle w:val="afd"/>
              <w:spacing w:before="360"/>
            </w:pPr>
            <w:r>
              <w:t>НСЦТАИ</w:t>
            </w:r>
          </w:p>
        </w:tc>
        <w:tc>
          <w:tcPr>
            <w:tcW w:w="7938" w:type="dxa"/>
            <w:vAlign w:val="center"/>
          </w:tcPr>
          <w:p w:rsidR="001A1131" w:rsidRDefault="001A1131" w:rsidP="00DC499C">
            <w:pPr>
              <w:pStyle w:val="afe"/>
              <w:spacing w:before="0"/>
              <w:ind w:firstLine="0"/>
              <w:jc w:val="left"/>
            </w:pPr>
          </w:p>
          <w:p w:rsidR="00863F6F" w:rsidRDefault="003D0074" w:rsidP="00DC499C">
            <w:pPr>
              <w:pStyle w:val="afe"/>
              <w:spacing w:before="0"/>
              <w:ind w:firstLine="0"/>
              <w:jc w:val="left"/>
            </w:pPr>
            <w:r>
              <w:t>Начальник смены цеха тепловой автоматики и измерений</w:t>
            </w:r>
          </w:p>
        </w:tc>
      </w:tr>
      <w:tr w:rsidR="003D0074" w:rsidTr="00DC499C">
        <w:tc>
          <w:tcPr>
            <w:tcW w:w="1985" w:type="dxa"/>
            <w:vAlign w:val="center"/>
          </w:tcPr>
          <w:p w:rsidR="003D0074" w:rsidRDefault="00AB5648" w:rsidP="00DC499C">
            <w:pPr>
              <w:pStyle w:val="afd"/>
            </w:pPr>
            <w:r>
              <w:t>Н</w:t>
            </w:r>
            <w:r w:rsidR="003D0074">
              <w:t>ЦТАИ</w:t>
            </w:r>
          </w:p>
        </w:tc>
        <w:tc>
          <w:tcPr>
            <w:tcW w:w="7938" w:type="dxa"/>
            <w:vAlign w:val="center"/>
          </w:tcPr>
          <w:p w:rsidR="003D0074" w:rsidRDefault="003D0074" w:rsidP="00DC499C">
            <w:pPr>
              <w:pStyle w:val="afe"/>
              <w:spacing w:before="0"/>
              <w:ind w:firstLine="0"/>
              <w:jc w:val="left"/>
            </w:pPr>
            <w:r>
              <w:t>Начальник цеха тепловой автоматики и измерений</w:t>
            </w:r>
          </w:p>
        </w:tc>
      </w:tr>
      <w:tr w:rsidR="00132A36" w:rsidDel="00151378" w:rsidTr="00DC499C">
        <w:trPr>
          <w:del w:id="764" w:author="admin" w:date="2017-02-28T15:41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65" w:author="admin" w:date="2017-02-28T15:41:00Z"/>
              </w:rPr>
            </w:pPr>
            <w:del w:id="766" w:author="admin" w:date="2017-02-28T15:41:00Z">
              <w:r w:rsidDel="00151378">
                <w:delText>НФХ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67" w:author="admin" w:date="2017-02-28T15:41:00Z"/>
              </w:rPr>
            </w:pPr>
            <w:del w:id="768" w:author="admin" w:date="2017-02-28T15:41:00Z">
              <w:r w:rsidDel="00151378">
                <w:delText>Нейтронно-физические характеристики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НИЦ</w:t>
            </w:r>
          </w:p>
        </w:tc>
        <w:tc>
          <w:tcPr>
            <w:tcW w:w="7938" w:type="dxa"/>
            <w:vAlign w:val="center"/>
          </w:tcPr>
          <w:p w:rsidR="00132A36" w:rsidRDefault="00132A36" w:rsidP="00DC499C">
            <w:pPr>
              <w:pStyle w:val="afe"/>
              <w:spacing w:before="0"/>
              <w:ind w:firstLine="0"/>
              <w:jc w:val="left"/>
            </w:pPr>
            <w:r>
              <w:t>Научно-исследовательский центр</w:t>
            </w:r>
          </w:p>
        </w:tc>
      </w:tr>
      <w:tr w:rsidR="00002D48" w:rsidTr="00DC499C">
        <w:tc>
          <w:tcPr>
            <w:tcW w:w="1985" w:type="dxa"/>
            <w:vAlign w:val="center"/>
          </w:tcPr>
          <w:p w:rsidR="00002D48" w:rsidRDefault="00002D48" w:rsidP="00DC499C">
            <w:pPr>
              <w:pStyle w:val="afd"/>
            </w:pPr>
            <w:r>
              <w:t>НФ</w:t>
            </w:r>
          </w:p>
        </w:tc>
        <w:tc>
          <w:tcPr>
            <w:tcW w:w="7938" w:type="dxa"/>
            <w:vAlign w:val="center"/>
          </w:tcPr>
          <w:p w:rsidR="00002D48" w:rsidRDefault="00002D48" w:rsidP="00DC499C">
            <w:pPr>
              <w:pStyle w:val="afe"/>
              <w:spacing w:before="0"/>
              <w:ind w:firstLine="0"/>
              <w:jc w:val="left"/>
            </w:pPr>
            <w:r>
              <w:t>Нововоронежский филиал</w:t>
            </w:r>
          </w:p>
        </w:tc>
      </w:tr>
      <w:tr w:rsidR="006072D9" w:rsidTr="00DC499C">
        <w:tc>
          <w:tcPr>
            <w:tcW w:w="1985" w:type="dxa"/>
            <w:vAlign w:val="center"/>
          </w:tcPr>
          <w:p w:rsidR="006072D9" w:rsidRDefault="006072D9" w:rsidP="00DC499C">
            <w:pPr>
              <w:spacing w:before="0" w:after="0"/>
              <w:ind w:right="0"/>
              <w:jc w:val="left"/>
            </w:pPr>
            <w:r>
              <w:t>ОМ</w:t>
            </w:r>
          </w:p>
        </w:tc>
        <w:tc>
          <w:tcPr>
            <w:tcW w:w="7938" w:type="dxa"/>
            <w:vAlign w:val="center"/>
          </w:tcPr>
          <w:p w:rsidR="006072D9" w:rsidRPr="004959B2" w:rsidRDefault="006072D9" w:rsidP="00DC499C">
            <w:pPr>
              <w:spacing w:before="0" w:after="0"/>
              <w:ind w:right="0"/>
              <w:jc w:val="left"/>
            </w:pPr>
            <w:r>
              <w:t>Отдел метрологии</w:t>
            </w:r>
          </w:p>
        </w:tc>
      </w:tr>
      <w:tr w:rsidR="00970FC7" w:rsidTr="00DC499C">
        <w:tc>
          <w:tcPr>
            <w:tcW w:w="1985" w:type="dxa"/>
            <w:vAlign w:val="center"/>
          </w:tcPr>
          <w:p w:rsidR="00970FC7" w:rsidRDefault="00970FC7" w:rsidP="00416F30">
            <w:pPr>
              <w:pStyle w:val="afd"/>
            </w:pPr>
            <w:r>
              <w:t>ОНБ</w:t>
            </w:r>
          </w:p>
        </w:tc>
        <w:tc>
          <w:tcPr>
            <w:tcW w:w="7938" w:type="dxa"/>
            <w:vAlign w:val="center"/>
          </w:tcPr>
          <w:p w:rsidR="00970FC7" w:rsidRPr="004959B2" w:rsidRDefault="00970FC7" w:rsidP="00416F30">
            <w:pPr>
              <w:pStyle w:val="afe"/>
              <w:spacing w:before="0"/>
              <w:ind w:firstLine="0"/>
              <w:jc w:val="left"/>
            </w:pPr>
            <w:r>
              <w:t>Отдел новых блоков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spacing w:before="0" w:after="0"/>
              <w:ind w:right="0"/>
              <w:jc w:val="left"/>
            </w:pPr>
            <w:r>
              <w:t>ОР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spacing w:before="0" w:after="0"/>
              <w:ind w:right="0"/>
              <w:jc w:val="left"/>
            </w:pPr>
            <w:r w:rsidRPr="004959B2">
              <w:t>Орган регулирования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spacing w:before="0" w:after="0"/>
              <w:ind w:right="0"/>
              <w:jc w:val="left"/>
            </w:pPr>
            <w:r>
              <w:t>ОИТПЭ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spacing w:before="0" w:after="0"/>
              <w:ind w:right="0"/>
              <w:jc w:val="left"/>
            </w:pPr>
            <w:r>
              <w:t>Отдел инженерно-технической поддержки эксплуатации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spacing w:before="0" w:after="0"/>
              <w:ind w:right="0"/>
              <w:jc w:val="left"/>
            </w:pPr>
            <w:r>
              <w:t>ОКБ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spacing w:before="0" w:after="0"/>
              <w:ind w:right="0"/>
              <w:jc w:val="left"/>
            </w:pPr>
            <w:r>
              <w:t>Опытное конструкторское бюро</w:t>
            </w:r>
          </w:p>
        </w:tc>
      </w:tr>
      <w:tr w:rsidR="00132A36" w:rsidDel="00151378" w:rsidTr="00DC499C">
        <w:trPr>
          <w:del w:id="769" w:author="admin" w:date="2017-02-28T15:41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spacing w:before="0" w:after="0"/>
              <w:ind w:right="0"/>
              <w:jc w:val="left"/>
              <w:rPr>
                <w:del w:id="770" w:author="admin" w:date="2017-02-28T15:41:00Z"/>
              </w:rPr>
            </w:pPr>
            <w:del w:id="771" w:author="admin" w:date="2017-02-28T15:41:00Z">
              <w:r w:rsidDel="00151378">
                <w:delText>ПБ</w:delText>
              </w:r>
            </w:del>
          </w:p>
        </w:tc>
        <w:tc>
          <w:tcPr>
            <w:tcW w:w="7938" w:type="dxa"/>
            <w:vAlign w:val="center"/>
          </w:tcPr>
          <w:p w:rsidR="00132A36" w:rsidDel="00151378" w:rsidRDefault="00132A36" w:rsidP="00DC499C">
            <w:pPr>
              <w:spacing w:before="0" w:after="0"/>
              <w:ind w:right="0"/>
              <w:jc w:val="left"/>
              <w:rPr>
                <w:del w:id="772" w:author="admin" w:date="2017-02-28T15:41:00Z"/>
              </w:rPr>
            </w:pPr>
            <w:del w:id="773" w:author="admin" w:date="2017-02-28T15:41:00Z">
              <w:r w:rsidDel="00151378">
                <w:delText>Пожарная безопасность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ПД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Диапазон пусковой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970FC7" w:rsidP="00DC499C">
            <w:pPr>
              <w:pStyle w:val="afd"/>
            </w:pPr>
            <w:r>
              <w:t>ПТО</w:t>
            </w:r>
          </w:p>
        </w:tc>
        <w:tc>
          <w:tcPr>
            <w:tcW w:w="7938" w:type="dxa"/>
            <w:vAlign w:val="center"/>
          </w:tcPr>
          <w:p w:rsidR="00132A36" w:rsidRPr="004959B2" w:rsidRDefault="00416F30" w:rsidP="00DC499C">
            <w:pPr>
              <w:pStyle w:val="afe"/>
              <w:spacing w:before="0"/>
              <w:ind w:firstLine="0"/>
              <w:jc w:val="left"/>
            </w:pPr>
            <w:r>
              <w:t>Производственно-технический отдел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spacing w:before="0" w:after="0"/>
              <w:ind w:right="0"/>
              <w:jc w:val="left"/>
            </w:pPr>
            <w:r>
              <w:t>ПНР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spacing w:before="0" w:after="0"/>
              <w:ind w:right="0"/>
              <w:jc w:val="left"/>
            </w:pPr>
            <w:r>
              <w:t>Пусконаладочные работы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spacing w:before="0" w:after="0"/>
              <w:ind w:right="0"/>
              <w:jc w:val="left"/>
            </w:pPr>
            <w:r>
              <w:t>ПГ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spacing w:before="0" w:after="0"/>
              <w:ind w:right="0"/>
              <w:jc w:val="left"/>
            </w:pPr>
            <w:r>
              <w:t>Парогенератор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РД</w:t>
            </w:r>
            <w:proofErr w:type="gramStart"/>
            <w:r>
              <w:t>1</w:t>
            </w:r>
            <w:proofErr w:type="gramEnd"/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Диапазон рабочий логарифмический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РД</w:t>
            </w:r>
            <w:proofErr w:type="gramStart"/>
            <w:r>
              <w:t>2</w:t>
            </w:r>
            <w:proofErr w:type="gramEnd"/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Диапазон рабочий линейный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ТРИ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Технический р</w:t>
            </w:r>
            <w:r w:rsidRPr="004959B2">
              <w:t>уководитель испытаний</w:t>
            </w:r>
          </w:p>
        </w:tc>
      </w:tr>
      <w:tr w:rsidR="00132A36" w:rsidDel="00151378" w:rsidTr="00DC499C">
        <w:trPr>
          <w:del w:id="774" w:author="admin" w:date="2017-02-28T15:41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spacing w:before="0" w:after="0"/>
              <w:ind w:right="0"/>
              <w:jc w:val="left"/>
              <w:rPr>
                <w:del w:id="775" w:author="admin" w:date="2017-02-28T15:41:00Z"/>
                <w:color w:val="000000"/>
              </w:rPr>
            </w:pPr>
            <w:del w:id="776" w:author="admin" w:date="2017-02-28T15:41:00Z">
              <w:r w:rsidDel="00151378">
                <w:rPr>
                  <w:color w:val="000000"/>
                </w:rPr>
                <w:delText>РБ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spacing w:before="0" w:after="0"/>
              <w:ind w:right="0"/>
              <w:jc w:val="left"/>
              <w:rPr>
                <w:del w:id="777" w:author="admin" w:date="2017-02-28T15:41:00Z"/>
                <w:color w:val="000000"/>
              </w:rPr>
            </w:pPr>
            <w:del w:id="778" w:author="admin" w:date="2017-02-28T15:41:00Z">
              <w:r w:rsidDel="00151378">
                <w:rPr>
                  <w:color w:val="000000"/>
                </w:rPr>
                <w:delText>Радиационная безопасность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РУ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Реакторная установка</w:t>
            </w:r>
          </w:p>
        </w:tc>
      </w:tr>
      <w:tr w:rsidR="00132A36" w:rsidDel="00151378" w:rsidTr="00DC499C">
        <w:trPr>
          <w:del w:id="779" w:author="admin" w:date="2017-02-28T15:41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80" w:author="admin" w:date="2017-02-28T15:41:00Z"/>
              </w:rPr>
            </w:pPr>
            <w:del w:id="781" w:author="admin" w:date="2017-02-28T15:41:00Z">
              <w:r w:rsidDel="00151378">
                <w:delText>РЦ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82" w:author="admin" w:date="2017-02-28T15:41:00Z"/>
              </w:rPr>
            </w:pPr>
            <w:del w:id="783" w:author="admin" w:date="2017-02-28T15:41:00Z">
              <w:r w:rsidDel="00151378">
                <w:delText>Реакторный цех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СВРК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 xml:space="preserve">Система </w:t>
            </w:r>
            <w:r>
              <w:t>внутриреакторного контроля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СКУД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Система контроля, управления и диагностики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СУЗ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Система управления и защиты реактора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СЭК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 xml:space="preserve">Система </w:t>
            </w:r>
            <w:r>
              <w:t>экспериментального контроля</w:t>
            </w:r>
          </w:p>
        </w:tc>
      </w:tr>
      <w:tr w:rsidR="00132A36" w:rsidDel="00151378" w:rsidTr="00DC499C">
        <w:trPr>
          <w:del w:id="784" w:author="admin" w:date="2017-02-28T15:41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85" w:author="admin" w:date="2017-02-28T15:41:00Z"/>
              </w:rPr>
            </w:pPr>
            <w:del w:id="786" w:author="admin" w:date="2017-02-28T15:41:00Z">
              <w:r w:rsidDel="00151378">
                <w:delText>ТА</w:delText>
              </w:r>
            </w:del>
          </w:p>
        </w:tc>
        <w:tc>
          <w:tcPr>
            <w:tcW w:w="7938" w:type="dxa"/>
            <w:vAlign w:val="center"/>
          </w:tcPr>
          <w:p w:rsidR="00132A36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87" w:author="admin" w:date="2017-02-28T15:41:00Z"/>
              </w:rPr>
            </w:pPr>
            <w:del w:id="788" w:author="admin" w:date="2017-02-28T15:41:00Z">
              <w:r w:rsidDel="00151378">
                <w:delText>Турбоагрегат</w:delText>
              </w:r>
            </w:del>
          </w:p>
        </w:tc>
      </w:tr>
      <w:tr w:rsidR="00132A36" w:rsidDel="00151378" w:rsidTr="00DC499C">
        <w:trPr>
          <w:del w:id="789" w:author="admin" w:date="2017-02-28T15:41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790" w:author="admin" w:date="2017-02-28T15:41:00Z"/>
              </w:rPr>
            </w:pPr>
            <w:del w:id="791" w:author="admin" w:date="2017-02-28T15:41:00Z">
              <w:r w:rsidDel="00151378">
                <w:delText>ТБ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792" w:author="admin" w:date="2017-02-28T15:41:00Z"/>
              </w:rPr>
            </w:pPr>
            <w:del w:id="793" w:author="admin" w:date="2017-02-28T15:41:00Z">
              <w:r w:rsidDel="00151378">
                <w:delText>Техника безопасности</w:delText>
              </w:r>
            </w:del>
          </w:p>
        </w:tc>
      </w:tr>
      <w:tr w:rsidR="004E1965" w:rsidDel="00151378" w:rsidTr="00DC499C">
        <w:trPr>
          <w:del w:id="794" w:author="admin" w:date="2017-02-28T15:41:00Z"/>
        </w:trPr>
        <w:tc>
          <w:tcPr>
            <w:tcW w:w="1985" w:type="dxa"/>
            <w:vAlign w:val="center"/>
          </w:tcPr>
          <w:p w:rsidR="004E1965" w:rsidDel="00151378" w:rsidRDefault="004E1965" w:rsidP="00002D48">
            <w:pPr>
              <w:pStyle w:val="afd"/>
              <w:rPr>
                <w:del w:id="795" w:author="admin" w:date="2017-02-28T15:41:00Z"/>
              </w:rPr>
            </w:pPr>
            <w:del w:id="796" w:author="admin" w:date="2017-02-28T15:41:00Z">
              <w:r w:rsidDel="00151378">
                <w:delText>ТРИ</w:delText>
              </w:r>
            </w:del>
          </w:p>
        </w:tc>
        <w:tc>
          <w:tcPr>
            <w:tcW w:w="7938" w:type="dxa"/>
            <w:vAlign w:val="center"/>
          </w:tcPr>
          <w:p w:rsidR="004E1965" w:rsidDel="00151378" w:rsidRDefault="004E1965" w:rsidP="004E1965">
            <w:pPr>
              <w:pStyle w:val="afe"/>
              <w:spacing w:before="0"/>
              <w:ind w:firstLine="0"/>
              <w:jc w:val="left"/>
              <w:rPr>
                <w:del w:id="797" w:author="admin" w:date="2017-02-28T15:41:00Z"/>
              </w:rPr>
            </w:pPr>
            <w:del w:id="798" w:author="admin" w:date="2017-02-28T15:41:00Z">
              <w:r w:rsidDel="00151378">
                <w:delText>Технический руководитель испытаний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751E72" w:rsidP="00751E72">
            <w:pPr>
              <w:pStyle w:val="afd"/>
            </w:pPr>
            <w:proofErr w:type="gramStart"/>
            <w:r>
              <w:t>ТР</w:t>
            </w:r>
            <w:proofErr w:type="gramEnd"/>
          </w:p>
        </w:tc>
        <w:tc>
          <w:tcPr>
            <w:tcW w:w="7938" w:type="dxa"/>
            <w:vAlign w:val="center"/>
          </w:tcPr>
          <w:p w:rsidR="00132A36" w:rsidRDefault="00132A36" w:rsidP="00FD7740">
            <w:pPr>
              <w:pStyle w:val="afe"/>
              <w:spacing w:before="0"/>
              <w:ind w:firstLine="0"/>
              <w:jc w:val="left"/>
            </w:pPr>
            <w:r>
              <w:t xml:space="preserve">Технический руководитель </w:t>
            </w:r>
          </w:p>
        </w:tc>
      </w:tr>
      <w:tr w:rsidR="00132A36" w:rsidDel="00151378" w:rsidTr="00DC499C">
        <w:trPr>
          <w:del w:id="799" w:author="admin" w:date="2017-02-28T15:42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800" w:author="admin" w:date="2017-02-28T15:42:00Z"/>
              </w:rPr>
            </w:pPr>
            <w:del w:id="801" w:author="admin" w:date="2017-02-28T15:42:00Z">
              <w:r w:rsidDel="00151378">
                <w:delText>ТЦ</w:delText>
              </w:r>
            </w:del>
          </w:p>
        </w:tc>
        <w:tc>
          <w:tcPr>
            <w:tcW w:w="7938" w:type="dxa"/>
            <w:vAlign w:val="center"/>
          </w:tcPr>
          <w:p w:rsidR="00132A36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802" w:author="admin" w:date="2017-02-28T15:42:00Z"/>
              </w:rPr>
            </w:pPr>
            <w:del w:id="803" w:author="admin" w:date="2017-02-28T15:42:00Z">
              <w:r w:rsidDel="00151378">
                <w:delText>Турбинный цех</w:delText>
              </w:r>
            </w:del>
          </w:p>
        </w:tc>
      </w:tr>
      <w:tr w:rsidR="00132A36" w:rsidDel="00151378" w:rsidTr="00DC499C">
        <w:trPr>
          <w:del w:id="804" w:author="admin" w:date="2017-02-28T15:42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805" w:author="admin" w:date="2017-02-28T15:42:00Z"/>
              </w:rPr>
            </w:pPr>
            <w:del w:id="806" w:author="admin" w:date="2017-02-28T15:42:00Z">
              <w:r w:rsidDel="00151378">
                <w:delText>УНО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807" w:author="admin" w:date="2017-02-28T15:42:00Z"/>
              </w:rPr>
            </w:pPr>
            <w:del w:id="808" w:author="admin" w:date="2017-02-28T15:42:00Z">
              <w:r w:rsidDel="00151378">
                <w:delText>Устройство накопления и обработки</w:delText>
              </w:r>
            </w:del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ЦТАИ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>Цех тепловой автоматики и измерений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t>ЦФДИ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>
              <w:t xml:space="preserve">Цех </w:t>
            </w:r>
            <w:r>
              <w:rPr>
                <w:color w:val="000000"/>
              </w:rPr>
              <w:t xml:space="preserve">физических и динамических испытаний 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 w:rsidRPr="002E5261">
              <w:t>N</w:t>
            </w:r>
            <w:r w:rsidRPr="003723BB">
              <w:rPr>
                <w:vertAlign w:val="subscript"/>
              </w:rPr>
              <w:t>ном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Номинальная мощность реактора</w:t>
            </w:r>
          </w:p>
        </w:tc>
      </w:tr>
      <w:tr w:rsidR="00132A36" w:rsidTr="00DC499C">
        <w:tc>
          <w:tcPr>
            <w:tcW w:w="1985" w:type="dxa"/>
            <w:vAlign w:val="center"/>
          </w:tcPr>
          <w:p w:rsidR="00132A36" w:rsidRDefault="00132A36" w:rsidP="00DC499C">
            <w:pPr>
              <w:pStyle w:val="afd"/>
            </w:pPr>
            <w:r>
              <w:rPr>
                <w:lang w:val="en-US"/>
              </w:rPr>
              <w:t>N</w:t>
            </w:r>
            <w:r w:rsidRPr="003723BB">
              <w:rPr>
                <w:vertAlign w:val="subscript"/>
              </w:rPr>
              <w:t>теп</w:t>
            </w:r>
          </w:p>
        </w:tc>
        <w:tc>
          <w:tcPr>
            <w:tcW w:w="7938" w:type="dxa"/>
            <w:vAlign w:val="center"/>
          </w:tcPr>
          <w:p w:rsidR="00132A36" w:rsidRPr="004959B2" w:rsidRDefault="00132A36" w:rsidP="00DC499C">
            <w:pPr>
              <w:pStyle w:val="afe"/>
              <w:spacing w:before="0"/>
              <w:ind w:firstLine="0"/>
              <w:jc w:val="left"/>
            </w:pPr>
            <w:r w:rsidRPr="004959B2">
              <w:t>Тепловая мощность реактора</w:t>
            </w:r>
          </w:p>
        </w:tc>
      </w:tr>
      <w:tr w:rsidR="00132A36" w:rsidDel="00151378" w:rsidTr="00DC499C">
        <w:trPr>
          <w:del w:id="809" w:author="admin" w:date="2017-02-28T15:42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810" w:author="admin" w:date="2017-02-28T15:42:00Z"/>
              </w:rPr>
            </w:pPr>
            <w:del w:id="811" w:author="admin" w:date="2017-02-28T15:42:00Z">
              <w:r w:rsidDel="00151378">
                <w:rPr>
                  <w:lang w:val="en-US"/>
                </w:rPr>
                <w:delText>N</w:delText>
              </w:r>
              <w:r w:rsidRPr="003723BB" w:rsidDel="00151378">
                <w:rPr>
                  <w:vertAlign w:val="subscript"/>
                </w:rPr>
                <w:delText>акнп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812" w:author="admin" w:date="2017-02-28T15:42:00Z"/>
              </w:rPr>
            </w:pPr>
            <w:del w:id="813" w:author="admin" w:date="2017-02-28T15:42:00Z">
              <w:r w:rsidDel="00151378">
                <w:delText>Нейтронная</w:delText>
              </w:r>
              <w:r w:rsidRPr="004959B2" w:rsidDel="00151378">
                <w:delText xml:space="preserve"> мощност</w:delText>
              </w:r>
              <w:r w:rsidDel="00151378">
                <w:delText>ь</w:delText>
              </w:r>
              <w:r w:rsidRPr="004959B2" w:rsidDel="00151378">
                <w:delText xml:space="preserve"> реактора</w:delText>
              </w:r>
              <w:r w:rsidDel="00151378">
                <w:delText xml:space="preserve"> по показаниям АКНП</w:delText>
              </w:r>
            </w:del>
          </w:p>
        </w:tc>
      </w:tr>
      <w:tr w:rsidR="00151378" w:rsidTr="00DC499C">
        <w:trPr>
          <w:ins w:id="814" w:author="admin" w:date="2017-02-28T15:38:00Z"/>
        </w:trPr>
        <w:tc>
          <w:tcPr>
            <w:tcW w:w="1985" w:type="dxa"/>
            <w:vAlign w:val="center"/>
          </w:tcPr>
          <w:p w:rsidR="00151378" w:rsidRDefault="00151378" w:rsidP="00151378">
            <w:pPr>
              <w:pStyle w:val="afd"/>
              <w:rPr>
                <w:ins w:id="815" w:author="admin" w:date="2017-02-28T15:38:00Z"/>
                <w:lang w:val="en-US"/>
              </w:rPr>
            </w:pPr>
            <w:ins w:id="816" w:author="admin" w:date="2017-02-28T15:39:00Z">
              <w:r>
                <w:rPr>
                  <w:lang w:val="en-US"/>
                </w:rPr>
                <w:t>N</w:t>
              </w:r>
              <w:proofErr w:type="spellStart"/>
              <w:r>
                <w:rPr>
                  <w:vertAlign w:val="subscript"/>
                </w:rPr>
                <w:t>акз</w:t>
              </w:r>
            </w:ins>
            <w:proofErr w:type="spellEnd"/>
          </w:p>
        </w:tc>
        <w:tc>
          <w:tcPr>
            <w:tcW w:w="7938" w:type="dxa"/>
            <w:vAlign w:val="center"/>
          </w:tcPr>
          <w:p w:rsidR="00151378" w:rsidRDefault="00151378" w:rsidP="00DC499C">
            <w:pPr>
              <w:pStyle w:val="afe"/>
              <w:spacing w:before="0"/>
              <w:ind w:firstLine="0"/>
              <w:jc w:val="left"/>
              <w:rPr>
                <w:ins w:id="817" w:author="admin" w:date="2017-02-28T15:38:00Z"/>
              </w:rPr>
            </w:pPr>
            <w:ins w:id="818" w:author="admin" w:date="2017-02-28T15:39:00Z">
              <w:r>
                <w:t>Средневзвешенная мощность реактора</w:t>
              </w:r>
            </w:ins>
          </w:p>
        </w:tc>
      </w:tr>
      <w:tr w:rsidR="00132A36" w:rsidDel="00151378" w:rsidTr="00DC499C">
        <w:trPr>
          <w:del w:id="819" w:author="admin" w:date="2017-02-28T15:42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820" w:author="admin" w:date="2017-02-28T15:42:00Z"/>
              </w:rPr>
            </w:pPr>
            <w:del w:id="821" w:author="admin" w:date="2017-02-28T15:42:00Z">
              <w:r w:rsidDel="00151378">
                <w:delText>Т</w:delText>
              </w:r>
              <w:r w:rsidDel="00151378">
                <w:rPr>
                  <w:vertAlign w:val="subscript"/>
                </w:rPr>
                <w:delText>1К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822" w:author="admin" w:date="2017-02-28T15:42:00Z"/>
              </w:rPr>
            </w:pPr>
            <w:del w:id="823" w:author="admin" w:date="2017-02-28T15:42:00Z">
              <w:r w:rsidRPr="004959B2" w:rsidDel="00151378">
                <w:delText>Температура 1 контура</w:delText>
              </w:r>
            </w:del>
          </w:p>
        </w:tc>
      </w:tr>
      <w:tr w:rsidR="00132A36" w:rsidDel="00151378" w:rsidTr="00DC499C">
        <w:trPr>
          <w:del w:id="824" w:author="admin" w:date="2017-02-28T15:42:00Z"/>
        </w:trPr>
        <w:tc>
          <w:tcPr>
            <w:tcW w:w="1985" w:type="dxa"/>
            <w:vAlign w:val="center"/>
          </w:tcPr>
          <w:p w:rsidR="00132A36" w:rsidDel="00151378" w:rsidRDefault="00416F30" w:rsidP="00DC499C">
            <w:pPr>
              <w:pStyle w:val="afd"/>
              <w:rPr>
                <w:del w:id="825" w:author="admin" w:date="2017-02-28T15:42:00Z"/>
              </w:rPr>
            </w:pPr>
            <w:del w:id="826" w:author="admin" w:date="2017-02-28T15:42:00Z">
              <w:r w:rsidDel="00151378">
                <w:rPr>
                  <w:lang w:val="en-US"/>
                </w:rPr>
                <w:delText>t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827" w:author="admin" w:date="2017-02-28T15:42:00Z"/>
              </w:rPr>
            </w:pPr>
            <w:del w:id="828" w:author="admin" w:date="2017-02-28T15:42:00Z">
              <w:r w:rsidRPr="004959B2" w:rsidDel="00151378">
                <w:delText>Время</w:delText>
              </w:r>
            </w:del>
          </w:p>
        </w:tc>
      </w:tr>
      <w:tr w:rsidR="00132A36" w:rsidDel="00151378" w:rsidTr="00DC499C">
        <w:trPr>
          <w:del w:id="829" w:author="admin" w:date="2017-02-28T15:42:00Z"/>
        </w:trPr>
        <w:tc>
          <w:tcPr>
            <w:tcW w:w="1985" w:type="dxa"/>
            <w:vAlign w:val="center"/>
          </w:tcPr>
          <w:p w:rsidR="00132A36" w:rsidDel="00151378" w:rsidRDefault="00132A36" w:rsidP="00DC499C">
            <w:pPr>
              <w:pStyle w:val="afd"/>
              <w:rPr>
                <w:del w:id="830" w:author="admin" w:date="2017-02-28T15:42:00Z"/>
              </w:rPr>
            </w:pPr>
            <w:del w:id="831" w:author="admin" w:date="2017-02-28T15:42:00Z">
              <w:r w:rsidDel="00151378">
                <w:rPr>
                  <w:lang w:val="en-US"/>
                </w:rPr>
                <w:delText>ρ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832" w:author="admin" w:date="2017-02-28T15:42:00Z"/>
              </w:rPr>
            </w:pPr>
            <w:del w:id="833" w:author="admin" w:date="2017-02-28T15:42:00Z">
              <w:r w:rsidRPr="004959B2" w:rsidDel="00151378">
                <w:delText>Реактивность</w:delText>
              </w:r>
            </w:del>
          </w:p>
        </w:tc>
      </w:tr>
      <w:tr w:rsidR="00132A36" w:rsidDel="00151378" w:rsidTr="00DC499C">
        <w:trPr>
          <w:del w:id="834" w:author="admin" w:date="2017-02-28T15:42:00Z"/>
        </w:trPr>
        <w:tc>
          <w:tcPr>
            <w:tcW w:w="1985" w:type="dxa"/>
            <w:vAlign w:val="center"/>
          </w:tcPr>
          <w:p w:rsidR="00132A36" w:rsidRPr="00416F30" w:rsidDel="00151378" w:rsidRDefault="00132A36" w:rsidP="00002D48">
            <w:pPr>
              <w:pStyle w:val="afd"/>
              <w:rPr>
                <w:del w:id="835" w:author="admin" w:date="2017-02-28T15:42:00Z"/>
                <w:lang w:val="en-US"/>
              </w:rPr>
            </w:pPr>
            <w:del w:id="836" w:author="admin" w:date="2017-02-28T15:42:00Z">
              <w:r w:rsidDel="00151378">
                <w:sym w:font="Symbol" w:char="F062"/>
              </w:r>
              <w:r w:rsidDel="00151378">
                <w:rPr>
                  <w:vertAlign w:val="subscript"/>
                </w:rPr>
                <w:delText>эф</w:delText>
              </w:r>
              <w:r w:rsidR="00002D48" w:rsidDel="00151378">
                <w:rPr>
                  <w:vertAlign w:val="subscript"/>
                </w:rPr>
                <w:delText>ф</w:delText>
              </w:r>
            </w:del>
          </w:p>
        </w:tc>
        <w:tc>
          <w:tcPr>
            <w:tcW w:w="7938" w:type="dxa"/>
            <w:vAlign w:val="center"/>
          </w:tcPr>
          <w:p w:rsidR="00132A36" w:rsidRPr="004959B2" w:rsidDel="00151378" w:rsidRDefault="00132A36" w:rsidP="00DC499C">
            <w:pPr>
              <w:pStyle w:val="afe"/>
              <w:spacing w:before="0"/>
              <w:ind w:firstLine="0"/>
              <w:jc w:val="left"/>
              <w:rPr>
                <w:del w:id="837" w:author="admin" w:date="2017-02-28T15:42:00Z"/>
              </w:rPr>
            </w:pPr>
            <w:del w:id="838" w:author="admin" w:date="2017-02-28T15:42:00Z">
              <w:r w:rsidRPr="004959B2" w:rsidDel="00151378">
                <w:delText>Эффективная доля запаздывающих нейтронов</w:delText>
              </w:r>
            </w:del>
          </w:p>
        </w:tc>
      </w:tr>
    </w:tbl>
    <w:p w:rsidR="003D1737" w:rsidRDefault="003D1737" w:rsidP="00043422">
      <w:pPr>
        <w:spacing w:before="0" w:after="0"/>
        <w:ind w:right="0"/>
        <w:jc w:val="both"/>
        <w:sectPr w:rsidR="003D1737" w:rsidSect="00173745"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043422" w:rsidRDefault="003D1737" w:rsidP="000E01C5">
      <w:pPr>
        <w:pStyle w:val="6"/>
        <w:numPr>
          <w:ilvl w:val="0"/>
          <w:numId w:val="0"/>
        </w:numPr>
        <w:jc w:val="center"/>
      </w:pPr>
      <w:bookmarkStart w:id="839" w:name="_Toc468025273"/>
      <w:r>
        <w:lastRenderedPageBreak/>
        <w:t>ТЕРМИНЫ И ОПРЕДЕЛЕНИЯ</w:t>
      </w:r>
      <w:bookmarkEnd w:id="839"/>
    </w:p>
    <w:tbl>
      <w:tblPr>
        <w:tblStyle w:val="af4"/>
        <w:tblW w:w="9781" w:type="dxa"/>
        <w:tblInd w:w="108" w:type="dxa"/>
        <w:tblLayout w:type="fixed"/>
        <w:tblLook w:val="04A0"/>
      </w:tblPr>
      <w:tblGrid>
        <w:gridCol w:w="2977"/>
        <w:gridCol w:w="6804"/>
      </w:tblGrid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  <w:jc w:val="center"/>
            </w:pPr>
            <w:r>
              <w:t>Термин</w:t>
            </w:r>
          </w:p>
        </w:tc>
        <w:tc>
          <w:tcPr>
            <w:tcW w:w="6804" w:type="dxa"/>
          </w:tcPr>
          <w:p w:rsidR="00EE19AA" w:rsidRDefault="00EE19AA" w:rsidP="009B2498">
            <w:pPr>
              <w:pStyle w:val="aff"/>
              <w:jc w:val="center"/>
            </w:pPr>
            <w:r>
              <w:t>Определение</w:t>
            </w:r>
          </w:p>
        </w:tc>
      </w:tr>
      <w:tr w:rsidR="00EE19AA" w:rsidTr="008C5F99">
        <w:tc>
          <w:tcPr>
            <w:tcW w:w="2977" w:type="dxa"/>
          </w:tcPr>
          <w:p w:rsidR="00EE19AA" w:rsidRPr="00C07239" w:rsidRDefault="00EE19AA" w:rsidP="009B2498">
            <w:pPr>
              <w:pStyle w:val="aff"/>
            </w:pPr>
            <w:r w:rsidRPr="00926DB1">
              <w:rPr>
                <w:rStyle w:val="28"/>
                <w:rFonts w:eastAsia="Consolas"/>
                <w:sz w:val="24"/>
                <w:szCs w:val="24"/>
              </w:rPr>
              <w:t>Испытания</w:t>
            </w:r>
          </w:p>
        </w:tc>
        <w:tc>
          <w:tcPr>
            <w:tcW w:w="6804" w:type="dxa"/>
          </w:tcPr>
          <w:p w:rsidR="00EE19AA" w:rsidRPr="00C07239" w:rsidRDefault="00EE19AA" w:rsidP="009B2498">
            <w:pPr>
              <w:pStyle w:val="aff"/>
              <w:spacing w:before="40" w:after="40"/>
              <w:rPr>
                <w:iCs/>
              </w:rPr>
            </w:pPr>
            <w:r w:rsidRPr="00926DB1">
              <w:rPr>
                <w:rStyle w:val="28"/>
                <w:rFonts w:eastAsia="Consolas"/>
                <w:sz w:val="24"/>
                <w:szCs w:val="24"/>
              </w:rPr>
              <w:t>Определение количественных и (или) качественных характер</w:t>
            </w:r>
            <w:r w:rsidRPr="00926DB1">
              <w:rPr>
                <w:rStyle w:val="28"/>
                <w:rFonts w:eastAsia="Consolas"/>
                <w:sz w:val="24"/>
                <w:szCs w:val="24"/>
              </w:rPr>
              <w:t>и</w:t>
            </w:r>
            <w:r w:rsidRPr="00926DB1">
              <w:rPr>
                <w:rStyle w:val="28"/>
                <w:rFonts w:eastAsia="Consolas"/>
                <w:sz w:val="24"/>
                <w:szCs w:val="24"/>
              </w:rPr>
              <w:t>стик свойств объекта испытаний как результата воздействия на него или при его функционировании</w:t>
            </w:r>
            <w:r w:rsidR="00A814B0">
              <w:rPr>
                <w:sz w:val="23"/>
                <w:szCs w:val="23"/>
              </w:rPr>
              <w:t xml:space="preserve"> (СТО 1.1.1.03.003.0881-2012)</w:t>
            </w:r>
          </w:p>
        </w:tc>
      </w:tr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  <w:rPr>
                <w:bCs/>
              </w:rPr>
            </w:pPr>
            <w:r>
              <w:rPr>
                <w:bCs/>
                <w:color w:val="000000"/>
                <w:szCs w:val="28"/>
              </w:rPr>
              <w:t>Программа испытаний</w:t>
            </w:r>
          </w:p>
        </w:tc>
        <w:tc>
          <w:tcPr>
            <w:tcW w:w="6804" w:type="dxa"/>
          </w:tcPr>
          <w:p w:rsidR="00EE19AA" w:rsidRDefault="00EE19AA" w:rsidP="009B2498">
            <w:pPr>
              <w:pStyle w:val="aff"/>
              <w:jc w:val="both"/>
              <w:rPr>
                <w:b/>
                <w:bCs/>
              </w:rPr>
            </w:pPr>
            <w:r>
              <w:rPr>
                <w:color w:val="000000"/>
                <w:szCs w:val="28"/>
              </w:rPr>
              <w:t xml:space="preserve">Организационно-методический документ, </w:t>
            </w:r>
            <w:proofErr w:type="gramStart"/>
            <w:r>
              <w:rPr>
                <w:color w:val="000000"/>
                <w:szCs w:val="28"/>
              </w:rPr>
              <w:t>обязательный к в</w:t>
            </w:r>
            <w:r>
              <w:rPr>
                <w:color w:val="000000"/>
                <w:szCs w:val="28"/>
              </w:rPr>
              <w:t>ы</w:t>
            </w:r>
            <w:r>
              <w:rPr>
                <w:color w:val="000000"/>
                <w:szCs w:val="28"/>
              </w:rPr>
              <w:t>полнению</w:t>
            </w:r>
            <w:proofErr w:type="gramEnd"/>
            <w:r>
              <w:rPr>
                <w:color w:val="000000"/>
                <w:szCs w:val="28"/>
              </w:rPr>
              <w:t>, устанавливающий объект и цели испытания, виды, последовательность и объем проводимых испытаний, порядок, условия, место и сроки проведения испытаний, обеспечение и отчетность по ним, меры безопасности при выполнении исп</w:t>
            </w:r>
            <w:r>
              <w:rPr>
                <w:color w:val="000000"/>
                <w:szCs w:val="28"/>
              </w:rPr>
              <w:t>ы</w:t>
            </w:r>
            <w:r>
              <w:rPr>
                <w:color w:val="000000"/>
                <w:szCs w:val="28"/>
              </w:rPr>
              <w:t xml:space="preserve">таний, а также ответственность за обеспечение и проведение испытаний </w:t>
            </w:r>
            <w:r w:rsidR="00A814B0">
              <w:rPr>
                <w:sz w:val="23"/>
                <w:szCs w:val="23"/>
              </w:rPr>
              <w:t>(СТО 1.1.1.03.003.0881-2012)</w:t>
            </w:r>
          </w:p>
        </w:tc>
      </w:tr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</w:pPr>
            <w:r>
              <w:rPr>
                <w:color w:val="000000"/>
                <w:szCs w:val="28"/>
              </w:rPr>
              <w:t>Протокол испытаний</w:t>
            </w:r>
          </w:p>
        </w:tc>
        <w:tc>
          <w:tcPr>
            <w:tcW w:w="6804" w:type="dxa"/>
          </w:tcPr>
          <w:p w:rsidR="00EE19AA" w:rsidRDefault="00EE19AA" w:rsidP="009B2498">
            <w:pPr>
              <w:pStyle w:val="aff"/>
              <w:jc w:val="both"/>
            </w:pPr>
            <w:r>
              <w:rPr>
                <w:color w:val="000000"/>
                <w:szCs w:val="28"/>
              </w:rPr>
              <w:t>Документ, содержащий необходимые сведения об объекте и</w:t>
            </w: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</w:rPr>
              <w:t>пытаний, применяемых методах, средствах и условиях испыт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ний, результаты испытаний, приемочные критерии, а также з</w:t>
            </w: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ключе</w:t>
            </w:r>
            <w:r w:rsidR="00A814B0">
              <w:rPr>
                <w:color w:val="000000"/>
                <w:szCs w:val="28"/>
              </w:rPr>
              <w:t xml:space="preserve">ние по результатам испытаний, оформленный в </w:t>
            </w:r>
            <w:r>
              <w:rPr>
                <w:color w:val="000000"/>
                <w:szCs w:val="28"/>
              </w:rPr>
              <w:t>устано</w:t>
            </w:r>
            <w:r>
              <w:rPr>
                <w:color w:val="000000"/>
                <w:szCs w:val="28"/>
              </w:rPr>
              <w:t>в</w:t>
            </w:r>
            <w:r>
              <w:rPr>
                <w:color w:val="000000"/>
                <w:szCs w:val="28"/>
              </w:rPr>
              <w:t>ленном   порядке</w:t>
            </w:r>
            <w:r w:rsidR="00A814B0">
              <w:rPr>
                <w:sz w:val="23"/>
                <w:szCs w:val="23"/>
              </w:rPr>
              <w:t xml:space="preserve"> (СТО 1.1.1.03.003.0881-2012)</w:t>
            </w:r>
          </w:p>
        </w:tc>
      </w:tr>
      <w:tr w:rsidR="00EE19AA" w:rsidTr="008C5F99">
        <w:tc>
          <w:tcPr>
            <w:tcW w:w="2977" w:type="dxa"/>
          </w:tcPr>
          <w:p w:rsidR="00EE19AA" w:rsidRDefault="00EE19AA" w:rsidP="009B2498">
            <w:pPr>
              <w:pStyle w:val="aff"/>
            </w:pPr>
            <w:r>
              <w:rPr>
                <w:color w:val="000000"/>
                <w:szCs w:val="28"/>
              </w:rPr>
              <w:t>Пусконаладочные работы</w:t>
            </w:r>
          </w:p>
        </w:tc>
        <w:tc>
          <w:tcPr>
            <w:tcW w:w="6804" w:type="dxa"/>
          </w:tcPr>
          <w:p w:rsidR="00EE19AA" w:rsidRDefault="00EE19AA" w:rsidP="009B2498">
            <w:pPr>
              <w:pStyle w:val="aff"/>
              <w:jc w:val="both"/>
            </w:pPr>
            <w:r>
              <w:t>Работы по контролю, настройке и испытаниям оборудования, элементов, систем, обеспечивающие достижение проектных параметров систем, оборудования и энергоблока АС в целом</w:t>
            </w:r>
            <w:r w:rsidR="00A814B0">
              <w:rPr>
                <w:sz w:val="23"/>
                <w:szCs w:val="23"/>
              </w:rPr>
              <w:t xml:space="preserve"> </w:t>
            </w:r>
            <w:r w:rsidR="00A814B0" w:rsidRPr="00C5060E">
              <w:br/>
            </w:r>
            <w:r w:rsidR="00A814B0">
              <w:rPr>
                <w:sz w:val="23"/>
                <w:szCs w:val="23"/>
              </w:rPr>
              <w:t>(СТО 1.1.1.03.003.0881-2012)</w:t>
            </w:r>
          </w:p>
        </w:tc>
      </w:tr>
    </w:tbl>
    <w:p w:rsidR="00050042" w:rsidRDefault="00050042" w:rsidP="003D1737">
      <w:pPr>
        <w:widowControl w:val="0"/>
        <w:spacing w:before="0" w:after="0"/>
        <w:ind w:right="0"/>
        <w:jc w:val="both"/>
        <w:sectPr w:rsidR="00050042" w:rsidSect="00880835"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4D014D" w:rsidRDefault="00031D3A" w:rsidP="002D60E2">
      <w:pPr>
        <w:pStyle w:val="6"/>
        <w:numPr>
          <w:ilvl w:val="0"/>
          <w:numId w:val="0"/>
        </w:numPr>
        <w:jc w:val="center"/>
      </w:pPr>
      <w:bookmarkStart w:id="840" w:name="_Toc468025274"/>
      <w:r>
        <w:lastRenderedPageBreak/>
        <w:t>СПИСОК ИСПОЛЬЗУЕМЫХ ДОКУМЕНТОВ</w:t>
      </w:r>
      <w:bookmarkEnd w:id="840"/>
    </w:p>
    <w:p w:rsidR="00031D3A" w:rsidRPr="00036638" w:rsidRDefault="008110CC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41" w:name="_Ref458504065"/>
      <w:r w:rsidRPr="008110CC">
        <w:rPr>
          <w:rFonts w:ascii="Times New Roman" w:hAnsi="Times New Roman" w:cs="Times New Roman"/>
          <w:sz w:val="24"/>
          <w:szCs w:val="24"/>
        </w:rPr>
        <w:t>РУ.00.11 «Программы пусконаладочных работ. Требования к построению, офор</w:t>
      </w:r>
      <w:r w:rsidRPr="008110CC">
        <w:rPr>
          <w:rFonts w:ascii="Times New Roman" w:hAnsi="Times New Roman" w:cs="Times New Roman"/>
          <w:sz w:val="24"/>
          <w:szCs w:val="24"/>
        </w:rPr>
        <w:t>м</w:t>
      </w:r>
      <w:r w:rsidRPr="008110CC">
        <w:rPr>
          <w:rFonts w:ascii="Times New Roman" w:hAnsi="Times New Roman" w:cs="Times New Roman"/>
          <w:sz w:val="24"/>
          <w:szCs w:val="24"/>
        </w:rPr>
        <w:t>лению и содержанию».</w:t>
      </w:r>
      <w:bookmarkEnd w:id="841"/>
    </w:p>
    <w:p w:rsidR="00031D3A" w:rsidRPr="00036638" w:rsidRDefault="0079768C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768C">
        <w:rPr>
          <w:rFonts w:ascii="Times New Roman" w:hAnsi="Times New Roman" w:cs="Times New Roman"/>
          <w:sz w:val="24"/>
          <w:szCs w:val="24"/>
        </w:rPr>
        <w:t>РУ.00.08 «Документы производственно-технические. Общие требования к офор</w:t>
      </w:r>
      <w:r w:rsidRPr="0079768C">
        <w:rPr>
          <w:rFonts w:ascii="Times New Roman" w:hAnsi="Times New Roman" w:cs="Times New Roman"/>
          <w:sz w:val="24"/>
          <w:szCs w:val="24"/>
        </w:rPr>
        <w:t>м</w:t>
      </w:r>
      <w:r w:rsidRPr="0079768C">
        <w:rPr>
          <w:rFonts w:ascii="Times New Roman" w:hAnsi="Times New Roman" w:cs="Times New Roman"/>
          <w:sz w:val="24"/>
          <w:szCs w:val="24"/>
        </w:rPr>
        <w:t xml:space="preserve">лению </w:t>
      </w:r>
      <w:bookmarkStart w:id="842" w:name="_Ref458504058"/>
      <w:r w:rsidRPr="0079768C">
        <w:rPr>
          <w:rFonts w:ascii="Times New Roman" w:hAnsi="Times New Roman" w:cs="Times New Roman"/>
          <w:sz w:val="24"/>
          <w:szCs w:val="24"/>
        </w:rPr>
        <w:t>текста».</w:t>
      </w:r>
      <w:bookmarkEnd w:id="842"/>
    </w:p>
    <w:p w:rsidR="00031D3A" w:rsidRPr="00354958" w:rsidRDefault="0079768C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bookmarkStart w:id="843" w:name="_Ref458580168"/>
      <w:r w:rsidRPr="0079768C">
        <w:rPr>
          <w:rFonts w:ascii="Times New Roman" w:hAnsi="Times New Roman" w:cs="Times New Roman"/>
          <w:sz w:val="24"/>
          <w:szCs w:val="24"/>
        </w:rPr>
        <w:t>РУ.00.07 «Руководство. Производственно-технические документы. Правила внес</w:t>
      </w:r>
      <w:r w:rsidRPr="0079768C">
        <w:rPr>
          <w:rFonts w:ascii="Times New Roman" w:hAnsi="Times New Roman" w:cs="Times New Roman"/>
          <w:sz w:val="24"/>
          <w:szCs w:val="24"/>
        </w:rPr>
        <w:t>е</w:t>
      </w:r>
      <w:r w:rsidRPr="0079768C">
        <w:rPr>
          <w:rFonts w:ascii="Times New Roman" w:hAnsi="Times New Roman" w:cs="Times New Roman"/>
          <w:sz w:val="24"/>
          <w:szCs w:val="24"/>
        </w:rPr>
        <w:t>ния изменений».</w:t>
      </w:r>
      <w:bookmarkEnd w:id="843"/>
    </w:p>
    <w:p w:rsidR="00031074" w:rsidRPr="0079768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44" w:name="_Ref340647369"/>
      <w:r>
        <w:rPr>
          <w:rFonts w:ascii="Times New Roman" w:hAnsi="Times New Roman" w:cs="Times New Roman"/>
          <w:sz w:val="24"/>
          <w:szCs w:val="24"/>
        </w:rPr>
        <w:t>РГ.4.01</w:t>
      </w:r>
      <w:r w:rsidR="0079768C" w:rsidRPr="0079768C">
        <w:rPr>
          <w:rFonts w:ascii="Times New Roman" w:hAnsi="Times New Roman" w:cs="Times New Roman"/>
          <w:sz w:val="24"/>
          <w:szCs w:val="24"/>
        </w:rPr>
        <w:t xml:space="preserve"> </w:t>
      </w:r>
      <w:r w:rsidR="0079768C">
        <w:rPr>
          <w:rFonts w:ascii="Times New Roman" w:hAnsi="Times New Roman" w:cs="Times New Roman"/>
          <w:sz w:val="24"/>
          <w:szCs w:val="24"/>
        </w:rPr>
        <w:t>«</w:t>
      </w:r>
      <w:r w:rsidR="0079768C" w:rsidRPr="0079768C">
        <w:rPr>
          <w:rFonts w:ascii="Times New Roman" w:hAnsi="Times New Roman" w:cs="Times New Roman"/>
          <w:sz w:val="24"/>
          <w:szCs w:val="24"/>
        </w:rPr>
        <w:t>Рабочий технологический регламент безопасной эксплуатации энергобл</w:t>
      </w:r>
      <w:r w:rsidR="0079768C" w:rsidRPr="0079768C">
        <w:rPr>
          <w:rFonts w:ascii="Times New Roman" w:hAnsi="Times New Roman" w:cs="Times New Roman"/>
          <w:sz w:val="24"/>
          <w:szCs w:val="24"/>
        </w:rPr>
        <w:t>о</w:t>
      </w:r>
      <w:r w:rsidR="0079768C" w:rsidRPr="0079768C">
        <w:rPr>
          <w:rFonts w:ascii="Times New Roman" w:hAnsi="Times New Roman" w:cs="Times New Roman"/>
          <w:sz w:val="24"/>
          <w:szCs w:val="24"/>
        </w:rPr>
        <w:t>ка №4 Ростовской атомной станции</w:t>
      </w:r>
      <w:bookmarkEnd w:id="844"/>
      <w:r w:rsidR="0079768C">
        <w:rPr>
          <w:rFonts w:ascii="Times New Roman" w:hAnsi="Times New Roman" w:cs="Times New Roman"/>
          <w:sz w:val="24"/>
          <w:szCs w:val="24"/>
        </w:rPr>
        <w:t>».</w:t>
      </w:r>
    </w:p>
    <w:p w:rsidR="005A31D7" w:rsidRPr="00B11849" w:rsidRDefault="005A31D7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 w:rsidRPr="00B11849">
        <w:rPr>
          <w:rFonts w:ascii="Times New Roman" w:hAnsi="Times New Roman" w:cs="Times New Roman"/>
          <w:sz w:val="24"/>
          <w:szCs w:val="24"/>
        </w:rPr>
        <w:t>ИЭ.4.</w:t>
      </w:r>
      <w:r w:rsidRPr="00B11849">
        <w:rPr>
          <w:rFonts w:ascii="Times New Roman" w:hAnsi="Times New Roman" w:cs="Times New Roman"/>
          <w:sz w:val="24"/>
          <w:szCs w:val="24"/>
          <w:lang w:val="en-US"/>
        </w:rPr>
        <w:t>YC</w:t>
      </w:r>
      <w:r w:rsidR="000257D3">
        <w:rPr>
          <w:rFonts w:ascii="Times New Roman" w:hAnsi="Times New Roman" w:cs="Times New Roman"/>
          <w:sz w:val="24"/>
          <w:szCs w:val="24"/>
        </w:rPr>
        <w:t>.</w:t>
      </w:r>
      <w:r w:rsidR="00F430E9">
        <w:rPr>
          <w:rFonts w:ascii="Times New Roman" w:hAnsi="Times New Roman" w:cs="Times New Roman"/>
          <w:sz w:val="24"/>
          <w:szCs w:val="24"/>
        </w:rPr>
        <w:t>ОИТПЭ</w:t>
      </w:r>
      <w:r w:rsidR="000257D3">
        <w:rPr>
          <w:rFonts w:ascii="Times New Roman" w:hAnsi="Times New Roman" w:cs="Times New Roman"/>
          <w:sz w:val="24"/>
          <w:szCs w:val="24"/>
        </w:rPr>
        <w:t>.01</w:t>
      </w:r>
      <w:r w:rsidRPr="00B11849">
        <w:rPr>
          <w:rFonts w:ascii="Times New Roman" w:hAnsi="Times New Roman" w:cs="Times New Roman"/>
          <w:sz w:val="24"/>
          <w:szCs w:val="24"/>
        </w:rPr>
        <w:t xml:space="preserve"> </w:t>
      </w:r>
      <w:r w:rsidR="00B11849">
        <w:rPr>
          <w:rFonts w:ascii="Times New Roman" w:hAnsi="Times New Roman" w:cs="Times New Roman"/>
          <w:sz w:val="24"/>
          <w:szCs w:val="24"/>
        </w:rPr>
        <w:t>«</w:t>
      </w:r>
      <w:r w:rsidRPr="00B11849">
        <w:rPr>
          <w:rFonts w:ascii="Times New Roman" w:hAnsi="Times New Roman" w:cs="Times New Roman"/>
          <w:sz w:val="24"/>
          <w:szCs w:val="24"/>
        </w:rPr>
        <w:t>Инструкция по эксплуатации. Реакторная установка В-320</w:t>
      </w:r>
      <w:r w:rsidR="00B11849">
        <w:rPr>
          <w:rFonts w:ascii="Times New Roman" w:hAnsi="Times New Roman" w:cs="Times New Roman"/>
          <w:sz w:val="24"/>
          <w:szCs w:val="24"/>
        </w:rPr>
        <w:t>»</w:t>
      </w:r>
      <w:r w:rsidRPr="00B11849">
        <w:rPr>
          <w:rFonts w:ascii="Times New Roman" w:hAnsi="Times New Roman" w:cs="Times New Roman"/>
          <w:sz w:val="24"/>
          <w:szCs w:val="24"/>
        </w:rPr>
        <w:t>.</w:t>
      </w:r>
    </w:p>
    <w:p w:rsidR="00CC4C3B" w:rsidRPr="00B11849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РУНК.501319.077 РЭ</w:t>
      </w:r>
      <w:r w:rsidR="00CC4C3B" w:rsidRPr="00B11849">
        <w:rPr>
          <w:rFonts w:ascii="Times New Roman" w:hAnsi="Times New Roman" w:cs="Times New Roman"/>
          <w:sz w:val="24"/>
          <w:szCs w:val="24"/>
        </w:rPr>
        <w:t xml:space="preserve"> </w:t>
      </w:r>
      <w:r w:rsidR="00B11849">
        <w:rPr>
          <w:rFonts w:ascii="Times New Roman" w:hAnsi="Times New Roman" w:cs="Times New Roman"/>
          <w:sz w:val="24"/>
          <w:szCs w:val="24"/>
        </w:rPr>
        <w:t>«</w:t>
      </w:r>
      <w:r w:rsidR="00CC4C3B" w:rsidRPr="00B11849">
        <w:rPr>
          <w:rFonts w:ascii="Times New Roman" w:hAnsi="Times New Roman" w:cs="Times New Roman"/>
          <w:sz w:val="24"/>
          <w:szCs w:val="24"/>
        </w:rPr>
        <w:t>Руководство по эксплуатации АКНП-25Р</w:t>
      </w:r>
      <w:r w:rsidR="00B11849">
        <w:rPr>
          <w:rFonts w:ascii="Times New Roman" w:hAnsi="Times New Roman" w:cs="Times New Roman"/>
          <w:sz w:val="24"/>
          <w:szCs w:val="24"/>
        </w:rPr>
        <w:t>»</w:t>
      </w:r>
      <w:r w:rsidR="00CC4C3B" w:rsidRPr="00B11849">
        <w:rPr>
          <w:rFonts w:ascii="Times New Roman" w:hAnsi="Times New Roman" w:cs="Times New Roman"/>
          <w:sz w:val="24"/>
          <w:szCs w:val="24"/>
        </w:rPr>
        <w:t>.</w:t>
      </w:r>
    </w:p>
    <w:p w:rsidR="00181482" w:rsidRPr="001D7FB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СТО 1.1.1.02.001.0673-2006</w:t>
      </w:r>
      <w:r w:rsidR="00181482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A814B0">
        <w:rPr>
          <w:rFonts w:ascii="Times New Roman" w:hAnsi="Times New Roman" w:cs="Times New Roman"/>
          <w:sz w:val="24"/>
          <w:szCs w:val="24"/>
        </w:rPr>
        <w:t>«</w:t>
      </w:r>
      <w:r w:rsidR="00181482" w:rsidRPr="001D7FBC">
        <w:rPr>
          <w:rFonts w:ascii="Times New Roman" w:hAnsi="Times New Roman" w:cs="Times New Roman"/>
          <w:sz w:val="24"/>
          <w:szCs w:val="24"/>
        </w:rPr>
        <w:t>Стандарт организации. Правила охраны труда при эксплуатации тепломеханического оборудования и тепловых сетей атомных станций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="00181482" w:rsidRPr="001D7FBC">
        <w:rPr>
          <w:rFonts w:ascii="Times New Roman" w:hAnsi="Times New Roman" w:cs="Times New Roman"/>
          <w:sz w:val="24"/>
          <w:szCs w:val="24"/>
        </w:rPr>
        <w:t>.</w:t>
      </w:r>
      <w:r w:rsidR="006137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3E21" w:rsidRPr="001D7FB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ПРБ АС-99</w:t>
      </w:r>
      <w:r w:rsidR="00663E21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="00663E21" w:rsidRPr="001D7FBC">
        <w:rPr>
          <w:rFonts w:ascii="Times New Roman" w:hAnsi="Times New Roman" w:cs="Times New Roman"/>
          <w:sz w:val="24"/>
          <w:szCs w:val="24"/>
        </w:rPr>
        <w:t>Правила радиационной безопасности при эксплуатации атомных ста</w:t>
      </w:r>
      <w:r w:rsidR="00663E21" w:rsidRPr="001D7FBC">
        <w:rPr>
          <w:rFonts w:ascii="Times New Roman" w:hAnsi="Times New Roman" w:cs="Times New Roman"/>
          <w:sz w:val="24"/>
          <w:szCs w:val="24"/>
        </w:rPr>
        <w:t>н</w:t>
      </w:r>
      <w:r w:rsidR="00663E21" w:rsidRPr="001D7FBC">
        <w:rPr>
          <w:rFonts w:ascii="Times New Roman" w:hAnsi="Times New Roman" w:cs="Times New Roman"/>
          <w:sz w:val="24"/>
          <w:szCs w:val="24"/>
        </w:rPr>
        <w:t>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="00663E21" w:rsidRPr="001D7FBC">
        <w:rPr>
          <w:rFonts w:ascii="Times New Roman" w:hAnsi="Times New Roman" w:cs="Times New Roman"/>
          <w:sz w:val="24"/>
          <w:szCs w:val="24"/>
        </w:rPr>
        <w:t>.</w:t>
      </w:r>
    </w:p>
    <w:p w:rsidR="00354958" w:rsidRPr="001D7FBC" w:rsidRDefault="00354958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 w:rsidRPr="001D7FBC">
        <w:rPr>
          <w:rFonts w:ascii="Times New Roman" w:hAnsi="Times New Roman" w:cs="Times New Roman"/>
          <w:sz w:val="24"/>
          <w:szCs w:val="24"/>
        </w:rPr>
        <w:t>НП-082-07</w:t>
      </w:r>
      <w:r w:rsidR="009C5E76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Pr="001D7FBC">
        <w:rPr>
          <w:rFonts w:ascii="Times New Roman" w:hAnsi="Times New Roman" w:cs="Times New Roman"/>
          <w:sz w:val="24"/>
          <w:szCs w:val="24"/>
        </w:rPr>
        <w:t>Правила ядерной безопасности реакторных установок атомных ста</w:t>
      </w:r>
      <w:r w:rsidRPr="001D7FBC">
        <w:rPr>
          <w:rFonts w:ascii="Times New Roman" w:hAnsi="Times New Roman" w:cs="Times New Roman"/>
          <w:sz w:val="24"/>
          <w:szCs w:val="24"/>
        </w:rPr>
        <w:t>н</w:t>
      </w:r>
      <w:r w:rsidR="009C5E76" w:rsidRPr="001D7FBC">
        <w:rPr>
          <w:rFonts w:ascii="Times New Roman" w:hAnsi="Times New Roman" w:cs="Times New Roman"/>
          <w:sz w:val="24"/>
          <w:szCs w:val="24"/>
        </w:rPr>
        <w:t>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Pr="001D7FBC">
        <w:rPr>
          <w:rFonts w:ascii="Times New Roman" w:hAnsi="Times New Roman" w:cs="Times New Roman"/>
          <w:sz w:val="24"/>
          <w:szCs w:val="24"/>
        </w:rPr>
        <w:t>.</w:t>
      </w:r>
    </w:p>
    <w:p w:rsidR="00354958" w:rsidRPr="001D7FBC" w:rsidRDefault="00354958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</w:pPr>
      <w:r w:rsidRPr="001D7FBC">
        <w:rPr>
          <w:rFonts w:ascii="Times New Roman" w:hAnsi="Times New Roman" w:cs="Times New Roman"/>
          <w:sz w:val="24"/>
          <w:szCs w:val="24"/>
        </w:rPr>
        <w:t xml:space="preserve">НП-001-15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Pr="001D7FBC">
        <w:rPr>
          <w:rFonts w:ascii="Times New Roman" w:hAnsi="Times New Roman" w:cs="Times New Roman"/>
          <w:sz w:val="24"/>
          <w:szCs w:val="24"/>
        </w:rPr>
        <w:t>Общие положения обеспечения безопасности атомных станций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Pr="001D7FBC">
        <w:rPr>
          <w:rFonts w:ascii="Times New Roman" w:hAnsi="Times New Roman" w:cs="Times New Roman"/>
          <w:sz w:val="24"/>
          <w:szCs w:val="24"/>
        </w:rPr>
        <w:t>.</w:t>
      </w:r>
    </w:p>
    <w:p w:rsidR="002778E6" w:rsidRPr="001D7FBC" w:rsidRDefault="000257D3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ППБ АС-2011</w:t>
      </w:r>
      <w:r w:rsidR="002778E6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="002778E6" w:rsidRPr="001D7FBC">
        <w:rPr>
          <w:rFonts w:ascii="Times New Roman" w:hAnsi="Times New Roman" w:cs="Times New Roman"/>
          <w:sz w:val="24"/>
          <w:szCs w:val="24"/>
        </w:rPr>
        <w:t>Правила пожарной безопасности при эксплуатации атомных ста</w:t>
      </w:r>
      <w:r w:rsidR="002778E6" w:rsidRPr="001D7FBC">
        <w:rPr>
          <w:rFonts w:ascii="Times New Roman" w:hAnsi="Times New Roman" w:cs="Times New Roman"/>
          <w:sz w:val="24"/>
          <w:szCs w:val="24"/>
        </w:rPr>
        <w:t>н</w:t>
      </w:r>
      <w:r w:rsidR="002778E6" w:rsidRPr="001D7FBC">
        <w:rPr>
          <w:rFonts w:ascii="Times New Roman" w:hAnsi="Times New Roman" w:cs="Times New Roman"/>
          <w:sz w:val="24"/>
          <w:szCs w:val="24"/>
        </w:rPr>
        <w:t>ций</w:t>
      </w:r>
      <w:r w:rsidR="001D7FBC">
        <w:rPr>
          <w:rFonts w:ascii="Times New Roman" w:hAnsi="Times New Roman" w:cs="Times New Roman"/>
          <w:sz w:val="24"/>
          <w:szCs w:val="24"/>
        </w:rPr>
        <w:t>»</w:t>
      </w:r>
      <w:r w:rsidR="002778E6" w:rsidRPr="001D7FBC">
        <w:rPr>
          <w:rFonts w:ascii="Times New Roman" w:hAnsi="Times New Roman" w:cs="Times New Roman"/>
          <w:sz w:val="24"/>
          <w:szCs w:val="24"/>
        </w:rPr>
        <w:t>.</w:t>
      </w:r>
    </w:p>
    <w:p w:rsidR="00656090" w:rsidRPr="001D7FBC" w:rsidRDefault="00F430E9" w:rsidP="001D14B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И.4.</w:t>
      </w:r>
      <w:r w:rsidR="00671B5A" w:rsidRPr="001D7FBC">
        <w:rPr>
          <w:rFonts w:ascii="Times New Roman" w:hAnsi="Times New Roman" w:cs="Times New Roman"/>
          <w:sz w:val="24"/>
          <w:szCs w:val="24"/>
        </w:rPr>
        <w:t>ИЛН</w:t>
      </w:r>
      <w:proofErr w:type="gramStart"/>
      <w:r w:rsidR="00656090" w:rsidRPr="001D7F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>ИТПЭ</w:t>
      </w:r>
      <w:r w:rsidR="000257D3">
        <w:rPr>
          <w:rFonts w:ascii="Times New Roman" w:hAnsi="Times New Roman" w:cs="Times New Roman"/>
          <w:sz w:val="24"/>
          <w:szCs w:val="24"/>
        </w:rPr>
        <w:t>.01</w:t>
      </w:r>
      <w:r w:rsidR="00735341" w:rsidRPr="001D7FBC">
        <w:rPr>
          <w:rFonts w:ascii="Times New Roman" w:hAnsi="Times New Roman" w:cs="Times New Roman"/>
          <w:sz w:val="24"/>
          <w:szCs w:val="24"/>
        </w:rPr>
        <w:t xml:space="preserve"> </w:t>
      </w:r>
      <w:r w:rsidR="001D7FBC">
        <w:rPr>
          <w:rFonts w:ascii="Times New Roman" w:hAnsi="Times New Roman" w:cs="Times New Roman"/>
          <w:sz w:val="24"/>
          <w:szCs w:val="24"/>
        </w:rPr>
        <w:t>«</w:t>
      </w:r>
      <w:r w:rsidR="00735341" w:rsidRPr="001D7FBC">
        <w:rPr>
          <w:rFonts w:ascii="Times New Roman" w:hAnsi="Times New Roman" w:cs="Times New Roman"/>
          <w:sz w:val="24"/>
          <w:szCs w:val="24"/>
        </w:rPr>
        <w:t>Событийно</w:t>
      </w:r>
      <w:r w:rsidR="00A64FF1" w:rsidRPr="001D7FBC">
        <w:rPr>
          <w:rFonts w:ascii="Times New Roman" w:hAnsi="Times New Roman" w:cs="Times New Roman"/>
          <w:sz w:val="24"/>
          <w:szCs w:val="24"/>
        </w:rPr>
        <w:t>-ориентированная</w:t>
      </w:r>
      <w:r w:rsidR="00735341" w:rsidRPr="001D7FBC">
        <w:rPr>
          <w:rFonts w:ascii="Times New Roman" w:hAnsi="Times New Roman" w:cs="Times New Roman"/>
          <w:sz w:val="24"/>
          <w:szCs w:val="24"/>
        </w:rPr>
        <w:t xml:space="preserve"> инструкция. Ликвидация нар</w:t>
      </w:r>
      <w:r w:rsidR="00735341" w:rsidRPr="001D7FBC">
        <w:rPr>
          <w:rFonts w:ascii="Times New Roman" w:hAnsi="Times New Roman" w:cs="Times New Roman"/>
          <w:sz w:val="24"/>
          <w:szCs w:val="24"/>
        </w:rPr>
        <w:t>у</w:t>
      </w:r>
      <w:r w:rsidR="00735341" w:rsidRPr="001D7FBC">
        <w:rPr>
          <w:rFonts w:ascii="Times New Roman" w:hAnsi="Times New Roman" w:cs="Times New Roman"/>
          <w:sz w:val="24"/>
          <w:szCs w:val="24"/>
        </w:rPr>
        <w:t>шений нормальной эксплуатации энергоблока №4 Ростовской атомной станции</w:t>
      </w:r>
      <w:r w:rsidR="001D7FBC">
        <w:rPr>
          <w:rFonts w:ascii="Times New Roman" w:hAnsi="Times New Roman" w:cs="Times New Roman"/>
          <w:sz w:val="24"/>
          <w:szCs w:val="24"/>
        </w:rPr>
        <w:t>».</w:t>
      </w:r>
    </w:p>
    <w:p w:rsidR="00AB3573" w:rsidRPr="00AB3573" w:rsidRDefault="000257D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ПР.04.03</w:t>
      </w:r>
      <w:r w:rsidR="00AB3573">
        <w:rPr>
          <w:rFonts w:ascii="Times New Roman" w:hAnsi="Times New Roman" w:cs="Times New Roman"/>
          <w:sz w:val="24"/>
          <w:szCs w:val="24"/>
        </w:rPr>
        <w:t xml:space="preserve"> </w:t>
      </w:r>
      <w:r w:rsidR="00A814B0">
        <w:rPr>
          <w:rFonts w:ascii="Times New Roman" w:hAnsi="Times New Roman" w:cs="Times New Roman"/>
          <w:sz w:val="24"/>
          <w:szCs w:val="24"/>
        </w:rPr>
        <w:t xml:space="preserve">«Перечень. </w:t>
      </w:r>
      <w:r w:rsidR="00AB3573">
        <w:rPr>
          <w:rFonts w:ascii="Times New Roman" w:hAnsi="Times New Roman" w:cs="Times New Roman"/>
          <w:sz w:val="24"/>
          <w:szCs w:val="24"/>
        </w:rPr>
        <w:t>Ядерно-опасные работы. Энергоблок №4 Ростовской атомной станции».</w:t>
      </w:r>
    </w:p>
    <w:p w:rsidR="00AB3573" w:rsidRPr="00AB3573" w:rsidRDefault="000257D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 1.1.1.03.0003.0880</w:t>
      </w:r>
      <w:r w:rsidR="00AB3573">
        <w:rPr>
          <w:rFonts w:ascii="Times New Roman" w:hAnsi="Times New Roman" w:cs="Times New Roman"/>
          <w:sz w:val="24"/>
          <w:szCs w:val="24"/>
        </w:rPr>
        <w:t xml:space="preserve"> </w:t>
      </w:r>
      <w:r w:rsidR="00A814B0">
        <w:rPr>
          <w:rFonts w:ascii="Times New Roman" w:hAnsi="Times New Roman" w:cs="Times New Roman"/>
          <w:sz w:val="24"/>
          <w:szCs w:val="24"/>
        </w:rPr>
        <w:t xml:space="preserve">«Стандарт организации. </w:t>
      </w:r>
      <w:r w:rsidR="00AB3573">
        <w:rPr>
          <w:rFonts w:ascii="Times New Roman" w:hAnsi="Times New Roman" w:cs="Times New Roman"/>
          <w:sz w:val="24"/>
          <w:szCs w:val="24"/>
        </w:rPr>
        <w:t>Ввод в эксплуатацию блоков ато</w:t>
      </w:r>
      <w:r w:rsidR="00AB3573">
        <w:rPr>
          <w:rFonts w:ascii="Times New Roman" w:hAnsi="Times New Roman" w:cs="Times New Roman"/>
          <w:sz w:val="24"/>
          <w:szCs w:val="24"/>
        </w:rPr>
        <w:t>м</w:t>
      </w:r>
      <w:r w:rsidR="00AB3573">
        <w:rPr>
          <w:rFonts w:ascii="Times New Roman" w:hAnsi="Times New Roman" w:cs="Times New Roman"/>
          <w:sz w:val="24"/>
          <w:szCs w:val="24"/>
        </w:rPr>
        <w:t>ных станций с водно-водяными энергетическими реакторами. Объем и последовательность пусконаладочных работ. Общие положения»</w:t>
      </w:r>
    </w:p>
    <w:p w:rsidR="00AB3573" w:rsidRDefault="00AB357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ПЛ.4.ПНР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Э.ОБ/0026 </w:t>
      </w:r>
      <w:r w:rsidR="00A814B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Положение об организации пусконаладочных работ при вводе в эксплуатацию энергоблока № 4 Ростовской АЭС</w:t>
      </w:r>
      <w:r w:rsidR="00A814B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57D3" w:rsidRPr="001A32B8" w:rsidRDefault="000257D3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ins w:id="845" w:author="admin" w:date="2017-02-28T14:43:00Z"/>
          <w:rFonts w:ascii="Times New Roman" w:hAnsi="Times New Roman" w:cs="Times New Roman"/>
          <w:sz w:val="24"/>
          <w:szCs w:val="24"/>
          <w:rPrChange w:id="846" w:author="admin" w:date="2017-02-28T14:43:00Z">
            <w:rPr>
              <w:ins w:id="847" w:author="admin" w:date="2017-02-28T14:43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sz w:val="24"/>
          <w:szCs w:val="24"/>
        </w:rPr>
        <w:t>ПР ОД.4.ВЭ</w:t>
      </w:r>
      <w:proofErr w:type="gramStart"/>
      <w:r>
        <w:rPr>
          <w:rFonts w:ascii="Times New Roman" w:hAnsi="Times New Roman" w:cs="Times New Roman"/>
          <w:sz w:val="24"/>
          <w:szCs w:val="24"/>
        </w:rPr>
        <w:t>.О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Б/0017 </w:t>
      </w:r>
      <w:r w:rsidR="0071581C">
        <w:rPr>
          <w:rFonts w:ascii="Times New Roman" w:hAnsi="Times New Roman" w:cs="Times New Roman"/>
          <w:sz w:val="24"/>
          <w:szCs w:val="24"/>
        </w:rPr>
        <w:t>«Перечни и формы отчетной документации оформляемой в процессе ввода в эксплуатацию энергоблока №4 Ростовской АЭС».</w:t>
      </w:r>
    </w:p>
    <w:p w:rsidR="001A32B8" w:rsidRPr="001A32B8" w:rsidRDefault="001A32B8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ins w:id="848" w:author="admin" w:date="2017-02-28T14:44:00Z"/>
          <w:rFonts w:ascii="Times New Roman" w:hAnsi="Times New Roman" w:cs="Times New Roman"/>
          <w:sz w:val="24"/>
          <w:szCs w:val="24"/>
          <w:rPrChange w:id="849" w:author="admin" w:date="2017-02-28T14:44:00Z">
            <w:rPr>
              <w:ins w:id="850" w:author="admin" w:date="2017-02-28T14:44:00Z"/>
              <w:rFonts w:ascii="Times New Roman" w:hAnsi="Times New Roman" w:cs="Times New Roman"/>
              <w:sz w:val="24"/>
              <w:szCs w:val="24"/>
              <w:lang w:val="en-US"/>
            </w:rPr>
          </w:rPrChange>
        </w:rPr>
      </w:pPr>
      <w:ins w:id="851" w:author="admin" w:date="2017-02-28T14:43:00Z">
        <w:r w:rsidRPr="001A32B8">
          <w:rPr>
            <w:rFonts w:ascii="Times New Roman" w:hAnsi="Times New Roman" w:cs="Times New Roman"/>
            <w:sz w:val="24"/>
            <w:szCs w:val="24"/>
            <w:rPrChange w:id="852" w:author="admin" w:date="2017-02-28T14:43:00Z">
              <w:rPr/>
            </w:rPrChange>
          </w:rPr>
          <w:t>РП.4.СУЗ</w:t>
        </w:r>
        <w:proofErr w:type="gramStart"/>
        <w:r w:rsidRPr="001A32B8">
          <w:rPr>
            <w:rFonts w:ascii="Times New Roman" w:hAnsi="Times New Roman" w:cs="Times New Roman"/>
            <w:sz w:val="24"/>
            <w:szCs w:val="24"/>
            <w:rPrChange w:id="853" w:author="admin" w:date="2017-02-28T14:43:00Z">
              <w:rPr/>
            </w:rPrChange>
          </w:rPr>
          <w:t>.А</w:t>
        </w:r>
        <w:proofErr w:type="gramEnd"/>
        <w:r w:rsidRPr="001A32B8">
          <w:rPr>
            <w:rFonts w:ascii="Times New Roman" w:hAnsi="Times New Roman" w:cs="Times New Roman"/>
            <w:sz w:val="24"/>
            <w:szCs w:val="24"/>
            <w:rPrChange w:id="854" w:author="admin" w:date="2017-02-28T14:43:00Z">
              <w:rPr/>
            </w:rPrChange>
          </w:rPr>
          <w:t>З ПЗ.ЦТАИ/269 «Перевод ко</w:t>
        </w:r>
        <w:r w:rsidRPr="001A32B8">
          <w:rPr>
            <w:rFonts w:ascii="Times New Roman" w:hAnsi="Times New Roman" w:cs="Times New Roman"/>
            <w:sz w:val="24"/>
            <w:szCs w:val="24"/>
            <w:rPrChange w:id="855" w:author="admin" w:date="2017-02-28T14:43:00Z">
              <w:rPr/>
            </w:rPrChange>
          </w:rPr>
          <w:t>м</w:t>
        </w:r>
        <w:r w:rsidRPr="001A32B8">
          <w:rPr>
            <w:rFonts w:ascii="Times New Roman" w:hAnsi="Times New Roman" w:cs="Times New Roman"/>
            <w:sz w:val="24"/>
            <w:szCs w:val="24"/>
            <w:rPrChange w:id="856" w:author="admin" w:date="2017-02-28T14:43:00Z">
              <w:rPr/>
            </w:rPrChange>
          </w:rPr>
          <w:t>плекта аварийной и предупредительной защит в режим «проверка» («работа»)»»</w:t>
        </w:r>
      </w:ins>
    </w:p>
    <w:p w:rsidR="001A32B8" w:rsidRPr="00AB3573" w:rsidRDefault="001A32B8" w:rsidP="00AB3573">
      <w:pPr>
        <w:pStyle w:val="72"/>
        <w:numPr>
          <w:ilvl w:val="0"/>
          <w:numId w:val="9"/>
        </w:numPr>
        <w:shd w:val="clear" w:color="auto" w:fill="auto"/>
        <w:tabs>
          <w:tab w:val="left" w:pos="1134"/>
        </w:tabs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ins w:id="857" w:author="admin" w:date="2017-02-28T14:4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1A32B8">
          <w:rPr>
            <w:rFonts w:ascii="Times New Roman" w:hAnsi="Times New Roman" w:cs="Times New Roman"/>
            <w:sz w:val="24"/>
            <w:szCs w:val="24"/>
            <w:rPrChange w:id="858" w:author="admin" w:date="2017-02-28T14:43:00Z">
              <w:rPr/>
            </w:rPrChange>
          </w:rPr>
          <w:t>ПМ.4.АКНП</w:t>
        </w:r>
        <w:proofErr w:type="gramStart"/>
        <w:r w:rsidRPr="001A32B8">
          <w:rPr>
            <w:rFonts w:ascii="Times New Roman" w:hAnsi="Times New Roman" w:cs="Times New Roman"/>
            <w:sz w:val="24"/>
            <w:szCs w:val="24"/>
            <w:rPrChange w:id="859" w:author="admin" w:date="2017-02-28T14:43:00Z">
              <w:rPr/>
            </w:rPrChange>
          </w:rPr>
          <w:t>.Ц</w:t>
        </w:r>
        <w:proofErr w:type="gramEnd"/>
        <w:r w:rsidRPr="001A32B8">
          <w:rPr>
            <w:rFonts w:ascii="Times New Roman" w:hAnsi="Times New Roman" w:cs="Times New Roman"/>
            <w:sz w:val="24"/>
            <w:szCs w:val="24"/>
            <w:rPrChange w:id="860" w:author="admin" w:date="2017-02-28T14:43:00Z">
              <w:rPr/>
            </w:rPrChange>
          </w:rPr>
          <w:t>ТАИ/301 «Тарировка аппаратуры контроля нейтронного потока АКНП-25Р</w:t>
        </w:r>
      </w:ins>
      <w:ins w:id="861" w:author="admin" w:date="2017-02-28T14:44:00Z">
        <w:r>
          <w:rPr>
            <w:rFonts w:ascii="Times New Roman" w:hAnsi="Times New Roman" w:cs="Times New Roman"/>
            <w:sz w:val="24"/>
            <w:szCs w:val="24"/>
          </w:rPr>
          <w:t>».</w:t>
        </w:r>
      </w:ins>
    </w:p>
    <w:p w:rsidR="00792D16" w:rsidRPr="00792D16" w:rsidRDefault="00792D16" w:rsidP="00792D16">
      <w:pPr>
        <w:pStyle w:val="72"/>
        <w:shd w:val="clear" w:color="auto" w:fill="auto"/>
        <w:spacing w:before="0" w:after="60" w:line="240" w:lineRule="auto"/>
        <w:ind w:firstLine="0"/>
        <w:jc w:val="both"/>
        <w:rPr>
          <w:rFonts w:ascii="Times New Roman" w:hAnsi="Times New Roman" w:cs="Times New Roman"/>
        </w:rPr>
      </w:pPr>
    </w:p>
    <w:p w:rsidR="00792D16" w:rsidRDefault="00792D16" w:rsidP="00792D16">
      <w:pPr>
        <w:pStyle w:val="72"/>
        <w:shd w:val="clear" w:color="auto" w:fill="auto"/>
        <w:spacing w:before="0" w:after="60" w:line="240" w:lineRule="auto"/>
        <w:ind w:left="709" w:firstLine="0"/>
        <w:jc w:val="both"/>
        <w:rPr>
          <w:rFonts w:ascii="Times New Roman" w:hAnsi="Times New Roman" w:cs="Times New Roman"/>
        </w:rPr>
        <w:sectPr w:rsidR="00792D16" w:rsidSect="008C5F99">
          <w:pgSz w:w="11906" w:h="16838" w:code="9"/>
          <w:pgMar w:top="1134" w:right="680" w:bottom="567" w:left="1418" w:header="964" w:footer="680" w:gutter="0"/>
          <w:cols w:space="708"/>
          <w:docGrid w:linePitch="360"/>
        </w:sectPr>
      </w:pPr>
    </w:p>
    <w:p w:rsidR="00792D16" w:rsidRPr="00952633" w:rsidRDefault="00952633" w:rsidP="000A438D">
      <w:pPr>
        <w:pStyle w:val="72"/>
        <w:shd w:val="clear" w:color="auto" w:fill="auto"/>
        <w:spacing w:before="240" w:after="48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52633">
        <w:rPr>
          <w:rFonts w:ascii="Times New Roman" w:hAnsi="Times New Roman" w:cs="Times New Roman"/>
          <w:sz w:val="24"/>
          <w:szCs w:val="24"/>
        </w:rPr>
        <w:lastRenderedPageBreak/>
        <w:t>ЛИСТ РЕГИСТРАЦИИ ИЗМЕНЕНИЙ</w:t>
      </w:r>
    </w:p>
    <w:tbl>
      <w:tblPr>
        <w:tblStyle w:val="af4"/>
        <w:tblW w:w="0" w:type="auto"/>
        <w:tblInd w:w="108" w:type="dxa"/>
        <w:tblLayout w:type="fixed"/>
        <w:tblLook w:val="04A0"/>
      </w:tblPr>
      <w:tblGrid>
        <w:gridCol w:w="709"/>
        <w:gridCol w:w="1134"/>
        <w:gridCol w:w="1134"/>
        <w:gridCol w:w="992"/>
        <w:gridCol w:w="993"/>
        <w:gridCol w:w="1417"/>
        <w:gridCol w:w="1396"/>
        <w:gridCol w:w="1127"/>
        <w:gridCol w:w="879"/>
      </w:tblGrid>
      <w:tr w:rsidR="00DC6C85" w:rsidTr="008C5F99">
        <w:trPr>
          <w:trHeight w:val="335"/>
        </w:trPr>
        <w:tc>
          <w:tcPr>
            <w:tcW w:w="709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3" w:type="dxa"/>
            <w:gridSpan w:val="4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417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(страниц)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  <w:proofErr w:type="gramEnd"/>
          </w:p>
        </w:tc>
        <w:tc>
          <w:tcPr>
            <w:tcW w:w="1396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127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879" w:type="dxa"/>
            <w:vMerge w:val="restart"/>
            <w:vAlign w:val="center"/>
          </w:tcPr>
          <w:p w:rsidR="00DC6C85" w:rsidRDefault="00DC6C85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16A6A" w:rsidTr="008C5F99">
        <w:trPr>
          <w:trHeight w:val="695"/>
        </w:trPr>
        <w:tc>
          <w:tcPr>
            <w:tcW w:w="709" w:type="dxa"/>
            <w:vMerge/>
          </w:tcPr>
          <w:p w:rsidR="00816A6A" w:rsidRDefault="00816A6A" w:rsidP="00BE77F1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ненных</w:t>
            </w:r>
          </w:p>
        </w:tc>
        <w:tc>
          <w:tcPr>
            <w:tcW w:w="1134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Зам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ненных</w:t>
            </w:r>
            <w:proofErr w:type="gramEnd"/>
          </w:p>
        </w:tc>
        <w:tc>
          <w:tcPr>
            <w:tcW w:w="992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93" w:type="dxa"/>
            <w:vAlign w:val="center"/>
          </w:tcPr>
          <w:p w:rsidR="00816A6A" w:rsidRDefault="00816A6A" w:rsidP="00AE785F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417" w:type="dxa"/>
            <w:vMerge/>
          </w:tcPr>
          <w:p w:rsidR="00816A6A" w:rsidRDefault="00816A6A" w:rsidP="00BE77F1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vMerge/>
          </w:tcPr>
          <w:p w:rsidR="00816A6A" w:rsidRDefault="00816A6A" w:rsidP="007C079D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  <w:vMerge/>
          </w:tcPr>
          <w:p w:rsidR="00816A6A" w:rsidRDefault="00816A6A" w:rsidP="007C079D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:rsidR="00816A6A" w:rsidRDefault="00816A6A" w:rsidP="00BE77F1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33" w:rsidTr="008C5F99">
        <w:tc>
          <w:tcPr>
            <w:tcW w:w="70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952633" w:rsidRPr="00804A71" w:rsidRDefault="00952633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A71" w:rsidTr="008C5F99">
        <w:tc>
          <w:tcPr>
            <w:tcW w:w="70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804A71" w:rsidRPr="00804A71" w:rsidRDefault="00804A71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67E" w:rsidTr="008C5F99">
        <w:tc>
          <w:tcPr>
            <w:tcW w:w="70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7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:rsidR="006E167E" w:rsidRPr="00804A71" w:rsidRDefault="006E167E" w:rsidP="006E167E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167E" w:rsidRDefault="006E167E" w:rsidP="006E167E">
      <w:pPr>
        <w:pStyle w:val="72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  <w:sectPr w:rsidR="006E167E" w:rsidSect="00880835">
          <w:headerReference w:type="default" r:id="rId18"/>
          <w:pgSz w:w="11906" w:h="16838" w:code="9"/>
          <w:pgMar w:top="1134" w:right="567" w:bottom="567" w:left="1418" w:header="964" w:footer="680" w:gutter="0"/>
          <w:cols w:space="708"/>
          <w:docGrid w:linePitch="360"/>
        </w:sectPr>
      </w:pPr>
    </w:p>
    <w:p w:rsidR="00952633" w:rsidRDefault="00AB7659" w:rsidP="000A438D">
      <w:pPr>
        <w:pStyle w:val="72"/>
        <w:shd w:val="clear" w:color="auto" w:fill="auto"/>
        <w:spacing w:before="0" w:after="48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ЛИСТ ОЗНАКОМЛЕНИЯ С ДОКУМЕНТОМ И ИЗМЕНЕНИЯМИ</w:t>
      </w:r>
    </w:p>
    <w:tbl>
      <w:tblPr>
        <w:tblStyle w:val="af4"/>
        <w:tblW w:w="15735" w:type="dxa"/>
        <w:tblInd w:w="108" w:type="dxa"/>
        <w:tblLayout w:type="fixed"/>
        <w:tblLook w:val="04A0"/>
      </w:tblPr>
      <w:tblGrid>
        <w:gridCol w:w="1727"/>
        <w:gridCol w:w="1858"/>
        <w:gridCol w:w="1105"/>
        <w:gridCol w:w="1101"/>
        <w:gridCol w:w="1155"/>
        <w:gridCol w:w="1139"/>
        <w:gridCol w:w="1134"/>
        <w:gridCol w:w="1413"/>
        <w:gridCol w:w="1275"/>
        <w:gridCol w:w="1134"/>
        <w:gridCol w:w="1418"/>
        <w:gridCol w:w="1276"/>
      </w:tblGrid>
      <w:tr w:rsidR="00AF30A2" w:rsidTr="000A438D">
        <w:trPr>
          <w:trHeight w:val="135"/>
        </w:trPr>
        <w:tc>
          <w:tcPr>
            <w:tcW w:w="1727" w:type="dxa"/>
            <w:vMerge w:val="restart"/>
          </w:tcPr>
          <w:p w:rsidR="00AF30A2" w:rsidRDefault="00AF30A2" w:rsidP="002E1F7C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58" w:type="dxa"/>
            <w:vMerge w:val="restart"/>
          </w:tcPr>
          <w:p w:rsidR="00AF30A2" w:rsidRDefault="00AF30A2" w:rsidP="002E1F7C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206" w:type="dxa"/>
            <w:gridSpan w:val="2"/>
          </w:tcPr>
          <w:p w:rsidR="00AF30A2" w:rsidRDefault="00AF30A2" w:rsidP="00373586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документом</w:t>
            </w:r>
          </w:p>
        </w:tc>
        <w:tc>
          <w:tcPr>
            <w:tcW w:w="2294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  <w:tc>
          <w:tcPr>
            <w:tcW w:w="2547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  <w:tc>
          <w:tcPr>
            <w:tcW w:w="2409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  <w:tc>
          <w:tcPr>
            <w:tcW w:w="2694" w:type="dxa"/>
            <w:gridSpan w:val="2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извещением №</w:t>
            </w:r>
          </w:p>
        </w:tc>
      </w:tr>
      <w:tr w:rsidR="00AF30A2" w:rsidTr="000A438D">
        <w:trPr>
          <w:trHeight w:val="135"/>
        </w:trPr>
        <w:tc>
          <w:tcPr>
            <w:tcW w:w="1727" w:type="dxa"/>
            <w:vMerge/>
          </w:tcPr>
          <w:p w:rsidR="00AF30A2" w:rsidRDefault="00AF30A2" w:rsidP="00AC03C5">
            <w:pPr>
              <w:pStyle w:val="72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  <w:vMerge/>
          </w:tcPr>
          <w:p w:rsidR="00AF30A2" w:rsidRDefault="00AF30A2" w:rsidP="00AC03C5">
            <w:pPr>
              <w:pStyle w:val="72"/>
              <w:shd w:val="clear" w:color="auto" w:fill="auto"/>
              <w:spacing w:before="0" w:after="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101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55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139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134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413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5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134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418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1276" w:type="dxa"/>
          </w:tcPr>
          <w:p w:rsidR="00AF30A2" w:rsidRDefault="00AF30A2" w:rsidP="008C3FFA">
            <w:pPr>
              <w:pStyle w:val="72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C3FFA" w:rsidTr="000A438D">
        <w:tc>
          <w:tcPr>
            <w:tcW w:w="1727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FFA" w:rsidTr="000A438D">
        <w:tc>
          <w:tcPr>
            <w:tcW w:w="1727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C3FFA" w:rsidRDefault="008C3FFA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5503" w:rsidTr="000A438D">
        <w:tc>
          <w:tcPr>
            <w:tcW w:w="1727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9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3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6E5503" w:rsidRDefault="006E5503" w:rsidP="006E5503">
            <w:pPr>
              <w:pStyle w:val="72"/>
              <w:shd w:val="clear" w:color="auto" w:fill="auto"/>
              <w:spacing w:before="40" w:after="40" w:line="240" w:lineRule="auto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03C5" w:rsidRPr="00952633" w:rsidRDefault="00AC03C5" w:rsidP="00AC03C5">
      <w:pPr>
        <w:pStyle w:val="72"/>
        <w:shd w:val="clear" w:color="auto" w:fill="auto"/>
        <w:spacing w:before="0"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AC03C5" w:rsidRPr="00952633" w:rsidSect="007027FB">
      <w:headerReference w:type="default" r:id="rId19"/>
      <w:footerReference w:type="default" r:id="rId20"/>
      <w:pgSz w:w="16838" w:h="11906" w:orient="landscape" w:code="9"/>
      <w:pgMar w:top="1418" w:right="567" w:bottom="1134" w:left="567" w:header="567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95A" w:rsidRDefault="001A595A" w:rsidP="008E428F">
      <w:pPr>
        <w:spacing w:before="0" w:after="0"/>
      </w:pPr>
      <w:r>
        <w:separator/>
      </w:r>
    </w:p>
  </w:endnote>
  <w:endnote w:type="continuationSeparator" w:id="0">
    <w:p w:rsidR="001A595A" w:rsidRDefault="001A595A" w:rsidP="008E428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 Extra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7" w:csb1="00000000"/>
  </w:font>
  <w:font w:name="Circe Bold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824" w:type="dxa"/>
      <w:tblInd w:w="160" w:type="dxa"/>
      <w:tblBorders>
        <w:insideH w:val="single" w:sz="4" w:space="0" w:color="auto"/>
      </w:tblBorders>
      <w:tblLook w:val="0000"/>
    </w:tblPr>
    <w:tblGrid>
      <w:gridCol w:w="4940"/>
      <w:gridCol w:w="4940"/>
      <w:gridCol w:w="5944"/>
    </w:tblGrid>
    <w:tr w:rsidR="001A595A" w:rsidTr="000A438D">
      <w:trPr>
        <w:trHeight w:val="240"/>
      </w:trPr>
      <w:tc>
        <w:tcPr>
          <w:tcW w:w="4940" w:type="dxa"/>
        </w:tcPr>
        <w:p w:rsidR="001A595A" w:rsidRDefault="001A595A" w:rsidP="005E5027">
          <w:pPr>
            <w:pStyle w:val="af0"/>
            <w:tabs>
              <w:tab w:val="left" w:pos="15735"/>
            </w:tabs>
            <w:ind w:right="0"/>
          </w:pPr>
        </w:p>
      </w:tc>
      <w:tc>
        <w:tcPr>
          <w:tcW w:w="4940" w:type="dxa"/>
        </w:tcPr>
        <w:sdt>
          <w:sdtPr>
            <w:id w:val="278156266"/>
            <w:docPartObj>
              <w:docPartGallery w:val="Page Numbers (Bottom of Page)"/>
              <w:docPartUnique/>
            </w:docPartObj>
          </w:sdtPr>
          <w:sdtContent>
            <w:p w:rsidR="001A595A" w:rsidRDefault="001A595A" w:rsidP="005E5027">
              <w:pPr>
                <w:pStyle w:val="af0"/>
                <w:tabs>
                  <w:tab w:val="left" w:pos="15735"/>
                </w:tabs>
                <w:ind w:right="0"/>
                <w:jc w:val="center"/>
              </w:pPr>
              <w:fldSimple w:instr=" PAGE   \* MERGEFORMAT ">
                <w:r w:rsidR="009C46D3">
                  <w:rPr>
                    <w:noProof/>
                  </w:rPr>
                  <w:t>41</w:t>
                </w:r>
              </w:fldSimple>
            </w:p>
          </w:sdtContent>
        </w:sdt>
      </w:tc>
      <w:tc>
        <w:tcPr>
          <w:tcW w:w="5944" w:type="dxa"/>
        </w:tcPr>
        <w:p w:rsidR="001A595A" w:rsidRDefault="001A595A" w:rsidP="005E5027">
          <w:pPr>
            <w:pStyle w:val="af0"/>
            <w:tabs>
              <w:tab w:val="left" w:pos="15735"/>
            </w:tabs>
            <w:ind w:right="0"/>
          </w:pPr>
          <w:r w:rsidRPr="00316907">
            <w:t>ПНП.4.АКНП</w:t>
          </w:r>
          <w:proofErr w:type="gramStart"/>
          <w:r w:rsidRPr="00316907">
            <w:t>.Ц</w:t>
          </w:r>
          <w:proofErr w:type="gramEnd"/>
          <w:r w:rsidRPr="00316907">
            <w:t>ТАИ/025</w:t>
          </w:r>
          <w:r>
            <w:t>3</w:t>
          </w:r>
        </w:p>
      </w:tc>
    </w:tr>
  </w:tbl>
  <w:p w:rsidR="001A595A" w:rsidRPr="008559FA" w:rsidRDefault="001A595A" w:rsidP="005E5027">
    <w:pPr>
      <w:pStyle w:val="af0"/>
      <w:tabs>
        <w:tab w:val="left" w:pos="15735"/>
      </w:tabs>
      <w:ind w:right="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5A" w:rsidRPr="008559FA" w:rsidRDefault="001A595A" w:rsidP="008559FA">
    <w:pPr>
      <w:pStyle w:val="af0"/>
      <w:ind w:right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824" w:type="dxa"/>
      <w:tblInd w:w="160" w:type="dxa"/>
      <w:tblBorders>
        <w:insideH w:val="single" w:sz="4" w:space="0" w:color="auto"/>
      </w:tblBorders>
      <w:tblLook w:val="0000"/>
    </w:tblPr>
    <w:tblGrid>
      <w:gridCol w:w="4944"/>
      <w:gridCol w:w="4944"/>
      <w:gridCol w:w="5936"/>
    </w:tblGrid>
    <w:tr w:rsidR="001A595A" w:rsidTr="000A438D">
      <w:trPr>
        <w:trHeight w:val="240"/>
      </w:trPr>
      <w:tc>
        <w:tcPr>
          <w:tcW w:w="4944" w:type="dxa"/>
        </w:tcPr>
        <w:p w:rsidR="001A595A" w:rsidRDefault="001A595A" w:rsidP="00BD3AE9">
          <w:pPr>
            <w:pStyle w:val="af0"/>
            <w:ind w:right="0"/>
            <w:jc w:val="center"/>
          </w:pPr>
        </w:p>
      </w:tc>
      <w:tc>
        <w:tcPr>
          <w:tcW w:w="4944" w:type="dxa"/>
        </w:tcPr>
        <w:p w:rsidR="001A595A" w:rsidRDefault="001A595A" w:rsidP="00AE785F">
          <w:pPr>
            <w:pStyle w:val="af0"/>
            <w:ind w:right="0"/>
            <w:jc w:val="center"/>
          </w:pPr>
        </w:p>
      </w:tc>
      <w:tc>
        <w:tcPr>
          <w:tcW w:w="5936" w:type="dxa"/>
        </w:tcPr>
        <w:p w:rsidR="001A595A" w:rsidRDefault="001A595A" w:rsidP="00805F8E">
          <w:pPr>
            <w:pStyle w:val="af0"/>
            <w:ind w:right="0"/>
          </w:pPr>
          <w:r w:rsidRPr="00316907">
            <w:t>ПНП.4.АКНП</w:t>
          </w:r>
          <w:proofErr w:type="gramStart"/>
          <w:r w:rsidRPr="00316907">
            <w:t>.Ц</w:t>
          </w:r>
          <w:proofErr w:type="gramEnd"/>
          <w:r w:rsidRPr="00316907">
            <w:t>ТАИ/025</w:t>
          </w:r>
          <w:r>
            <w:t>3</w:t>
          </w:r>
        </w:p>
      </w:tc>
    </w:tr>
  </w:tbl>
  <w:p w:rsidR="001A595A" w:rsidRPr="00BD3AE9" w:rsidRDefault="001A595A" w:rsidP="00BD3AE9">
    <w:pPr>
      <w:pStyle w:val="af2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95A" w:rsidRDefault="001A595A" w:rsidP="008E428F">
      <w:pPr>
        <w:spacing w:before="0" w:after="0"/>
      </w:pPr>
      <w:r>
        <w:separator/>
      </w:r>
    </w:p>
  </w:footnote>
  <w:footnote w:type="continuationSeparator" w:id="0">
    <w:p w:rsidR="001A595A" w:rsidRDefault="001A595A" w:rsidP="008E428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156214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0" w:type="auto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/>
        </w:tblPr>
        <w:tblGrid>
          <w:gridCol w:w="3271"/>
          <w:gridCol w:w="3379"/>
          <w:gridCol w:w="3273"/>
        </w:tblGrid>
        <w:tr w:rsidR="001A595A" w:rsidTr="00316907">
          <w:tc>
            <w:tcPr>
              <w:tcW w:w="3271" w:type="dxa"/>
            </w:tcPr>
            <w:p w:rsidR="001A595A" w:rsidRDefault="001A595A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1A595A" w:rsidRDefault="001A595A">
              <w:pPr>
                <w:pStyle w:val="af0"/>
                <w:jc w:val="center"/>
              </w:pPr>
            </w:p>
          </w:tc>
          <w:tc>
            <w:tcPr>
              <w:tcW w:w="3273" w:type="dxa"/>
            </w:tcPr>
            <w:p w:rsidR="001A595A" w:rsidRPr="00316907" w:rsidRDefault="001A595A" w:rsidP="00A7172B">
              <w:pPr>
                <w:pStyle w:val="af0"/>
                <w:ind w:right="0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1A595A" w:rsidRPr="00D04863" w:rsidRDefault="001A595A" w:rsidP="00026574">
        <w:pPr>
          <w:pStyle w:val="af0"/>
          <w:jc w:val="both"/>
          <w:rPr>
            <w:sz w:val="2"/>
            <w:szCs w:val="2"/>
          </w:rPr>
        </w:pP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156209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0" w:type="auto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/>
        </w:tblPr>
        <w:tblGrid>
          <w:gridCol w:w="3271"/>
          <w:gridCol w:w="3379"/>
          <w:gridCol w:w="3273"/>
        </w:tblGrid>
        <w:tr w:rsidR="001A595A" w:rsidRPr="00316907" w:rsidTr="00227B09">
          <w:tc>
            <w:tcPr>
              <w:tcW w:w="3271" w:type="dxa"/>
            </w:tcPr>
            <w:p w:rsidR="001A595A" w:rsidRDefault="001A595A" w:rsidP="00EA39DD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1A595A" w:rsidRDefault="001A595A" w:rsidP="00EA39DD">
              <w:pPr>
                <w:pStyle w:val="af0"/>
                <w:jc w:val="center"/>
              </w:pPr>
              <w:fldSimple w:instr=" PAGE   \* MERGEFORMAT ">
                <w:r>
                  <w:rPr>
                    <w:noProof/>
                  </w:rPr>
                  <w:t>3</w:t>
                </w:r>
              </w:fldSimple>
            </w:p>
          </w:tc>
          <w:tc>
            <w:tcPr>
              <w:tcW w:w="3273" w:type="dxa"/>
            </w:tcPr>
            <w:p w:rsidR="001A595A" w:rsidRPr="00316907" w:rsidRDefault="001A595A" w:rsidP="0070307C">
              <w:pPr>
                <w:pStyle w:val="af0"/>
                <w:ind w:right="-108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1A595A" w:rsidRPr="00227B09" w:rsidRDefault="001A595A" w:rsidP="003A1708">
        <w:pPr>
          <w:pStyle w:val="af0"/>
          <w:jc w:val="both"/>
          <w:rPr>
            <w:sz w:val="2"/>
            <w:szCs w:val="2"/>
          </w:rPr>
        </w:pP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65989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10065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/>
        </w:tblPr>
        <w:tblGrid>
          <w:gridCol w:w="3271"/>
          <w:gridCol w:w="3379"/>
          <w:gridCol w:w="3415"/>
        </w:tblGrid>
        <w:tr w:rsidR="001A595A" w:rsidRPr="00316907" w:rsidTr="00880835">
          <w:tc>
            <w:tcPr>
              <w:tcW w:w="3271" w:type="dxa"/>
            </w:tcPr>
            <w:p w:rsidR="001A595A" w:rsidRDefault="001A595A" w:rsidP="00EA39DD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1A595A" w:rsidRDefault="001A595A" w:rsidP="00EA39DD">
              <w:pPr>
                <w:pStyle w:val="af0"/>
                <w:jc w:val="center"/>
              </w:pPr>
              <w:fldSimple w:instr=" PAGE   \* MERGEFORMAT ">
                <w:r>
                  <w:rPr>
                    <w:noProof/>
                  </w:rPr>
                  <w:t>4</w:t>
                </w:r>
              </w:fldSimple>
            </w:p>
          </w:tc>
          <w:tc>
            <w:tcPr>
              <w:tcW w:w="3415" w:type="dxa"/>
            </w:tcPr>
            <w:p w:rsidR="001A595A" w:rsidRPr="00316907" w:rsidRDefault="001A595A" w:rsidP="00B23CEE">
              <w:pPr>
                <w:pStyle w:val="af0"/>
                <w:tabs>
                  <w:tab w:val="left" w:pos="3023"/>
                </w:tabs>
                <w:ind w:right="176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1A595A" w:rsidRPr="0056523F" w:rsidRDefault="001A595A" w:rsidP="005D0A5F">
        <w:pPr>
          <w:pStyle w:val="af0"/>
          <w:jc w:val="both"/>
          <w:rPr>
            <w:sz w:val="2"/>
            <w:szCs w:val="2"/>
          </w:rPr>
        </w:pPr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66012"/>
      <w:docPartObj>
        <w:docPartGallery w:val="Page Numbers (Top of Page)"/>
        <w:docPartUnique/>
      </w:docPartObj>
    </w:sdtPr>
    <w:sdtEndPr>
      <w:rPr>
        <w:sz w:val="2"/>
        <w:szCs w:val="2"/>
      </w:rPr>
    </w:sdtEndPr>
    <w:sdtContent>
      <w:tbl>
        <w:tblPr>
          <w:tblStyle w:val="af4"/>
          <w:tblW w:w="9923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4A0"/>
        </w:tblPr>
        <w:tblGrid>
          <w:gridCol w:w="3271"/>
          <w:gridCol w:w="3379"/>
          <w:gridCol w:w="3273"/>
        </w:tblGrid>
        <w:tr w:rsidR="001A595A" w:rsidRPr="00316907" w:rsidTr="007A436B">
          <w:tc>
            <w:tcPr>
              <w:tcW w:w="3271" w:type="dxa"/>
            </w:tcPr>
            <w:p w:rsidR="001A595A" w:rsidRDefault="001A595A" w:rsidP="00EA39DD">
              <w:pPr>
                <w:pStyle w:val="af0"/>
                <w:jc w:val="center"/>
              </w:pPr>
            </w:p>
          </w:tc>
          <w:tc>
            <w:tcPr>
              <w:tcW w:w="3379" w:type="dxa"/>
            </w:tcPr>
            <w:p w:rsidR="001A595A" w:rsidRDefault="001A595A" w:rsidP="00E16BB2">
              <w:pPr>
                <w:pStyle w:val="af0"/>
                <w:ind w:right="0"/>
                <w:jc w:val="center"/>
              </w:pPr>
              <w:fldSimple w:instr=" PAGE   \* MERGEFORMAT ">
                <w:r>
                  <w:rPr>
                    <w:noProof/>
                  </w:rPr>
                  <w:t>12</w:t>
                </w:r>
              </w:fldSimple>
            </w:p>
          </w:tc>
          <w:tc>
            <w:tcPr>
              <w:tcW w:w="3273" w:type="dxa"/>
            </w:tcPr>
            <w:p w:rsidR="001A595A" w:rsidRPr="00316907" w:rsidRDefault="001A595A" w:rsidP="007A436B">
              <w:pPr>
                <w:pStyle w:val="af0"/>
                <w:ind w:right="0"/>
              </w:pPr>
              <w:r w:rsidRPr="00316907">
                <w:t>ПНП.4.АКНП</w:t>
              </w:r>
              <w:proofErr w:type="gramStart"/>
              <w:r w:rsidRPr="00316907">
                <w:t>.Ц</w:t>
              </w:r>
              <w:proofErr w:type="gramEnd"/>
              <w:r w:rsidRPr="00316907">
                <w:t>ТАИ/025</w:t>
              </w:r>
              <w:r>
                <w:t>3</w:t>
              </w:r>
            </w:p>
          </w:tc>
        </w:tr>
      </w:tbl>
      <w:p w:rsidR="001A595A" w:rsidRPr="00A25E82" w:rsidRDefault="001A595A" w:rsidP="00EA39DD">
        <w:pPr>
          <w:pStyle w:val="af0"/>
          <w:jc w:val="center"/>
          <w:rPr>
            <w:sz w:val="2"/>
            <w:szCs w:val="2"/>
          </w:rPr>
        </w:pP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5A" w:rsidRDefault="001A595A" w:rsidP="00EA39DD">
    <w:pPr>
      <w:pStyle w:val="af0"/>
      <w:jc w:val="center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60" w:type="dxa"/>
      <w:tblBorders>
        <w:insideH w:val="single" w:sz="4" w:space="0" w:color="auto"/>
      </w:tblBorders>
      <w:tblLook w:val="0000"/>
    </w:tblPr>
    <w:tblGrid>
      <w:gridCol w:w="3018"/>
      <w:gridCol w:w="3114"/>
      <w:gridCol w:w="3597"/>
    </w:tblGrid>
    <w:tr w:rsidR="001A595A" w:rsidTr="008C5F99">
      <w:trPr>
        <w:trHeight w:val="240"/>
      </w:trPr>
      <w:tc>
        <w:tcPr>
          <w:tcW w:w="3018" w:type="dxa"/>
        </w:tcPr>
        <w:p w:rsidR="001A595A" w:rsidRDefault="001A595A" w:rsidP="00C95890">
          <w:pPr>
            <w:pStyle w:val="af0"/>
            <w:ind w:right="0"/>
          </w:pPr>
        </w:p>
      </w:tc>
      <w:tc>
        <w:tcPr>
          <w:tcW w:w="3114" w:type="dxa"/>
        </w:tcPr>
        <w:sdt>
          <w:sdtPr>
            <w:id w:val="278156271"/>
            <w:docPartObj>
              <w:docPartGallery w:val="Page Numbers (Bottom of Page)"/>
              <w:docPartUnique/>
            </w:docPartObj>
          </w:sdtPr>
          <w:sdtContent>
            <w:p w:rsidR="001A595A" w:rsidRDefault="001A595A" w:rsidP="00C95890">
              <w:pPr>
                <w:pStyle w:val="af0"/>
                <w:ind w:right="0"/>
                <w:jc w:val="center"/>
              </w:pPr>
              <w:fldSimple w:instr=" PAGE   \* MERGEFORMAT ">
                <w:r w:rsidR="00151378">
                  <w:rPr>
                    <w:noProof/>
                  </w:rPr>
                  <w:t>44</w:t>
                </w:r>
              </w:fldSimple>
            </w:p>
          </w:sdtContent>
        </w:sdt>
      </w:tc>
      <w:tc>
        <w:tcPr>
          <w:tcW w:w="3597" w:type="dxa"/>
        </w:tcPr>
        <w:p w:rsidR="001A595A" w:rsidRDefault="001A595A" w:rsidP="008C5F99">
          <w:pPr>
            <w:pStyle w:val="af0"/>
            <w:ind w:right="-115"/>
          </w:pPr>
          <w:r w:rsidRPr="00316907">
            <w:t>ПНП.4.АКНП</w:t>
          </w:r>
          <w:proofErr w:type="gramStart"/>
          <w:r w:rsidRPr="00316907">
            <w:t>.Ц</w:t>
          </w:r>
          <w:proofErr w:type="gramEnd"/>
          <w:r w:rsidRPr="00316907">
            <w:t>ТАИ/025</w:t>
          </w:r>
          <w:r>
            <w:t>3</w:t>
          </w:r>
        </w:p>
      </w:tc>
    </w:tr>
  </w:tbl>
  <w:p w:rsidR="001A595A" w:rsidRPr="00DA79EB" w:rsidRDefault="001A595A" w:rsidP="00EA39DD">
    <w:pPr>
      <w:pStyle w:val="af0"/>
      <w:jc w:val="center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60" w:type="dxa"/>
      <w:tblBorders>
        <w:insideH w:val="single" w:sz="4" w:space="0" w:color="auto"/>
      </w:tblBorders>
      <w:tblLook w:val="0000"/>
    </w:tblPr>
    <w:tblGrid>
      <w:gridCol w:w="3021"/>
      <w:gridCol w:w="3117"/>
      <w:gridCol w:w="3733"/>
    </w:tblGrid>
    <w:tr w:rsidR="001A595A" w:rsidTr="007165E2">
      <w:trPr>
        <w:trHeight w:val="240"/>
      </w:trPr>
      <w:tc>
        <w:tcPr>
          <w:tcW w:w="3021" w:type="dxa"/>
        </w:tcPr>
        <w:p w:rsidR="001A595A" w:rsidRDefault="001A595A" w:rsidP="00C95890">
          <w:pPr>
            <w:pStyle w:val="af0"/>
            <w:ind w:right="0"/>
          </w:pPr>
        </w:p>
      </w:tc>
      <w:tc>
        <w:tcPr>
          <w:tcW w:w="3117" w:type="dxa"/>
        </w:tcPr>
        <w:p w:rsidR="001A595A" w:rsidRDefault="001A595A" w:rsidP="000A438D">
          <w:pPr>
            <w:pStyle w:val="af0"/>
            <w:ind w:right="0"/>
            <w:jc w:val="center"/>
          </w:pPr>
        </w:p>
      </w:tc>
      <w:tc>
        <w:tcPr>
          <w:tcW w:w="3733" w:type="dxa"/>
        </w:tcPr>
        <w:p w:rsidR="001A595A" w:rsidRDefault="001A595A" w:rsidP="00805F8E">
          <w:pPr>
            <w:pStyle w:val="af0"/>
            <w:ind w:right="0"/>
          </w:pPr>
          <w:r w:rsidRPr="00316907">
            <w:t>ПНП.4.АКНП</w:t>
          </w:r>
          <w:proofErr w:type="gramStart"/>
          <w:r w:rsidRPr="00316907">
            <w:t>.Ц</w:t>
          </w:r>
          <w:proofErr w:type="gramEnd"/>
          <w:r w:rsidRPr="00316907">
            <w:t>ТАИ/025</w:t>
          </w:r>
          <w:r>
            <w:t>3</w:t>
          </w:r>
        </w:p>
      </w:tc>
    </w:tr>
  </w:tbl>
  <w:p w:rsidR="001A595A" w:rsidRDefault="001A595A" w:rsidP="00EA39DD">
    <w:pPr>
      <w:pStyle w:val="af0"/>
      <w:jc w:val="cent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5A" w:rsidRDefault="001A595A" w:rsidP="00EA39DD">
    <w:pPr>
      <w:pStyle w:val="af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5CBB"/>
    <w:multiLevelType w:val="hybridMultilevel"/>
    <w:tmpl w:val="82A0BDE6"/>
    <w:lvl w:ilvl="0" w:tplc="83C49D1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pStyle w:val="20"/>
      <w:lvlText w:val="%2."/>
      <w:lvlJc w:val="left"/>
      <w:pPr>
        <w:ind w:left="1440" w:hanging="360"/>
      </w:pPr>
    </w:lvl>
    <w:lvl w:ilvl="2" w:tplc="0419001B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768A7"/>
    <w:multiLevelType w:val="hybridMultilevel"/>
    <w:tmpl w:val="5D867418"/>
    <w:lvl w:ilvl="0" w:tplc="54E677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64E3"/>
    <w:multiLevelType w:val="multilevel"/>
    <w:tmpl w:val="74BCDEE6"/>
    <w:lvl w:ilvl="0">
      <w:start w:val="1"/>
      <w:numFmt w:val="decimal"/>
      <w:pStyle w:val="1"/>
      <w:lvlText w:val="%1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2007"/>
        </w:tabs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2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4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6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8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0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8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7"/>
        </w:tabs>
        <w:ind w:left="4887" w:hanging="1440"/>
      </w:pPr>
      <w:rPr>
        <w:rFonts w:hint="default"/>
      </w:rPr>
    </w:lvl>
  </w:abstractNum>
  <w:abstractNum w:abstractNumId="3">
    <w:nsid w:val="0E7F51CD"/>
    <w:multiLevelType w:val="hybridMultilevel"/>
    <w:tmpl w:val="C0900248"/>
    <w:lvl w:ilvl="0" w:tplc="F28C96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B7BA3"/>
    <w:multiLevelType w:val="hybridMultilevel"/>
    <w:tmpl w:val="F4D2A25A"/>
    <w:lvl w:ilvl="0" w:tplc="82A8E5F8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581B1E"/>
    <w:multiLevelType w:val="hybridMultilevel"/>
    <w:tmpl w:val="0D8C229E"/>
    <w:lvl w:ilvl="0" w:tplc="3F307F96">
      <w:start w:val="1"/>
      <w:numFmt w:val="decimal"/>
      <w:lvlText w:val="5.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4DA21AF"/>
    <w:multiLevelType w:val="hybridMultilevel"/>
    <w:tmpl w:val="BB4CEE78"/>
    <w:lvl w:ilvl="0" w:tplc="ABEC29B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B5D0D"/>
    <w:multiLevelType w:val="hybridMultilevel"/>
    <w:tmpl w:val="25B87386"/>
    <w:lvl w:ilvl="0" w:tplc="A40AB9F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14F43"/>
    <w:multiLevelType w:val="hybridMultilevel"/>
    <w:tmpl w:val="18026B3E"/>
    <w:lvl w:ilvl="0" w:tplc="86388D1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83224"/>
    <w:multiLevelType w:val="hybridMultilevel"/>
    <w:tmpl w:val="A1581576"/>
    <w:lvl w:ilvl="0" w:tplc="634E2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C7DA3"/>
    <w:multiLevelType w:val="hybridMultilevel"/>
    <w:tmpl w:val="9B8604A8"/>
    <w:lvl w:ilvl="0" w:tplc="1D98C1C8">
      <w:start w:val="1"/>
      <w:numFmt w:val="decimal"/>
      <w:lvlText w:val="1.9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68E2FD0"/>
    <w:multiLevelType w:val="hybridMultilevel"/>
    <w:tmpl w:val="3DFEACFC"/>
    <w:lvl w:ilvl="0" w:tplc="BF4072F4">
      <w:start w:val="1"/>
      <w:numFmt w:val="bullet"/>
      <w:pStyle w:val="10"/>
      <w:lvlText w:val="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7FD802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B8DF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A0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08F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A4D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6BB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90F0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2D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4F5640"/>
    <w:multiLevelType w:val="hybridMultilevel"/>
    <w:tmpl w:val="25C0AC76"/>
    <w:lvl w:ilvl="0" w:tplc="4F2A7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08B4FDB"/>
    <w:multiLevelType w:val="multilevel"/>
    <w:tmpl w:val="8FC642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43E315CB"/>
    <w:multiLevelType w:val="hybridMultilevel"/>
    <w:tmpl w:val="FF34F308"/>
    <w:lvl w:ilvl="0" w:tplc="9C805868">
      <w:start w:val="1"/>
      <w:numFmt w:val="decimal"/>
      <w:pStyle w:val="6"/>
      <w:lvlText w:val="%1"/>
      <w:lvlJc w:val="left"/>
      <w:pPr>
        <w:ind w:left="284" w:firstLine="7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5">
    <w:nsid w:val="478A3E62"/>
    <w:multiLevelType w:val="hybridMultilevel"/>
    <w:tmpl w:val="F3DA7170"/>
    <w:lvl w:ilvl="0" w:tplc="BA9A4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B046F"/>
    <w:multiLevelType w:val="hybridMultilevel"/>
    <w:tmpl w:val="87B47F18"/>
    <w:lvl w:ilvl="0" w:tplc="1A9C5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21B90"/>
    <w:multiLevelType w:val="hybridMultilevel"/>
    <w:tmpl w:val="454CE6DC"/>
    <w:lvl w:ilvl="0" w:tplc="D6DE877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FA4990"/>
    <w:multiLevelType w:val="multilevel"/>
    <w:tmpl w:val="3CA03B12"/>
    <w:lvl w:ilvl="0">
      <w:start w:val="1"/>
      <w:numFmt w:val="decimal"/>
      <w:lvlText w:val="%1"/>
      <w:lvlJc w:val="left"/>
      <w:pPr>
        <w:tabs>
          <w:tab w:val="num" w:pos="1931"/>
        </w:tabs>
        <w:ind w:left="193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31"/>
        </w:tabs>
        <w:ind w:left="1931"/>
      </w:pPr>
      <w:rPr>
        <w:rFonts w:hint="default"/>
      </w:rPr>
    </w:lvl>
    <w:lvl w:ilvl="2">
      <w:start w:val="1"/>
      <w:numFmt w:val="decimal"/>
      <w:lvlRestart w:val="0"/>
      <w:pStyle w:val="30"/>
      <w:lvlText w:val="%1.%2.%3"/>
      <w:lvlJc w:val="left"/>
      <w:pPr>
        <w:tabs>
          <w:tab w:val="num" w:pos="1080"/>
        </w:tabs>
        <w:ind w:left="108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95"/>
        </w:tabs>
        <w:ind w:left="279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39"/>
        </w:tabs>
        <w:ind w:left="293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83"/>
        </w:tabs>
        <w:ind w:left="308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27"/>
        </w:tabs>
        <w:ind w:left="322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71"/>
        </w:tabs>
        <w:ind w:left="337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15"/>
        </w:tabs>
        <w:ind w:left="3515" w:hanging="1584"/>
      </w:pPr>
      <w:rPr>
        <w:rFonts w:hint="default"/>
      </w:rPr>
    </w:lvl>
  </w:abstractNum>
  <w:abstractNum w:abstractNumId="19">
    <w:nsid w:val="55642B37"/>
    <w:multiLevelType w:val="hybridMultilevel"/>
    <w:tmpl w:val="11B8032E"/>
    <w:lvl w:ilvl="0" w:tplc="007C009E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9B724B"/>
    <w:multiLevelType w:val="hybridMultilevel"/>
    <w:tmpl w:val="E43A44BC"/>
    <w:lvl w:ilvl="0" w:tplc="F48A09F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F4218B"/>
    <w:multiLevelType w:val="hybridMultilevel"/>
    <w:tmpl w:val="16A61E34"/>
    <w:lvl w:ilvl="0" w:tplc="FFFFFFFF">
      <w:start w:val="1"/>
      <w:numFmt w:val="decimal"/>
      <w:pStyle w:val="31"/>
      <w:lvlText w:val="7.%1"/>
      <w:lvlJc w:val="left"/>
      <w:pPr>
        <w:ind w:left="720" w:hanging="360"/>
      </w:pPr>
      <w:rPr>
        <w:rFonts w:hint="default"/>
      </w:rPr>
    </w:lvl>
    <w:lvl w:ilvl="1" w:tplc="0419000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646131"/>
    <w:multiLevelType w:val="multilevel"/>
    <w:tmpl w:val="D408F09E"/>
    <w:lvl w:ilvl="0">
      <w:start w:val="1"/>
      <w:numFmt w:val="decimal"/>
      <w:lvlText w:val="%1"/>
      <w:lvlJc w:val="left"/>
      <w:rPr>
        <w:rFonts w:asciiTheme="minorHAnsi" w:hAnsiTheme="minorHAnsi" w:cstheme="minorHAnsi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35A22F7"/>
    <w:multiLevelType w:val="hybridMultilevel"/>
    <w:tmpl w:val="414EC962"/>
    <w:lvl w:ilvl="0" w:tplc="45F89388">
      <w:start w:val="1"/>
      <w:numFmt w:val="decimal"/>
      <w:lvlText w:val="9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36F27D6"/>
    <w:multiLevelType w:val="multilevel"/>
    <w:tmpl w:val="A516B3DE"/>
    <w:lvl w:ilvl="0">
      <w:start w:val="1"/>
      <w:numFmt w:val="decimal"/>
      <w:pStyle w:val="11"/>
      <w:lvlText w:val="%1"/>
      <w:lvlJc w:val="left"/>
      <w:pPr>
        <w:tabs>
          <w:tab w:val="num" w:pos="1531"/>
        </w:tabs>
        <w:ind w:left="1531" w:hanging="851"/>
      </w:pPr>
      <w:rPr>
        <w:rFonts w:hint="default"/>
        <w:sz w:val="24"/>
        <w:szCs w:val="24"/>
      </w:rPr>
    </w:lvl>
    <w:lvl w:ilvl="1">
      <w:start w:val="1"/>
      <w:numFmt w:val="decimal"/>
      <w:pStyle w:val="21"/>
      <w:suff w:val="space"/>
      <w:lvlText w:val="%1.%2"/>
      <w:lvlJc w:val="left"/>
      <w:pPr>
        <w:ind w:left="6947" w:firstLine="0"/>
      </w:pPr>
      <w:rPr>
        <w:rFonts w:hint="default"/>
        <w:b w:val="0"/>
      </w:rPr>
    </w:lvl>
    <w:lvl w:ilvl="2">
      <w:start w:val="1"/>
      <w:numFmt w:val="decimal"/>
      <w:pStyle w:val="32"/>
      <w:suff w:val="space"/>
      <w:lvlText w:val="%1.%2.%3"/>
      <w:lvlJc w:val="left"/>
      <w:pPr>
        <w:ind w:left="273" w:firstLine="567"/>
      </w:pPr>
      <w:rPr>
        <w:rFonts w:hint="default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67" w:firstLine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decimal"/>
      <w:lvlText w:val="%1.%2.%3.%4.%5..%6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decimal"/>
      <w:lvlText w:val="%1.%2.%3.%4.%5..%6.%7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decimal"/>
      <w:lvlText w:val="%1.%2.%3.%4.%5..%6.%7.%8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decimal"/>
      <w:lvlText w:val="Приложение %9."/>
      <w:lvlJc w:val="left"/>
      <w:pPr>
        <w:tabs>
          <w:tab w:val="num" w:pos="-567"/>
        </w:tabs>
        <w:ind w:left="-567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5">
    <w:nsid w:val="757442C5"/>
    <w:multiLevelType w:val="hybridMultilevel"/>
    <w:tmpl w:val="670A4A7C"/>
    <w:lvl w:ilvl="0" w:tplc="56208ED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5CE099EC" w:tentative="1">
      <w:start w:val="1"/>
      <w:numFmt w:val="lowerLetter"/>
      <w:lvlText w:val="%2."/>
      <w:lvlJc w:val="left"/>
      <w:pPr>
        <w:ind w:left="1440" w:hanging="360"/>
      </w:pPr>
    </w:lvl>
    <w:lvl w:ilvl="2" w:tplc="6EF2C142" w:tentative="1">
      <w:start w:val="1"/>
      <w:numFmt w:val="lowerRoman"/>
      <w:lvlText w:val="%3."/>
      <w:lvlJc w:val="right"/>
      <w:pPr>
        <w:ind w:left="2160" w:hanging="180"/>
      </w:pPr>
    </w:lvl>
    <w:lvl w:ilvl="3" w:tplc="9CF87B14" w:tentative="1">
      <w:start w:val="1"/>
      <w:numFmt w:val="decimal"/>
      <w:lvlText w:val="%4."/>
      <w:lvlJc w:val="left"/>
      <w:pPr>
        <w:ind w:left="2880" w:hanging="360"/>
      </w:pPr>
    </w:lvl>
    <w:lvl w:ilvl="4" w:tplc="35E266A8" w:tentative="1">
      <w:start w:val="1"/>
      <w:numFmt w:val="lowerLetter"/>
      <w:lvlText w:val="%5."/>
      <w:lvlJc w:val="left"/>
      <w:pPr>
        <w:ind w:left="3600" w:hanging="360"/>
      </w:pPr>
    </w:lvl>
    <w:lvl w:ilvl="5" w:tplc="D5A015D6" w:tentative="1">
      <w:start w:val="1"/>
      <w:numFmt w:val="lowerRoman"/>
      <w:lvlText w:val="%6."/>
      <w:lvlJc w:val="right"/>
      <w:pPr>
        <w:ind w:left="4320" w:hanging="180"/>
      </w:pPr>
    </w:lvl>
    <w:lvl w:ilvl="6" w:tplc="37A06852" w:tentative="1">
      <w:start w:val="1"/>
      <w:numFmt w:val="decimal"/>
      <w:lvlText w:val="%7."/>
      <w:lvlJc w:val="left"/>
      <w:pPr>
        <w:ind w:left="5040" w:hanging="360"/>
      </w:pPr>
    </w:lvl>
    <w:lvl w:ilvl="7" w:tplc="8564D596" w:tentative="1">
      <w:start w:val="1"/>
      <w:numFmt w:val="lowerLetter"/>
      <w:lvlText w:val="%8."/>
      <w:lvlJc w:val="left"/>
      <w:pPr>
        <w:ind w:left="5760" w:hanging="360"/>
      </w:pPr>
    </w:lvl>
    <w:lvl w:ilvl="8" w:tplc="5CBC2C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9B01A4"/>
    <w:multiLevelType w:val="hybridMultilevel"/>
    <w:tmpl w:val="70CA657E"/>
    <w:lvl w:ilvl="0" w:tplc="5CB06A68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9A910E8"/>
    <w:multiLevelType w:val="hybridMultilevel"/>
    <w:tmpl w:val="2A44FD1C"/>
    <w:lvl w:ilvl="0" w:tplc="9FBC8F7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4"/>
  </w:num>
  <w:num w:numId="5">
    <w:abstractNumId w:val="27"/>
  </w:num>
  <w:num w:numId="6">
    <w:abstractNumId w:val="18"/>
  </w:num>
  <w:num w:numId="7">
    <w:abstractNumId w:val="3"/>
  </w:num>
  <w:num w:numId="8">
    <w:abstractNumId w:val="17"/>
  </w:num>
  <w:num w:numId="9">
    <w:abstractNumId w:val="22"/>
  </w:num>
  <w:num w:numId="10">
    <w:abstractNumId w:val="19"/>
  </w:num>
  <w:num w:numId="11">
    <w:abstractNumId w:val="7"/>
  </w:num>
  <w:num w:numId="12">
    <w:abstractNumId w:val="25"/>
  </w:num>
  <w:num w:numId="13">
    <w:abstractNumId w:val="21"/>
  </w:num>
  <w:num w:numId="14">
    <w:abstractNumId w:val="4"/>
  </w:num>
  <w:num w:numId="15">
    <w:abstractNumId w:val="10"/>
  </w:num>
  <w:num w:numId="16">
    <w:abstractNumId w:val="16"/>
  </w:num>
  <w:num w:numId="17">
    <w:abstractNumId w:val="8"/>
  </w:num>
  <w:num w:numId="18">
    <w:abstractNumId w:val="6"/>
  </w:num>
  <w:num w:numId="19">
    <w:abstractNumId w:val="1"/>
  </w:num>
  <w:num w:numId="20">
    <w:abstractNumId w:val="11"/>
  </w:num>
  <w:num w:numId="21">
    <w:abstractNumId w:val="9"/>
  </w:num>
  <w:num w:numId="22">
    <w:abstractNumId w:val="5"/>
  </w:num>
  <w:num w:numId="23">
    <w:abstractNumId w:val="2"/>
  </w:num>
  <w:num w:numId="24">
    <w:abstractNumId w:val="24"/>
  </w:num>
  <w:num w:numId="25">
    <w:abstractNumId w:val="12"/>
  </w:num>
  <w:num w:numId="26">
    <w:abstractNumId w:val="23"/>
  </w:num>
  <w:num w:numId="27">
    <w:abstractNumId w:val="20"/>
  </w:num>
  <w:num w:numId="28">
    <w:abstractNumId w:val="26"/>
  </w:num>
  <w:num w:numId="29">
    <w:abstractNumId w:val="14"/>
  </w:num>
  <w:num w:numId="30">
    <w:abstractNumId w:val="14"/>
  </w:num>
  <w:num w:numId="31">
    <w:abstractNumId w:val="21"/>
  </w:num>
  <w:num w:numId="32">
    <w:abstractNumId w:val="21"/>
  </w:num>
  <w:num w:numId="33">
    <w:abstractNumId w:val="14"/>
  </w:num>
  <w:num w:numId="34">
    <w:abstractNumId w:val="1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680"/>
  <w:autoHyphenation/>
  <w:hyphenationZone w:val="357"/>
  <w:doNotHyphenateCaps/>
  <w:drawingGridHorizontalSpacing w:val="120"/>
  <w:displayHorizontalDrawingGridEvery w:val="2"/>
  <w:characterSpacingControl w:val="doNotCompress"/>
  <w:hdrShapeDefaults>
    <o:shapedefaults v:ext="edit" spidmax="117761"/>
  </w:hdrShapeDefaults>
  <w:footnotePr>
    <w:footnote w:id="-1"/>
    <w:footnote w:id="0"/>
  </w:footnotePr>
  <w:endnotePr>
    <w:endnote w:id="-1"/>
    <w:endnote w:id="0"/>
  </w:endnotePr>
  <w:compat/>
  <w:rsids>
    <w:rsidRoot w:val="000F51DC"/>
    <w:rsid w:val="00002D48"/>
    <w:rsid w:val="000053F7"/>
    <w:rsid w:val="00006203"/>
    <w:rsid w:val="00007543"/>
    <w:rsid w:val="00007B36"/>
    <w:rsid w:val="00010879"/>
    <w:rsid w:val="0001214A"/>
    <w:rsid w:val="00014226"/>
    <w:rsid w:val="000151AF"/>
    <w:rsid w:val="00015C41"/>
    <w:rsid w:val="00017F6D"/>
    <w:rsid w:val="00020082"/>
    <w:rsid w:val="000202CA"/>
    <w:rsid w:val="00021520"/>
    <w:rsid w:val="00021836"/>
    <w:rsid w:val="00021967"/>
    <w:rsid w:val="00021FD5"/>
    <w:rsid w:val="000222D3"/>
    <w:rsid w:val="00023E68"/>
    <w:rsid w:val="00024577"/>
    <w:rsid w:val="000257D3"/>
    <w:rsid w:val="00026574"/>
    <w:rsid w:val="000266CA"/>
    <w:rsid w:val="0002733A"/>
    <w:rsid w:val="000278D6"/>
    <w:rsid w:val="00030890"/>
    <w:rsid w:val="00031074"/>
    <w:rsid w:val="0003108E"/>
    <w:rsid w:val="00031D3A"/>
    <w:rsid w:val="000326D9"/>
    <w:rsid w:val="00032F10"/>
    <w:rsid w:val="000347B1"/>
    <w:rsid w:val="000365BE"/>
    <w:rsid w:val="00036638"/>
    <w:rsid w:val="000371EF"/>
    <w:rsid w:val="0004008F"/>
    <w:rsid w:val="00040D64"/>
    <w:rsid w:val="00041D13"/>
    <w:rsid w:val="00042D7C"/>
    <w:rsid w:val="000432D3"/>
    <w:rsid w:val="00043422"/>
    <w:rsid w:val="000438A0"/>
    <w:rsid w:val="00043CE6"/>
    <w:rsid w:val="00050042"/>
    <w:rsid w:val="00050E5E"/>
    <w:rsid w:val="00051910"/>
    <w:rsid w:val="00054BFB"/>
    <w:rsid w:val="00055026"/>
    <w:rsid w:val="00055D24"/>
    <w:rsid w:val="000571D8"/>
    <w:rsid w:val="0005769F"/>
    <w:rsid w:val="00062455"/>
    <w:rsid w:val="00062611"/>
    <w:rsid w:val="000647E4"/>
    <w:rsid w:val="00064B97"/>
    <w:rsid w:val="000659CE"/>
    <w:rsid w:val="00070033"/>
    <w:rsid w:val="00070973"/>
    <w:rsid w:val="00070F76"/>
    <w:rsid w:val="00071374"/>
    <w:rsid w:val="00073819"/>
    <w:rsid w:val="0007548A"/>
    <w:rsid w:val="0007555E"/>
    <w:rsid w:val="00076896"/>
    <w:rsid w:val="00076C4F"/>
    <w:rsid w:val="00077AE3"/>
    <w:rsid w:val="00077DAB"/>
    <w:rsid w:val="000842DB"/>
    <w:rsid w:val="00084434"/>
    <w:rsid w:val="00085B64"/>
    <w:rsid w:val="00085B6C"/>
    <w:rsid w:val="00086D4F"/>
    <w:rsid w:val="00087230"/>
    <w:rsid w:val="000876F3"/>
    <w:rsid w:val="00087C22"/>
    <w:rsid w:val="00091681"/>
    <w:rsid w:val="0009467F"/>
    <w:rsid w:val="0009481E"/>
    <w:rsid w:val="000964BB"/>
    <w:rsid w:val="00096645"/>
    <w:rsid w:val="000A1F50"/>
    <w:rsid w:val="000A329D"/>
    <w:rsid w:val="000A438D"/>
    <w:rsid w:val="000A772D"/>
    <w:rsid w:val="000A7889"/>
    <w:rsid w:val="000B0C4D"/>
    <w:rsid w:val="000B16D4"/>
    <w:rsid w:val="000B2A4C"/>
    <w:rsid w:val="000B4767"/>
    <w:rsid w:val="000B4AEE"/>
    <w:rsid w:val="000B6046"/>
    <w:rsid w:val="000C13B4"/>
    <w:rsid w:val="000C1C79"/>
    <w:rsid w:val="000C4A96"/>
    <w:rsid w:val="000C5393"/>
    <w:rsid w:val="000C6FF7"/>
    <w:rsid w:val="000C7CAF"/>
    <w:rsid w:val="000D0F21"/>
    <w:rsid w:val="000D1370"/>
    <w:rsid w:val="000D21A1"/>
    <w:rsid w:val="000D2DDB"/>
    <w:rsid w:val="000D30DB"/>
    <w:rsid w:val="000D33C9"/>
    <w:rsid w:val="000D58C8"/>
    <w:rsid w:val="000D5FCC"/>
    <w:rsid w:val="000D6732"/>
    <w:rsid w:val="000D6940"/>
    <w:rsid w:val="000D7B21"/>
    <w:rsid w:val="000E01C5"/>
    <w:rsid w:val="000E0202"/>
    <w:rsid w:val="000E198D"/>
    <w:rsid w:val="000E2FA4"/>
    <w:rsid w:val="000E3606"/>
    <w:rsid w:val="000E4FC1"/>
    <w:rsid w:val="000E5F1A"/>
    <w:rsid w:val="000F0FEC"/>
    <w:rsid w:val="000F193F"/>
    <w:rsid w:val="000F20F5"/>
    <w:rsid w:val="000F2478"/>
    <w:rsid w:val="000F27B9"/>
    <w:rsid w:val="000F2BEE"/>
    <w:rsid w:val="000F321B"/>
    <w:rsid w:val="000F501E"/>
    <w:rsid w:val="000F51DC"/>
    <w:rsid w:val="000F75D6"/>
    <w:rsid w:val="000F7823"/>
    <w:rsid w:val="000F7BA3"/>
    <w:rsid w:val="00105AC0"/>
    <w:rsid w:val="00105B51"/>
    <w:rsid w:val="001066BC"/>
    <w:rsid w:val="0010722B"/>
    <w:rsid w:val="001076C9"/>
    <w:rsid w:val="001102A5"/>
    <w:rsid w:val="00110344"/>
    <w:rsid w:val="001109E2"/>
    <w:rsid w:val="00110F6C"/>
    <w:rsid w:val="001113DF"/>
    <w:rsid w:val="00113215"/>
    <w:rsid w:val="00113D75"/>
    <w:rsid w:val="00114573"/>
    <w:rsid w:val="001154E2"/>
    <w:rsid w:val="00115E0B"/>
    <w:rsid w:val="001220D6"/>
    <w:rsid w:val="00123F5D"/>
    <w:rsid w:val="00124AE3"/>
    <w:rsid w:val="001252E3"/>
    <w:rsid w:val="0012601E"/>
    <w:rsid w:val="001268F6"/>
    <w:rsid w:val="00126B06"/>
    <w:rsid w:val="001307F9"/>
    <w:rsid w:val="00132A36"/>
    <w:rsid w:val="00132EE3"/>
    <w:rsid w:val="00134FCE"/>
    <w:rsid w:val="00136856"/>
    <w:rsid w:val="00137D5A"/>
    <w:rsid w:val="0014064F"/>
    <w:rsid w:val="00140B12"/>
    <w:rsid w:val="00142626"/>
    <w:rsid w:val="001428D3"/>
    <w:rsid w:val="001437D6"/>
    <w:rsid w:val="001456A0"/>
    <w:rsid w:val="00146067"/>
    <w:rsid w:val="001472FE"/>
    <w:rsid w:val="00147A47"/>
    <w:rsid w:val="00147FE9"/>
    <w:rsid w:val="00150A3E"/>
    <w:rsid w:val="001511F3"/>
    <w:rsid w:val="00151378"/>
    <w:rsid w:val="00151F21"/>
    <w:rsid w:val="00153B8C"/>
    <w:rsid w:val="0015658D"/>
    <w:rsid w:val="00156869"/>
    <w:rsid w:val="001571B2"/>
    <w:rsid w:val="00157E9E"/>
    <w:rsid w:val="00160D83"/>
    <w:rsid w:val="00163BED"/>
    <w:rsid w:val="001640D6"/>
    <w:rsid w:val="0016645C"/>
    <w:rsid w:val="00167EFC"/>
    <w:rsid w:val="00170B7B"/>
    <w:rsid w:val="00172602"/>
    <w:rsid w:val="00172A2F"/>
    <w:rsid w:val="00173745"/>
    <w:rsid w:val="00174AFC"/>
    <w:rsid w:val="00174B42"/>
    <w:rsid w:val="00175AE8"/>
    <w:rsid w:val="00176326"/>
    <w:rsid w:val="00176E71"/>
    <w:rsid w:val="0018013F"/>
    <w:rsid w:val="00180D53"/>
    <w:rsid w:val="00181482"/>
    <w:rsid w:val="00184687"/>
    <w:rsid w:val="001869BF"/>
    <w:rsid w:val="0019141D"/>
    <w:rsid w:val="00192229"/>
    <w:rsid w:val="001924CF"/>
    <w:rsid w:val="001929CC"/>
    <w:rsid w:val="001933F0"/>
    <w:rsid w:val="001944B0"/>
    <w:rsid w:val="00194F76"/>
    <w:rsid w:val="001954B1"/>
    <w:rsid w:val="00196422"/>
    <w:rsid w:val="001A0634"/>
    <w:rsid w:val="001A1131"/>
    <w:rsid w:val="001A1F0E"/>
    <w:rsid w:val="001A32B8"/>
    <w:rsid w:val="001A595A"/>
    <w:rsid w:val="001A64A8"/>
    <w:rsid w:val="001A7018"/>
    <w:rsid w:val="001A76FD"/>
    <w:rsid w:val="001B0707"/>
    <w:rsid w:val="001B0B86"/>
    <w:rsid w:val="001B44DC"/>
    <w:rsid w:val="001B4533"/>
    <w:rsid w:val="001B487E"/>
    <w:rsid w:val="001B7279"/>
    <w:rsid w:val="001B78E2"/>
    <w:rsid w:val="001C0656"/>
    <w:rsid w:val="001C0E42"/>
    <w:rsid w:val="001C130E"/>
    <w:rsid w:val="001C1D04"/>
    <w:rsid w:val="001C2048"/>
    <w:rsid w:val="001C352E"/>
    <w:rsid w:val="001C36C5"/>
    <w:rsid w:val="001C6918"/>
    <w:rsid w:val="001C7BBC"/>
    <w:rsid w:val="001D0014"/>
    <w:rsid w:val="001D1185"/>
    <w:rsid w:val="001D14B3"/>
    <w:rsid w:val="001D1F67"/>
    <w:rsid w:val="001D3833"/>
    <w:rsid w:val="001D4330"/>
    <w:rsid w:val="001D5557"/>
    <w:rsid w:val="001D5CD7"/>
    <w:rsid w:val="001D615C"/>
    <w:rsid w:val="001D74D5"/>
    <w:rsid w:val="001D7FBC"/>
    <w:rsid w:val="001E0749"/>
    <w:rsid w:val="001E12BA"/>
    <w:rsid w:val="001E15FC"/>
    <w:rsid w:val="001E2303"/>
    <w:rsid w:val="001E2EA3"/>
    <w:rsid w:val="001E441E"/>
    <w:rsid w:val="001E6ABB"/>
    <w:rsid w:val="001F05D1"/>
    <w:rsid w:val="001F1076"/>
    <w:rsid w:val="001F1273"/>
    <w:rsid w:val="001F2073"/>
    <w:rsid w:val="001F29DF"/>
    <w:rsid w:val="001F443A"/>
    <w:rsid w:val="001F4D02"/>
    <w:rsid w:val="001F5111"/>
    <w:rsid w:val="001F698E"/>
    <w:rsid w:val="002003EF"/>
    <w:rsid w:val="00201663"/>
    <w:rsid w:val="00202006"/>
    <w:rsid w:val="00202A0A"/>
    <w:rsid w:val="00202D14"/>
    <w:rsid w:val="00207027"/>
    <w:rsid w:val="00207581"/>
    <w:rsid w:val="00210B43"/>
    <w:rsid w:val="00211646"/>
    <w:rsid w:val="002118E1"/>
    <w:rsid w:val="002150C0"/>
    <w:rsid w:val="002156B5"/>
    <w:rsid w:val="00216B94"/>
    <w:rsid w:val="0022088F"/>
    <w:rsid w:val="00221F69"/>
    <w:rsid w:val="00222990"/>
    <w:rsid w:val="0022432E"/>
    <w:rsid w:val="00225BB1"/>
    <w:rsid w:val="0022608E"/>
    <w:rsid w:val="00226432"/>
    <w:rsid w:val="00226CD7"/>
    <w:rsid w:val="0022724B"/>
    <w:rsid w:val="00227B09"/>
    <w:rsid w:val="00230296"/>
    <w:rsid w:val="00230669"/>
    <w:rsid w:val="0023179D"/>
    <w:rsid w:val="00232390"/>
    <w:rsid w:val="002343FA"/>
    <w:rsid w:val="00235448"/>
    <w:rsid w:val="002411FB"/>
    <w:rsid w:val="0024154B"/>
    <w:rsid w:val="00243A1A"/>
    <w:rsid w:val="0024423C"/>
    <w:rsid w:val="0024487C"/>
    <w:rsid w:val="00244ACF"/>
    <w:rsid w:val="0024522A"/>
    <w:rsid w:val="0024688F"/>
    <w:rsid w:val="002469B5"/>
    <w:rsid w:val="00246B6A"/>
    <w:rsid w:val="002478B7"/>
    <w:rsid w:val="002510D5"/>
    <w:rsid w:val="00252CEB"/>
    <w:rsid w:val="00255514"/>
    <w:rsid w:val="0025591C"/>
    <w:rsid w:val="00255FD3"/>
    <w:rsid w:val="002578F6"/>
    <w:rsid w:val="00257C7B"/>
    <w:rsid w:val="00257F82"/>
    <w:rsid w:val="00260193"/>
    <w:rsid w:val="002618F5"/>
    <w:rsid w:val="00262327"/>
    <w:rsid w:val="00262960"/>
    <w:rsid w:val="00262AF2"/>
    <w:rsid w:val="00263061"/>
    <w:rsid w:val="002661F8"/>
    <w:rsid w:val="00266CFF"/>
    <w:rsid w:val="00272950"/>
    <w:rsid w:val="00275FB8"/>
    <w:rsid w:val="002778E6"/>
    <w:rsid w:val="00280BAF"/>
    <w:rsid w:val="00281DA2"/>
    <w:rsid w:val="002820BF"/>
    <w:rsid w:val="00282A95"/>
    <w:rsid w:val="00282F9A"/>
    <w:rsid w:val="002846B3"/>
    <w:rsid w:val="002856EB"/>
    <w:rsid w:val="00286049"/>
    <w:rsid w:val="00286DBC"/>
    <w:rsid w:val="00291CFF"/>
    <w:rsid w:val="00292AC1"/>
    <w:rsid w:val="0029339E"/>
    <w:rsid w:val="00293C04"/>
    <w:rsid w:val="00294CE7"/>
    <w:rsid w:val="00296F08"/>
    <w:rsid w:val="00297B62"/>
    <w:rsid w:val="00297E96"/>
    <w:rsid w:val="002A0A7E"/>
    <w:rsid w:val="002A1D80"/>
    <w:rsid w:val="002A4A49"/>
    <w:rsid w:val="002A57EF"/>
    <w:rsid w:val="002A5BE5"/>
    <w:rsid w:val="002A753F"/>
    <w:rsid w:val="002A760C"/>
    <w:rsid w:val="002B0D14"/>
    <w:rsid w:val="002B25DD"/>
    <w:rsid w:val="002B2C3C"/>
    <w:rsid w:val="002B3258"/>
    <w:rsid w:val="002B3538"/>
    <w:rsid w:val="002B44FC"/>
    <w:rsid w:val="002B4E7B"/>
    <w:rsid w:val="002B5AD4"/>
    <w:rsid w:val="002B5CBD"/>
    <w:rsid w:val="002B64A8"/>
    <w:rsid w:val="002B656D"/>
    <w:rsid w:val="002B68BB"/>
    <w:rsid w:val="002C02A0"/>
    <w:rsid w:val="002C08A9"/>
    <w:rsid w:val="002C39AF"/>
    <w:rsid w:val="002C3AA8"/>
    <w:rsid w:val="002C497A"/>
    <w:rsid w:val="002C6046"/>
    <w:rsid w:val="002C62DC"/>
    <w:rsid w:val="002C68E1"/>
    <w:rsid w:val="002C761B"/>
    <w:rsid w:val="002C78ED"/>
    <w:rsid w:val="002D0FE0"/>
    <w:rsid w:val="002D4210"/>
    <w:rsid w:val="002D58F0"/>
    <w:rsid w:val="002D60E2"/>
    <w:rsid w:val="002D6909"/>
    <w:rsid w:val="002D6D68"/>
    <w:rsid w:val="002D7C20"/>
    <w:rsid w:val="002E1F7C"/>
    <w:rsid w:val="002E2232"/>
    <w:rsid w:val="002E235F"/>
    <w:rsid w:val="002E2A5F"/>
    <w:rsid w:val="002E479C"/>
    <w:rsid w:val="002E4D3D"/>
    <w:rsid w:val="002E524D"/>
    <w:rsid w:val="002E55FB"/>
    <w:rsid w:val="002E7253"/>
    <w:rsid w:val="002F0B8A"/>
    <w:rsid w:val="002F0C9F"/>
    <w:rsid w:val="002F536A"/>
    <w:rsid w:val="002F6D8C"/>
    <w:rsid w:val="00300D0E"/>
    <w:rsid w:val="00300D64"/>
    <w:rsid w:val="00300FD1"/>
    <w:rsid w:val="0030194F"/>
    <w:rsid w:val="00302129"/>
    <w:rsid w:val="00302271"/>
    <w:rsid w:val="003027F4"/>
    <w:rsid w:val="00303A2F"/>
    <w:rsid w:val="00303F1C"/>
    <w:rsid w:val="0030617B"/>
    <w:rsid w:val="00306504"/>
    <w:rsid w:val="003100E7"/>
    <w:rsid w:val="003105B2"/>
    <w:rsid w:val="0031099E"/>
    <w:rsid w:val="00310E46"/>
    <w:rsid w:val="00316907"/>
    <w:rsid w:val="0032011E"/>
    <w:rsid w:val="00320B1E"/>
    <w:rsid w:val="00320DCA"/>
    <w:rsid w:val="003214AA"/>
    <w:rsid w:val="0032191E"/>
    <w:rsid w:val="00321D73"/>
    <w:rsid w:val="00323806"/>
    <w:rsid w:val="003256A5"/>
    <w:rsid w:val="00325A10"/>
    <w:rsid w:val="00325F84"/>
    <w:rsid w:val="0032689D"/>
    <w:rsid w:val="00326CC1"/>
    <w:rsid w:val="00326DDC"/>
    <w:rsid w:val="00327BD6"/>
    <w:rsid w:val="003329D4"/>
    <w:rsid w:val="00332EFB"/>
    <w:rsid w:val="003347DA"/>
    <w:rsid w:val="00335808"/>
    <w:rsid w:val="00335F2B"/>
    <w:rsid w:val="00340242"/>
    <w:rsid w:val="0034070B"/>
    <w:rsid w:val="00340DAB"/>
    <w:rsid w:val="00341F52"/>
    <w:rsid w:val="003422C1"/>
    <w:rsid w:val="00343A7D"/>
    <w:rsid w:val="00344E42"/>
    <w:rsid w:val="003463CE"/>
    <w:rsid w:val="00346661"/>
    <w:rsid w:val="00350B91"/>
    <w:rsid w:val="003511C2"/>
    <w:rsid w:val="00352228"/>
    <w:rsid w:val="00352AB5"/>
    <w:rsid w:val="00353823"/>
    <w:rsid w:val="00354390"/>
    <w:rsid w:val="00354867"/>
    <w:rsid w:val="00354958"/>
    <w:rsid w:val="00354B21"/>
    <w:rsid w:val="00355928"/>
    <w:rsid w:val="00356816"/>
    <w:rsid w:val="00356B9C"/>
    <w:rsid w:val="0035770D"/>
    <w:rsid w:val="00361CE2"/>
    <w:rsid w:val="00363DEE"/>
    <w:rsid w:val="003648DF"/>
    <w:rsid w:val="00365061"/>
    <w:rsid w:val="00365334"/>
    <w:rsid w:val="00366205"/>
    <w:rsid w:val="003677E8"/>
    <w:rsid w:val="003678BA"/>
    <w:rsid w:val="00367FDD"/>
    <w:rsid w:val="0037126B"/>
    <w:rsid w:val="003723BB"/>
    <w:rsid w:val="00373586"/>
    <w:rsid w:val="00374146"/>
    <w:rsid w:val="003741C3"/>
    <w:rsid w:val="003741D7"/>
    <w:rsid w:val="003745D9"/>
    <w:rsid w:val="003772E3"/>
    <w:rsid w:val="00380220"/>
    <w:rsid w:val="00381832"/>
    <w:rsid w:val="00382463"/>
    <w:rsid w:val="00383276"/>
    <w:rsid w:val="00385BBA"/>
    <w:rsid w:val="00386571"/>
    <w:rsid w:val="0038732F"/>
    <w:rsid w:val="00391628"/>
    <w:rsid w:val="0039570F"/>
    <w:rsid w:val="003A1708"/>
    <w:rsid w:val="003A1D4C"/>
    <w:rsid w:val="003A29F6"/>
    <w:rsid w:val="003A30DF"/>
    <w:rsid w:val="003A323A"/>
    <w:rsid w:val="003A46E5"/>
    <w:rsid w:val="003A4A2F"/>
    <w:rsid w:val="003A70BA"/>
    <w:rsid w:val="003A7D41"/>
    <w:rsid w:val="003B0BA6"/>
    <w:rsid w:val="003B122D"/>
    <w:rsid w:val="003B1B4F"/>
    <w:rsid w:val="003B2E11"/>
    <w:rsid w:val="003B3059"/>
    <w:rsid w:val="003B53AD"/>
    <w:rsid w:val="003B62C9"/>
    <w:rsid w:val="003B6CA1"/>
    <w:rsid w:val="003B747D"/>
    <w:rsid w:val="003C0CF8"/>
    <w:rsid w:val="003C36B6"/>
    <w:rsid w:val="003C4503"/>
    <w:rsid w:val="003C6059"/>
    <w:rsid w:val="003C7350"/>
    <w:rsid w:val="003C773A"/>
    <w:rsid w:val="003C7AF2"/>
    <w:rsid w:val="003D0074"/>
    <w:rsid w:val="003D02FB"/>
    <w:rsid w:val="003D10D3"/>
    <w:rsid w:val="003D1512"/>
    <w:rsid w:val="003D1737"/>
    <w:rsid w:val="003D1BD7"/>
    <w:rsid w:val="003D2231"/>
    <w:rsid w:val="003D3347"/>
    <w:rsid w:val="003D3384"/>
    <w:rsid w:val="003D5625"/>
    <w:rsid w:val="003D5B7E"/>
    <w:rsid w:val="003D6171"/>
    <w:rsid w:val="003D70B0"/>
    <w:rsid w:val="003E0CA1"/>
    <w:rsid w:val="003E3237"/>
    <w:rsid w:val="003E3DD5"/>
    <w:rsid w:val="003E549A"/>
    <w:rsid w:val="003E5CAC"/>
    <w:rsid w:val="003E5DD9"/>
    <w:rsid w:val="003E7770"/>
    <w:rsid w:val="003E78F0"/>
    <w:rsid w:val="003F15FB"/>
    <w:rsid w:val="003F30D5"/>
    <w:rsid w:val="003F4D9C"/>
    <w:rsid w:val="003F74DB"/>
    <w:rsid w:val="0040032F"/>
    <w:rsid w:val="00400F7C"/>
    <w:rsid w:val="00401384"/>
    <w:rsid w:val="004017F3"/>
    <w:rsid w:val="004036DE"/>
    <w:rsid w:val="00403E87"/>
    <w:rsid w:val="00404593"/>
    <w:rsid w:val="0040490E"/>
    <w:rsid w:val="004061E4"/>
    <w:rsid w:val="004070E3"/>
    <w:rsid w:val="00407176"/>
    <w:rsid w:val="004072DC"/>
    <w:rsid w:val="00411053"/>
    <w:rsid w:val="0041178A"/>
    <w:rsid w:val="004133D9"/>
    <w:rsid w:val="00415476"/>
    <w:rsid w:val="00416DB6"/>
    <w:rsid w:val="00416F30"/>
    <w:rsid w:val="00420058"/>
    <w:rsid w:val="00420ED4"/>
    <w:rsid w:val="00423726"/>
    <w:rsid w:val="00423843"/>
    <w:rsid w:val="004258EB"/>
    <w:rsid w:val="00425902"/>
    <w:rsid w:val="004277CE"/>
    <w:rsid w:val="00431349"/>
    <w:rsid w:val="00431AD7"/>
    <w:rsid w:val="00431D03"/>
    <w:rsid w:val="004324E4"/>
    <w:rsid w:val="00432737"/>
    <w:rsid w:val="004339B2"/>
    <w:rsid w:val="00433EEE"/>
    <w:rsid w:val="00434956"/>
    <w:rsid w:val="00434AC9"/>
    <w:rsid w:val="00434F21"/>
    <w:rsid w:val="00435B1A"/>
    <w:rsid w:val="00436B43"/>
    <w:rsid w:val="00436DBC"/>
    <w:rsid w:val="004379ED"/>
    <w:rsid w:val="004409C6"/>
    <w:rsid w:val="0044116A"/>
    <w:rsid w:val="004411B7"/>
    <w:rsid w:val="00441B62"/>
    <w:rsid w:val="00444069"/>
    <w:rsid w:val="004444F6"/>
    <w:rsid w:val="00444C71"/>
    <w:rsid w:val="00444CD4"/>
    <w:rsid w:val="00444D6E"/>
    <w:rsid w:val="00444F3D"/>
    <w:rsid w:val="00445EA4"/>
    <w:rsid w:val="004478AA"/>
    <w:rsid w:val="004501F3"/>
    <w:rsid w:val="004519D2"/>
    <w:rsid w:val="00451B5E"/>
    <w:rsid w:val="00452252"/>
    <w:rsid w:val="004562AB"/>
    <w:rsid w:val="00456721"/>
    <w:rsid w:val="00456B53"/>
    <w:rsid w:val="004616F3"/>
    <w:rsid w:val="00461B33"/>
    <w:rsid w:val="00462257"/>
    <w:rsid w:val="0046332C"/>
    <w:rsid w:val="00463F44"/>
    <w:rsid w:val="00464A30"/>
    <w:rsid w:val="00464BC6"/>
    <w:rsid w:val="00464E61"/>
    <w:rsid w:val="00465225"/>
    <w:rsid w:val="0046544E"/>
    <w:rsid w:val="004657F1"/>
    <w:rsid w:val="0046735D"/>
    <w:rsid w:val="004702EA"/>
    <w:rsid w:val="00471028"/>
    <w:rsid w:val="00472D65"/>
    <w:rsid w:val="00472F9A"/>
    <w:rsid w:val="00473147"/>
    <w:rsid w:val="00473F3D"/>
    <w:rsid w:val="004750DD"/>
    <w:rsid w:val="00476678"/>
    <w:rsid w:val="00476CF4"/>
    <w:rsid w:val="0047739D"/>
    <w:rsid w:val="00477408"/>
    <w:rsid w:val="00477743"/>
    <w:rsid w:val="00477E2D"/>
    <w:rsid w:val="00480284"/>
    <w:rsid w:val="00481451"/>
    <w:rsid w:val="004820C0"/>
    <w:rsid w:val="00482233"/>
    <w:rsid w:val="00482DD1"/>
    <w:rsid w:val="004840A1"/>
    <w:rsid w:val="00485721"/>
    <w:rsid w:val="00485FBE"/>
    <w:rsid w:val="00487665"/>
    <w:rsid w:val="00487919"/>
    <w:rsid w:val="0049096E"/>
    <w:rsid w:val="00491731"/>
    <w:rsid w:val="004918C9"/>
    <w:rsid w:val="00491970"/>
    <w:rsid w:val="004935DA"/>
    <w:rsid w:val="004945C2"/>
    <w:rsid w:val="00494DA2"/>
    <w:rsid w:val="00496FC1"/>
    <w:rsid w:val="00497303"/>
    <w:rsid w:val="004A04B7"/>
    <w:rsid w:val="004A2B9D"/>
    <w:rsid w:val="004A573A"/>
    <w:rsid w:val="004A598E"/>
    <w:rsid w:val="004A6B86"/>
    <w:rsid w:val="004A7265"/>
    <w:rsid w:val="004A7756"/>
    <w:rsid w:val="004B016B"/>
    <w:rsid w:val="004B2298"/>
    <w:rsid w:val="004B3B88"/>
    <w:rsid w:val="004B3DFD"/>
    <w:rsid w:val="004B40A9"/>
    <w:rsid w:val="004B42B2"/>
    <w:rsid w:val="004B4D3F"/>
    <w:rsid w:val="004B6B08"/>
    <w:rsid w:val="004C0FE7"/>
    <w:rsid w:val="004C17E2"/>
    <w:rsid w:val="004C242A"/>
    <w:rsid w:val="004C2887"/>
    <w:rsid w:val="004C2EFB"/>
    <w:rsid w:val="004C513D"/>
    <w:rsid w:val="004C55AE"/>
    <w:rsid w:val="004C6084"/>
    <w:rsid w:val="004C67C4"/>
    <w:rsid w:val="004D014D"/>
    <w:rsid w:val="004D0A99"/>
    <w:rsid w:val="004D14E5"/>
    <w:rsid w:val="004D1F37"/>
    <w:rsid w:val="004D319B"/>
    <w:rsid w:val="004D3D38"/>
    <w:rsid w:val="004D46D1"/>
    <w:rsid w:val="004D4A09"/>
    <w:rsid w:val="004D4C24"/>
    <w:rsid w:val="004D6E15"/>
    <w:rsid w:val="004D72E4"/>
    <w:rsid w:val="004D7700"/>
    <w:rsid w:val="004D79BB"/>
    <w:rsid w:val="004E1965"/>
    <w:rsid w:val="004E2005"/>
    <w:rsid w:val="004E3760"/>
    <w:rsid w:val="004E3978"/>
    <w:rsid w:val="004E482B"/>
    <w:rsid w:val="004E5607"/>
    <w:rsid w:val="004E581A"/>
    <w:rsid w:val="004E7110"/>
    <w:rsid w:val="004E7E91"/>
    <w:rsid w:val="004F150F"/>
    <w:rsid w:val="004F3268"/>
    <w:rsid w:val="004F3A94"/>
    <w:rsid w:val="004F4843"/>
    <w:rsid w:val="004F7364"/>
    <w:rsid w:val="004F7EB6"/>
    <w:rsid w:val="00500979"/>
    <w:rsid w:val="00500E36"/>
    <w:rsid w:val="005012EC"/>
    <w:rsid w:val="005019B8"/>
    <w:rsid w:val="00502AA2"/>
    <w:rsid w:val="00504066"/>
    <w:rsid w:val="00510318"/>
    <w:rsid w:val="00514E80"/>
    <w:rsid w:val="005172A5"/>
    <w:rsid w:val="00520B69"/>
    <w:rsid w:val="00522AD4"/>
    <w:rsid w:val="00522F13"/>
    <w:rsid w:val="0052486B"/>
    <w:rsid w:val="00526284"/>
    <w:rsid w:val="005269D8"/>
    <w:rsid w:val="00531863"/>
    <w:rsid w:val="00531AC5"/>
    <w:rsid w:val="00531BDF"/>
    <w:rsid w:val="00531CDE"/>
    <w:rsid w:val="00534A3C"/>
    <w:rsid w:val="00535880"/>
    <w:rsid w:val="00536344"/>
    <w:rsid w:val="005377EB"/>
    <w:rsid w:val="00537BA9"/>
    <w:rsid w:val="00540B19"/>
    <w:rsid w:val="00540C7C"/>
    <w:rsid w:val="00541C4F"/>
    <w:rsid w:val="00543E62"/>
    <w:rsid w:val="0054591C"/>
    <w:rsid w:val="005475EA"/>
    <w:rsid w:val="005518A0"/>
    <w:rsid w:val="005525C7"/>
    <w:rsid w:val="0055383C"/>
    <w:rsid w:val="00561245"/>
    <w:rsid w:val="00562778"/>
    <w:rsid w:val="00563FBC"/>
    <w:rsid w:val="00564595"/>
    <w:rsid w:val="0056523F"/>
    <w:rsid w:val="00570D8E"/>
    <w:rsid w:val="00570F5B"/>
    <w:rsid w:val="00571090"/>
    <w:rsid w:val="005710EE"/>
    <w:rsid w:val="0057189F"/>
    <w:rsid w:val="0057266A"/>
    <w:rsid w:val="00572847"/>
    <w:rsid w:val="00572C8A"/>
    <w:rsid w:val="00573814"/>
    <w:rsid w:val="00573B87"/>
    <w:rsid w:val="00576F8C"/>
    <w:rsid w:val="00577605"/>
    <w:rsid w:val="0057771C"/>
    <w:rsid w:val="00577864"/>
    <w:rsid w:val="00581F43"/>
    <w:rsid w:val="00584FE6"/>
    <w:rsid w:val="00587AA2"/>
    <w:rsid w:val="00590806"/>
    <w:rsid w:val="00590A92"/>
    <w:rsid w:val="0059492C"/>
    <w:rsid w:val="00595497"/>
    <w:rsid w:val="005968D6"/>
    <w:rsid w:val="00596CD6"/>
    <w:rsid w:val="005A0188"/>
    <w:rsid w:val="005A0323"/>
    <w:rsid w:val="005A13C7"/>
    <w:rsid w:val="005A29F4"/>
    <w:rsid w:val="005A31D7"/>
    <w:rsid w:val="005A3806"/>
    <w:rsid w:val="005A4ADF"/>
    <w:rsid w:val="005A518F"/>
    <w:rsid w:val="005A652A"/>
    <w:rsid w:val="005A6775"/>
    <w:rsid w:val="005A69AA"/>
    <w:rsid w:val="005A6D77"/>
    <w:rsid w:val="005B10D5"/>
    <w:rsid w:val="005B254E"/>
    <w:rsid w:val="005B3BF1"/>
    <w:rsid w:val="005B57F1"/>
    <w:rsid w:val="005B74F2"/>
    <w:rsid w:val="005B76EC"/>
    <w:rsid w:val="005C31E6"/>
    <w:rsid w:val="005C4D68"/>
    <w:rsid w:val="005C56B4"/>
    <w:rsid w:val="005C7515"/>
    <w:rsid w:val="005C7904"/>
    <w:rsid w:val="005D099F"/>
    <w:rsid w:val="005D0A5F"/>
    <w:rsid w:val="005D0C1F"/>
    <w:rsid w:val="005D1707"/>
    <w:rsid w:val="005D2AA5"/>
    <w:rsid w:val="005D3C18"/>
    <w:rsid w:val="005D45FF"/>
    <w:rsid w:val="005D47C0"/>
    <w:rsid w:val="005D4EF9"/>
    <w:rsid w:val="005D5FCD"/>
    <w:rsid w:val="005D6E85"/>
    <w:rsid w:val="005E1800"/>
    <w:rsid w:val="005E3C2E"/>
    <w:rsid w:val="005E3EEC"/>
    <w:rsid w:val="005E5027"/>
    <w:rsid w:val="005E5D5F"/>
    <w:rsid w:val="005E66C1"/>
    <w:rsid w:val="005F01C6"/>
    <w:rsid w:val="005F1F0B"/>
    <w:rsid w:val="005F3799"/>
    <w:rsid w:val="005F4CA9"/>
    <w:rsid w:val="005F4FE4"/>
    <w:rsid w:val="005F5152"/>
    <w:rsid w:val="005F5C5B"/>
    <w:rsid w:val="00600579"/>
    <w:rsid w:val="006012EB"/>
    <w:rsid w:val="00602B51"/>
    <w:rsid w:val="00602CB7"/>
    <w:rsid w:val="00602FFB"/>
    <w:rsid w:val="00603ACE"/>
    <w:rsid w:val="00603BEB"/>
    <w:rsid w:val="0060437F"/>
    <w:rsid w:val="0060685C"/>
    <w:rsid w:val="00606DDB"/>
    <w:rsid w:val="00606DFE"/>
    <w:rsid w:val="006072D9"/>
    <w:rsid w:val="0060797B"/>
    <w:rsid w:val="006079FB"/>
    <w:rsid w:val="0061080C"/>
    <w:rsid w:val="0061371E"/>
    <w:rsid w:val="00613E88"/>
    <w:rsid w:val="00614409"/>
    <w:rsid w:val="00614709"/>
    <w:rsid w:val="006163AA"/>
    <w:rsid w:val="006169A9"/>
    <w:rsid w:val="00617274"/>
    <w:rsid w:val="00620271"/>
    <w:rsid w:val="00620960"/>
    <w:rsid w:val="006213E9"/>
    <w:rsid w:val="00621CDD"/>
    <w:rsid w:val="006246CF"/>
    <w:rsid w:val="0062596B"/>
    <w:rsid w:val="006259B9"/>
    <w:rsid w:val="00627EC8"/>
    <w:rsid w:val="006303D3"/>
    <w:rsid w:val="00630439"/>
    <w:rsid w:val="00631210"/>
    <w:rsid w:val="00631561"/>
    <w:rsid w:val="0063170C"/>
    <w:rsid w:val="00633405"/>
    <w:rsid w:val="00634B36"/>
    <w:rsid w:val="00635D74"/>
    <w:rsid w:val="00636F4F"/>
    <w:rsid w:val="00640FC1"/>
    <w:rsid w:val="0064110F"/>
    <w:rsid w:val="00642559"/>
    <w:rsid w:val="00644662"/>
    <w:rsid w:val="006447F4"/>
    <w:rsid w:val="00644C18"/>
    <w:rsid w:val="00645E21"/>
    <w:rsid w:val="0064707F"/>
    <w:rsid w:val="0065041A"/>
    <w:rsid w:val="00651F95"/>
    <w:rsid w:val="006527F3"/>
    <w:rsid w:val="006555EA"/>
    <w:rsid w:val="0065563C"/>
    <w:rsid w:val="006558DB"/>
    <w:rsid w:val="00656090"/>
    <w:rsid w:val="006600C9"/>
    <w:rsid w:val="0066261F"/>
    <w:rsid w:val="0066395F"/>
    <w:rsid w:val="00663E21"/>
    <w:rsid w:val="00666815"/>
    <w:rsid w:val="00667E6A"/>
    <w:rsid w:val="00671B5A"/>
    <w:rsid w:val="006734D7"/>
    <w:rsid w:val="006735F7"/>
    <w:rsid w:val="006747D2"/>
    <w:rsid w:val="00675A46"/>
    <w:rsid w:val="00675BEB"/>
    <w:rsid w:val="00675C97"/>
    <w:rsid w:val="006761B3"/>
    <w:rsid w:val="00677192"/>
    <w:rsid w:val="00677C86"/>
    <w:rsid w:val="00677FEE"/>
    <w:rsid w:val="00680A98"/>
    <w:rsid w:val="00681181"/>
    <w:rsid w:val="006814DF"/>
    <w:rsid w:val="006820B2"/>
    <w:rsid w:val="006829A9"/>
    <w:rsid w:val="006832B9"/>
    <w:rsid w:val="0068416A"/>
    <w:rsid w:val="006849F8"/>
    <w:rsid w:val="00684E6C"/>
    <w:rsid w:val="00687106"/>
    <w:rsid w:val="00687ECE"/>
    <w:rsid w:val="00691230"/>
    <w:rsid w:val="00691BFD"/>
    <w:rsid w:val="0069292A"/>
    <w:rsid w:val="00693A7C"/>
    <w:rsid w:val="006956BD"/>
    <w:rsid w:val="00697CAF"/>
    <w:rsid w:val="006A0302"/>
    <w:rsid w:val="006A17E0"/>
    <w:rsid w:val="006A1D7E"/>
    <w:rsid w:val="006A484E"/>
    <w:rsid w:val="006A6AF4"/>
    <w:rsid w:val="006A6DFA"/>
    <w:rsid w:val="006A6F7C"/>
    <w:rsid w:val="006A750B"/>
    <w:rsid w:val="006B03F6"/>
    <w:rsid w:val="006B09AC"/>
    <w:rsid w:val="006B2F87"/>
    <w:rsid w:val="006B3C0F"/>
    <w:rsid w:val="006B45E1"/>
    <w:rsid w:val="006B71E2"/>
    <w:rsid w:val="006B72F0"/>
    <w:rsid w:val="006B7B8A"/>
    <w:rsid w:val="006C1A01"/>
    <w:rsid w:val="006C1CE8"/>
    <w:rsid w:val="006C233D"/>
    <w:rsid w:val="006C3197"/>
    <w:rsid w:val="006C31C2"/>
    <w:rsid w:val="006C359A"/>
    <w:rsid w:val="006C35E0"/>
    <w:rsid w:val="006C4F23"/>
    <w:rsid w:val="006C5C99"/>
    <w:rsid w:val="006C6691"/>
    <w:rsid w:val="006C6862"/>
    <w:rsid w:val="006C6F73"/>
    <w:rsid w:val="006C7A97"/>
    <w:rsid w:val="006C7F7D"/>
    <w:rsid w:val="006D2259"/>
    <w:rsid w:val="006D2265"/>
    <w:rsid w:val="006D226A"/>
    <w:rsid w:val="006D2E73"/>
    <w:rsid w:val="006D3AC7"/>
    <w:rsid w:val="006D4324"/>
    <w:rsid w:val="006D77DB"/>
    <w:rsid w:val="006E0302"/>
    <w:rsid w:val="006E0348"/>
    <w:rsid w:val="006E167E"/>
    <w:rsid w:val="006E2E98"/>
    <w:rsid w:val="006E32E7"/>
    <w:rsid w:val="006E4006"/>
    <w:rsid w:val="006E4686"/>
    <w:rsid w:val="006E4F4E"/>
    <w:rsid w:val="006E5503"/>
    <w:rsid w:val="006E5F36"/>
    <w:rsid w:val="006E7509"/>
    <w:rsid w:val="006F0F08"/>
    <w:rsid w:val="006F1FCF"/>
    <w:rsid w:val="006F3249"/>
    <w:rsid w:val="006F3A70"/>
    <w:rsid w:val="006F7DA4"/>
    <w:rsid w:val="00701066"/>
    <w:rsid w:val="0070147E"/>
    <w:rsid w:val="0070175D"/>
    <w:rsid w:val="007027FB"/>
    <w:rsid w:val="00702C10"/>
    <w:rsid w:val="00702FB0"/>
    <w:rsid w:val="0070307C"/>
    <w:rsid w:val="007038C3"/>
    <w:rsid w:val="007062B0"/>
    <w:rsid w:val="0070676D"/>
    <w:rsid w:val="00706FE7"/>
    <w:rsid w:val="00710AA4"/>
    <w:rsid w:val="00710CCA"/>
    <w:rsid w:val="00714993"/>
    <w:rsid w:val="00715561"/>
    <w:rsid w:val="0071581C"/>
    <w:rsid w:val="007165E2"/>
    <w:rsid w:val="00717A13"/>
    <w:rsid w:val="007215A0"/>
    <w:rsid w:val="00722861"/>
    <w:rsid w:val="007229A1"/>
    <w:rsid w:val="00723918"/>
    <w:rsid w:val="007244B3"/>
    <w:rsid w:val="0072456B"/>
    <w:rsid w:val="00724B69"/>
    <w:rsid w:val="00725659"/>
    <w:rsid w:val="00730D05"/>
    <w:rsid w:val="00730F66"/>
    <w:rsid w:val="007328E1"/>
    <w:rsid w:val="00732C4B"/>
    <w:rsid w:val="00734820"/>
    <w:rsid w:val="00735341"/>
    <w:rsid w:val="00736FF3"/>
    <w:rsid w:val="00740CCC"/>
    <w:rsid w:val="00741C79"/>
    <w:rsid w:val="00743A44"/>
    <w:rsid w:val="00744B30"/>
    <w:rsid w:val="0074549C"/>
    <w:rsid w:val="00745EBA"/>
    <w:rsid w:val="00745FE7"/>
    <w:rsid w:val="00746B82"/>
    <w:rsid w:val="00750E50"/>
    <w:rsid w:val="00751E72"/>
    <w:rsid w:val="00753762"/>
    <w:rsid w:val="00755B62"/>
    <w:rsid w:val="00756384"/>
    <w:rsid w:val="007579B6"/>
    <w:rsid w:val="007631C9"/>
    <w:rsid w:val="00763F62"/>
    <w:rsid w:val="007645D8"/>
    <w:rsid w:val="00764C15"/>
    <w:rsid w:val="00764C27"/>
    <w:rsid w:val="007659E4"/>
    <w:rsid w:val="00765C7E"/>
    <w:rsid w:val="00766915"/>
    <w:rsid w:val="00772B4B"/>
    <w:rsid w:val="00774600"/>
    <w:rsid w:val="007760B6"/>
    <w:rsid w:val="007765BA"/>
    <w:rsid w:val="007807DB"/>
    <w:rsid w:val="00780EC6"/>
    <w:rsid w:val="00781FB7"/>
    <w:rsid w:val="00782C8E"/>
    <w:rsid w:val="00784A6E"/>
    <w:rsid w:val="007860BF"/>
    <w:rsid w:val="007874EC"/>
    <w:rsid w:val="00792D16"/>
    <w:rsid w:val="00793D8B"/>
    <w:rsid w:val="00794710"/>
    <w:rsid w:val="00794E6A"/>
    <w:rsid w:val="007959D9"/>
    <w:rsid w:val="00795B07"/>
    <w:rsid w:val="007961AE"/>
    <w:rsid w:val="007962CC"/>
    <w:rsid w:val="0079768C"/>
    <w:rsid w:val="007A04AF"/>
    <w:rsid w:val="007A2870"/>
    <w:rsid w:val="007A2A0D"/>
    <w:rsid w:val="007A436B"/>
    <w:rsid w:val="007A4374"/>
    <w:rsid w:val="007A62F1"/>
    <w:rsid w:val="007A6362"/>
    <w:rsid w:val="007A6BA0"/>
    <w:rsid w:val="007A6E4E"/>
    <w:rsid w:val="007A779A"/>
    <w:rsid w:val="007B134F"/>
    <w:rsid w:val="007B2200"/>
    <w:rsid w:val="007B26ED"/>
    <w:rsid w:val="007B3250"/>
    <w:rsid w:val="007B363C"/>
    <w:rsid w:val="007B40C7"/>
    <w:rsid w:val="007B4835"/>
    <w:rsid w:val="007B4CE5"/>
    <w:rsid w:val="007B4D2D"/>
    <w:rsid w:val="007B56A3"/>
    <w:rsid w:val="007B6187"/>
    <w:rsid w:val="007B6411"/>
    <w:rsid w:val="007B6D63"/>
    <w:rsid w:val="007B7326"/>
    <w:rsid w:val="007C01AC"/>
    <w:rsid w:val="007C079D"/>
    <w:rsid w:val="007C117D"/>
    <w:rsid w:val="007C146E"/>
    <w:rsid w:val="007C310A"/>
    <w:rsid w:val="007C4D4A"/>
    <w:rsid w:val="007C78F3"/>
    <w:rsid w:val="007D0F87"/>
    <w:rsid w:val="007D14E6"/>
    <w:rsid w:val="007D1639"/>
    <w:rsid w:val="007D26E0"/>
    <w:rsid w:val="007D2972"/>
    <w:rsid w:val="007D2CC3"/>
    <w:rsid w:val="007D3302"/>
    <w:rsid w:val="007D42C1"/>
    <w:rsid w:val="007D58D3"/>
    <w:rsid w:val="007D6B18"/>
    <w:rsid w:val="007E2D42"/>
    <w:rsid w:val="007E31AB"/>
    <w:rsid w:val="007E4D73"/>
    <w:rsid w:val="007E7ECF"/>
    <w:rsid w:val="007F0391"/>
    <w:rsid w:val="007F05E4"/>
    <w:rsid w:val="007F1820"/>
    <w:rsid w:val="007F3FC8"/>
    <w:rsid w:val="007F4B79"/>
    <w:rsid w:val="007F773F"/>
    <w:rsid w:val="00800B35"/>
    <w:rsid w:val="00801399"/>
    <w:rsid w:val="00802366"/>
    <w:rsid w:val="00804A71"/>
    <w:rsid w:val="00805F8E"/>
    <w:rsid w:val="0080655E"/>
    <w:rsid w:val="008074D2"/>
    <w:rsid w:val="00807A59"/>
    <w:rsid w:val="0081036E"/>
    <w:rsid w:val="00810F5F"/>
    <w:rsid w:val="008110CC"/>
    <w:rsid w:val="00811153"/>
    <w:rsid w:val="00811363"/>
    <w:rsid w:val="00813915"/>
    <w:rsid w:val="00813BE8"/>
    <w:rsid w:val="008141D4"/>
    <w:rsid w:val="008149D3"/>
    <w:rsid w:val="0081639F"/>
    <w:rsid w:val="00816A6A"/>
    <w:rsid w:val="00821278"/>
    <w:rsid w:val="008215CD"/>
    <w:rsid w:val="00822225"/>
    <w:rsid w:val="00823122"/>
    <w:rsid w:val="0082331D"/>
    <w:rsid w:val="008236E1"/>
    <w:rsid w:val="00824438"/>
    <w:rsid w:val="00824C05"/>
    <w:rsid w:val="008251B7"/>
    <w:rsid w:val="00825A14"/>
    <w:rsid w:val="00825A2B"/>
    <w:rsid w:val="00826015"/>
    <w:rsid w:val="00830BD2"/>
    <w:rsid w:val="00831ED5"/>
    <w:rsid w:val="00833046"/>
    <w:rsid w:val="00833564"/>
    <w:rsid w:val="00834163"/>
    <w:rsid w:val="00834AE3"/>
    <w:rsid w:val="00836E51"/>
    <w:rsid w:val="00837118"/>
    <w:rsid w:val="008377EA"/>
    <w:rsid w:val="00840A7E"/>
    <w:rsid w:val="008410A3"/>
    <w:rsid w:val="00842241"/>
    <w:rsid w:val="00842E78"/>
    <w:rsid w:val="00845600"/>
    <w:rsid w:val="00845BE5"/>
    <w:rsid w:val="008472CC"/>
    <w:rsid w:val="008510D8"/>
    <w:rsid w:val="00851496"/>
    <w:rsid w:val="008517A4"/>
    <w:rsid w:val="00853504"/>
    <w:rsid w:val="00855207"/>
    <w:rsid w:val="008559FA"/>
    <w:rsid w:val="00856140"/>
    <w:rsid w:val="00857452"/>
    <w:rsid w:val="0085771D"/>
    <w:rsid w:val="00857A99"/>
    <w:rsid w:val="00860E8D"/>
    <w:rsid w:val="00861444"/>
    <w:rsid w:val="00862239"/>
    <w:rsid w:val="008631BE"/>
    <w:rsid w:val="008633CC"/>
    <w:rsid w:val="00863906"/>
    <w:rsid w:val="00863F6F"/>
    <w:rsid w:val="00864B38"/>
    <w:rsid w:val="00865CD0"/>
    <w:rsid w:val="008674AC"/>
    <w:rsid w:val="008677EF"/>
    <w:rsid w:val="00870458"/>
    <w:rsid w:val="00870BBF"/>
    <w:rsid w:val="00871CB9"/>
    <w:rsid w:val="00872E67"/>
    <w:rsid w:val="00874007"/>
    <w:rsid w:val="008773E6"/>
    <w:rsid w:val="00877771"/>
    <w:rsid w:val="008778F1"/>
    <w:rsid w:val="00880835"/>
    <w:rsid w:val="00882412"/>
    <w:rsid w:val="00882547"/>
    <w:rsid w:val="008837A6"/>
    <w:rsid w:val="00884AF1"/>
    <w:rsid w:val="00884D8A"/>
    <w:rsid w:val="00886431"/>
    <w:rsid w:val="00886F58"/>
    <w:rsid w:val="00887FE0"/>
    <w:rsid w:val="0089048E"/>
    <w:rsid w:val="0089053D"/>
    <w:rsid w:val="008907E8"/>
    <w:rsid w:val="008918B4"/>
    <w:rsid w:val="00892D3A"/>
    <w:rsid w:val="00893528"/>
    <w:rsid w:val="00894649"/>
    <w:rsid w:val="00894C35"/>
    <w:rsid w:val="008962C0"/>
    <w:rsid w:val="008968C7"/>
    <w:rsid w:val="00897341"/>
    <w:rsid w:val="008A01E5"/>
    <w:rsid w:val="008A0B9E"/>
    <w:rsid w:val="008A221A"/>
    <w:rsid w:val="008A2EDB"/>
    <w:rsid w:val="008A3C2E"/>
    <w:rsid w:val="008A43CE"/>
    <w:rsid w:val="008A51B7"/>
    <w:rsid w:val="008A5F10"/>
    <w:rsid w:val="008A6843"/>
    <w:rsid w:val="008A726D"/>
    <w:rsid w:val="008A7C84"/>
    <w:rsid w:val="008B26B7"/>
    <w:rsid w:val="008B4BB4"/>
    <w:rsid w:val="008B56C0"/>
    <w:rsid w:val="008B5FC1"/>
    <w:rsid w:val="008C3497"/>
    <w:rsid w:val="008C3648"/>
    <w:rsid w:val="008C3FFA"/>
    <w:rsid w:val="008C51BC"/>
    <w:rsid w:val="008C5F99"/>
    <w:rsid w:val="008C63CD"/>
    <w:rsid w:val="008C70FA"/>
    <w:rsid w:val="008C7599"/>
    <w:rsid w:val="008C7921"/>
    <w:rsid w:val="008D0FDB"/>
    <w:rsid w:val="008D2CB8"/>
    <w:rsid w:val="008D48ED"/>
    <w:rsid w:val="008D5E04"/>
    <w:rsid w:val="008D7261"/>
    <w:rsid w:val="008D765F"/>
    <w:rsid w:val="008E1264"/>
    <w:rsid w:val="008E33F9"/>
    <w:rsid w:val="008E3509"/>
    <w:rsid w:val="008E428F"/>
    <w:rsid w:val="008E49B2"/>
    <w:rsid w:val="008E5937"/>
    <w:rsid w:val="008E5D6D"/>
    <w:rsid w:val="008E68DD"/>
    <w:rsid w:val="008E6BBB"/>
    <w:rsid w:val="008E6D99"/>
    <w:rsid w:val="008E76CC"/>
    <w:rsid w:val="008E7D12"/>
    <w:rsid w:val="008F1DA2"/>
    <w:rsid w:val="008F3D4B"/>
    <w:rsid w:val="008F41DC"/>
    <w:rsid w:val="008F4A37"/>
    <w:rsid w:val="008F57FB"/>
    <w:rsid w:val="008F5DE0"/>
    <w:rsid w:val="008F6201"/>
    <w:rsid w:val="008F67DD"/>
    <w:rsid w:val="008F6A87"/>
    <w:rsid w:val="008F6BBA"/>
    <w:rsid w:val="008F7003"/>
    <w:rsid w:val="008F7DF2"/>
    <w:rsid w:val="0090105C"/>
    <w:rsid w:val="00902FDA"/>
    <w:rsid w:val="00903615"/>
    <w:rsid w:val="00904805"/>
    <w:rsid w:val="00911294"/>
    <w:rsid w:val="0091281E"/>
    <w:rsid w:val="00912BDB"/>
    <w:rsid w:val="009136BA"/>
    <w:rsid w:val="00913B14"/>
    <w:rsid w:val="00914726"/>
    <w:rsid w:val="00914EB5"/>
    <w:rsid w:val="00914EFE"/>
    <w:rsid w:val="009155B3"/>
    <w:rsid w:val="009159AE"/>
    <w:rsid w:val="00915E6F"/>
    <w:rsid w:val="0091793B"/>
    <w:rsid w:val="00917C21"/>
    <w:rsid w:val="00917D4A"/>
    <w:rsid w:val="00924399"/>
    <w:rsid w:val="0092462A"/>
    <w:rsid w:val="00924F06"/>
    <w:rsid w:val="00926938"/>
    <w:rsid w:val="00926A3F"/>
    <w:rsid w:val="00926E8C"/>
    <w:rsid w:val="009314F7"/>
    <w:rsid w:val="0093395F"/>
    <w:rsid w:val="009345B1"/>
    <w:rsid w:val="0093516D"/>
    <w:rsid w:val="00935DC8"/>
    <w:rsid w:val="009372CC"/>
    <w:rsid w:val="00940294"/>
    <w:rsid w:val="009418A3"/>
    <w:rsid w:val="009438DF"/>
    <w:rsid w:val="00945242"/>
    <w:rsid w:val="00946FFC"/>
    <w:rsid w:val="0095007C"/>
    <w:rsid w:val="00951F75"/>
    <w:rsid w:val="00952633"/>
    <w:rsid w:val="0095350E"/>
    <w:rsid w:val="00953CA8"/>
    <w:rsid w:val="009553EF"/>
    <w:rsid w:val="00956F85"/>
    <w:rsid w:val="00960989"/>
    <w:rsid w:val="00960DE1"/>
    <w:rsid w:val="0096279A"/>
    <w:rsid w:val="0096373E"/>
    <w:rsid w:val="00966DDB"/>
    <w:rsid w:val="00967706"/>
    <w:rsid w:val="009706DE"/>
    <w:rsid w:val="00970C24"/>
    <w:rsid w:val="00970FC7"/>
    <w:rsid w:val="0097129E"/>
    <w:rsid w:val="00971AF9"/>
    <w:rsid w:val="00973807"/>
    <w:rsid w:val="00975389"/>
    <w:rsid w:val="00976C96"/>
    <w:rsid w:val="00977359"/>
    <w:rsid w:val="00977685"/>
    <w:rsid w:val="009806D9"/>
    <w:rsid w:val="0098126A"/>
    <w:rsid w:val="009819BD"/>
    <w:rsid w:val="00983333"/>
    <w:rsid w:val="00983AF8"/>
    <w:rsid w:val="009842AC"/>
    <w:rsid w:val="009848F9"/>
    <w:rsid w:val="00986D53"/>
    <w:rsid w:val="009870FF"/>
    <w:rsid w:val="0098781F"/>
    <w:rsid w:val="00987D51"/>
    <w:rsid w:val="0099011B"/>
    <w:rsid w:val="00992B9F"/>
    <w:rsid w:val="00993AF1"/>
    <w:rsid w:val="009940D7"/>
    <w:rsid w:val="0099420D"/>
    <w:rsid w:val="009955BC"/>
    <w:rsid w:val="00995AEE"/>
    <w:rsid w:val="009963EA"/>
    <w:rsid w:val="009974E7"/>
    <w:rsid w:val="009A04AD"/>
    <w:rsid w:val="009A1137"/>
    <w:rsid w:val="009A1A9E"/>
    <w:rsid w:val="009A2973"/>
    <w:rsid w:val="009A3AD7"/>
    <w:rsid w:val="009A6807"/>
    <w:rsid w:val="009A7773"/>
    <w:rsid w:val="009B08E3"/>
    <w:rsid w:val="009B1760"/>
    <w:rsid w:val="009B2498"/>
    <w:rsid w:val="009B2EEA"/>
    <w:rsid w:val="009B403F"/>
    <w:rsid w:val="009B4428"/>
    <w:rsid w:val="009C0525"/>
    <w:rsid w:val="009C08FF"/>
    <w:rsid w:val="009C1DEF"/>
    <w:rsid w:val="009C2874"/>
    <w:rsid w:val="009C4069"/>
    <w:rsid w:val="009C4350"/>
    <w:rsid w:val="009C46D3"/>
    <w:rsid w:val="009C4C84"/>
    <w:rsid w:val="009C5E76"/>
    <w:rsid w:val="009C62BC"/>
    <w:rsid w:val="009C6604"/>
    <w:rsid w:val="009D00E5"/>
    <w:rsid w:val="009D0633"/>
    <w:rsid w:val="009D149D"/>
    <w:rsid w:val="009D15A4"/>
    <w:rsid w:val="009D2226"/>
    <w:rsid w:val="009D2453"/>
    <w:rsid w:val="009D2877"/>
    <w:rsid w:val="009D30E1"/>
    <w:rsid w:val="009D3DF0"/>
    <w:rsid w:val="009D3E9F"/>
    <w:rsid w:val="009D5CDC"/>
    <w:rsid w:val="009D7671"/>
    <w:rsid w:val="009D78E9"/>
    <w:rsid w:val="009E2718"/>
    <w:rsid w:val="009E288C"/>
    <w:rsid w:val="009E3ED1"/>
    <w:rsid w:val="009E6492"/>
    <w:rsid w:val="009E7F10"/>
    <w:rsid w:val="009F0CEA"/>
    <w:rsid w:val="009F187D"/>
    <w:rsid w:val="009F2463"/>
    <w:rsid w:val="009F365C"/>
    <w:rsid w:val="009F40A3"/>
    <w:rsid w:val="009F40C7"/>
    <w:rsid w:val="009F5208"/>
    <w:rsid w:val="009F6A82"/>
    <w:rsid w:val="009F7134"/>
    <w:rsid w:val="009F7238"/>
    <w:rsid w:val="00A001F8"/>
    <w:rsid w:val="00A00C81"/>
    <w:rsid w:val="00A014F9"/>
    <w:rsid w:val="00A03BCE"/>
    <w:rsid w:val="00A04055"/>
    <w:rsid w:val="00A04081"/>
    <w:rsid w:val="00A04820"/>
    <w:rsid w:val="00A05101"/>
    <w:rsid w:val="00A058FB"/>
    <w:rsid w:val="00A103C8"/>
    <w:rsid w:val="00A105D9"/>
    <w:rsid w:val="00A112FB"/>
    <w:rsid w:val="00A11BD8"/>
    <w:rsid w:val="00A11CAF"/>
    <w:rsid w:val="00A12D91"/>
    <w:rsid w:val="00A1309D"/>
    <w:rsid w:val="00A15ECC"/>
    <w:rsid w:val="00A16CF6"/>
    <w:rsid w:val="00A1720F"/>
    <w:rsid w:val="00A174F0"/>
    <w:rsid w:val="00A17DC6"/>
    <w:rsid w:val="00A243CF"/>
    <w:rsid w:val="00A2464D"/>
    <w:rsid w:val="00A24CD1"/>
    <w:rsid w:val="00A25E82"/>
    <w:rsid w:val="00A26192"/>
    <w:rsid w:val="00A270E2"/>
    <w:rsid w:val="00A34920"/>
    <w:rsid w:val="00A3536E"/>
    <w:rsid w:val="00A356C7"/>
    <w:rsid w:val="00A365BF"/>
    <w:rsid w:val="00A4282E"/>
    <w:rsid w:val="00A42A1A"/>
    <w:rsid w:val="00A42D95"/>
    <w:rsid w:val="00A44200"/>
    <w:rsid w:val="00A4616D"/>
    <w:rsid w:val="00A47A36"/>
    <w:rsid w:val="00A47F10"/>
    <w:rsid w:val="00A50DBB"/>
    <w:rsid w:val="00A51304"/>
    <w:rsid w:val="00A52888"/>
    <w:rsid w:val="00A53223"/>
    <w:rsid w:val="00A538A2"/>
    <w:rsid w:val="00A53CD7"/>
    <w:rsid w:val="00A54F03"/>
    <w:rsid w:val="00A55087"/>
    <w:rsid w:val="00A55C50"/>
    <w:rsid w:val="00A56C91"/>
    <w:rsid w:val="00A56E81"/>
    <w:rsid w:val="00A57671"/>
    <w:rsid w:val="00A57792"/>
    <w:rsid w:val="00A606FD"/>
    <w:rsid w:val="00A6072A"/>
    <w:rsid w:val="00A61997"/>
    <w:rsid w:val="00A6228B"/>
    <w:rsid w:val="00A628FF"/>
    <w:rsid w:val="00A63D28"/>
    <w:rsid w:val="00A646B7"/>
    <w:rsid w:val="00A64B00"/>
    <w:rsid w:val="00A64FF1"/>
    <w:rsid w:val="00A651A7"/>
    <w:rsid w:val="00A653C4"/>
    <w:rsid w:val="00A67C05"/>
    <w:rsid w:val="00A704FE"/>
    <w:rsid w:val="00A70EAA"/>
    <w:rsid w:val="00A710C8"/>
    <w:rsid w:val="00A71564"/>
    <w:rsid w:val="00A7172B"/>
    <w:rsid w:val="00A7207F"/>
    <w:rsid w:val="00A72C75"/>
    <w:rsid w:val="00A72D29"/>
    <w:rsid w:val="00A7332A"/>
    <w:rsid w:val="00A754AE"/>
    <w:rsid w:val="00A761F8"/>
    <w:rsid w:val="00A76992"/>
    <w:rsid w:val="00A77397"/>
    <w:rsid w:val="00A80933"/>
    <w:rsid w:val="00A8146C"/>
    <w:rsid w:val="00A814B0"/>
    <w:rsid w:val="00A82F01"/>
    <w:rsid w:val="00A83486"/>
    <w:rsid w:val="00A844FF"/>
    <w:rsid w:val="00A857F1"/>
    <w:rsid w:val="00A87810"/>
    <w:rsid w:val="00A903B9"/>
    <w:rsid w:val="00A913F5"/>
    <w:rsid w:val="00A91454"/>
    <w:rsid w:val="00A922A8"/>
    <w:rsid w:val="00A92791"/>
    <w:rsid w:val="00A94402"/>
    <w:rsid w:val="00A949F5"/>
    <w:rsid w:val="00A95176"/>
    <w:rsid w:val="00A956CE"/>
    <w:rsid w:val="00A97533"/>
    <w:rsid w:val="00A97610"/>
    <w:rsid w:val="00AA13DD"/>
    <w:rsid w:val="00AA1747"/>
    <w:rsid w:val="00AA17E2"/>
    <w:rsid w:val="00AA2905"/>
    <w:rsid w:val="00AA3158"/>
    <w:rsid w:val="00AA4292"/>
    <w:rsid w:val="00AA52A3"/>
    <w:rsid w:val="00AA7F0A"/>
    <w:rsid w:val="00AB0040"/>
    <w:rsid w:val="00AB0802"/>
    <w:rsid w:val="00AB3573"/>
    <w:rsid w:val="00AB5648"/>
    <w:rsid w:val="00AB5A70"/>
    <w:rsid w:val="00AB5F92"/>
    <w:rsid w:val="00AB6101"/>
    <w:rsid w:val="00AB638E"/>
    <w:rsid w:val="00AB7659"/>
    <w:rsid w:val="00AC03C5"/>
    <w:rsid w:val="00AC061B"/>
    <w:rsid w:val="00AC16C7"/>
    <w:rsid w:val="00AC19BA"/>
    <w:rsid w:val="00AC1F9C"/>
    <w:rsid w:val="00AC27E9"/>
    <w:rsid w:val="00AC3DEB"/>
    <w:rsid w:val="00AC4184"/>
    <w:rsid w:val="00AC48CF"/>
    <w:rsid w:val="00AC494A"/>
    <w:rsid w:val="00AC7BC9"/>
    <w:rsid w:val="00AD06E8"/>
    <w:rsid w:val="00AD09A9"/>
    <w:rsid w:val="00AD3025"/>
    <w:rsid w:val="00AD44C1"/>
    <w:rsid w:val="00AD4A32"/>
    <w:rsid w:val="00AD4EB3"/>
    <w:rsid w:val="00AD5BC6"/>
    <w:rsid w:val="00AD64F0"/>
    <w:rsid w:val="00AD6D72"/>
    <w:rsid w:val="00AE0007"/>
    <w:rsid w:val="00AE0BAF"/>
    <w:rsid w:val="00AE30E6"/>
    <w:rsid w:val="00AE3ADD"/>
    <w:rsid w:val="00AE3CFC"/>
    <w:rsid w:val="00AE44D6"/>
    <w:rsid w:val="00AE783D"/>
    <w:rsid w:val="00AE785F"/>
    <w:rsid w:val="00AE7E7E"/>
    <w:rsid w:val="00AF01B2"/>
    <w:rsid w:val="00AF2A84"/>
    <w:rsid w:val="00AF30A2"/>
    <w:rsid w:val="00AF477B"/>
    <w:rsid w:val="00AF6912"/>
    <w:rsid w:val="00AF6A12"/>
    <w:rsid w:val="00B01AF9"/>
    <w:rsid w:val="00B01F19"/>
    <w:rsid w:val="00B0220D"/>
    <w:rsid w:val="00B03BB3"/>
    <w:rsid w:val="00B04B98"/>
    <w:rsid w:val="00B06627"/>
    <w:rsid w:val="00B073E1"/>
    <w:rsid w:val="00B11849"/>
    <w:rsid w:val="00B11F9F"/>
    <w:rsid w:val="00B126CA"/>
    <w:rsid w:val="00B13114"/>
    <w:rsid w:val="00B13C3F"/>
    <w:rsid w:val="00B140B5"/>
    <w:rsid w:val="00B14E29"/>
    <w:rsid w:val="00B1502E"/>
    <w:rsid w:val="00B1629E"/>
    <w:rsid w:val="00B17A23"/>
    <w:rsid w:val="00B236DE"/>
    <w:rsid w:val="00B23CEE"/>
    <w:rsid w:val="00B24689"/>
    <w:rsid w:val="00B246B8"/>
    <w:rsid w:val="00B25F40"/>
    <w:rsid w:val="00B27094"/>
    <w:rsid w:val="00B30B82"/>
    <w:rsid w:val="00B3249B"/>
    <w:rsid w:val="00B324AD"/>
    <w:rsid w:val="00B32C2B"/>
    <w:rsid w:val="00B348DA"/>
    <w:rsid w:val="00B34A88"/>
    <w:rsid w:val="00B34B4F"/>
    <w:rsid w:val="00B3539C"/>
    <w:rsid w:val="00B356AB"/>
    <w:rsid w:val="00B35E6E"/>
    <w:rsid w:val="00B37532"/>
    <w:rsid w:val="00B400FC"/>
    <w:rsid w:val="00B41BF5"/>
    <w:rsid w:val="00B459C5"/>
    <w:rsid w:val="00B45D20"/>
    <w:rsid w:val="00B45EAF"/>
    <w:rsid w:val="00B463D7"/>
    <w:rsid w:val="00B464A5"/>
    <w:rsid w:val="00B46997"/>
    <w:rsid w:val="00B47C84"/>
    <w:rsid w:val="00B501A9"/>
    <w:rsid w:val="00B50BB4"/>
    <w:rsid w:val="00B5266C"/>
    <w:rsid w:val="00B54CE3"/>
    <w:rsid w:val="00B55FDE"/>
    <w:rsid w:val="00B57B3A"/>
    <w:rsid w:val="00B6014D"/>
    <w:rsid w:val="00B6085F"/>
    <w:rsid w:val="00B61A2B"/>
    <w:rsid w:val="00B6304F"/>
    <w:rsid w:val="00B6496F"/>
    <w:rsid w:val="00B650E5"/>
    <w:rsid w:val="00B66CAF"/>
    <w:rsid w:val="00B6752F"/>
    <w:rsid w:val="00B677A3"/>
    <w:rsid w:val="00B709E3"/>
    <w:rsid w:val="00B70BEF"/>
    <w:rsid w:val="00B722A4"/>
    <w:rsid w:val="00B72485"/>
    <w:rsid w:val="00B7294B"/>
    <w:rsid w:val="00B73499"/>
    <w:rsid w:val="00B77A10"/>
    <w:rsid w:val="00B824AE"/>
    <w:rsid w:val="00B84E11"/>
    <w:rsid w:val="00B853B0"/>
    <w:rsid w:val="00B8544C"/>
    <w:rsid w:val="00B8597F"/>
    <w:rsid w:val="00B86889"/>
    <w:rsid w:val="00B86DDE"/>
    <w:rsid w:val="00B905B0"/>
    <w:rsid w:val="00B91C21"/>
    <w:rsid w:val="00B93F1C"/>
    <w:rsid w:val="00B94041"/>
    <w:rsid w:val="00B95779"/>
    <w:rsid w:val="00B975F7"/>
    <w:rsid w:val="00BA0899"/>
    <w:rsid w:val="00BA0B6D"/>
    <w:rsid w:val="00BA0FBD"/>
    <w:rsid w:val="00BA1285"/>
    <w:rsid w:val="00BA3C65"/>
    <w:rsid w:val="00BA3E66"/>
    <w:rsid w:val="00BA6B04"/>
    <w:rsid w:val="00BA6FE2"/>
    <w:rsid w:val="00BB0437"/>
    <w:rsid w:val="00BB5CC2"/>
    <w:rsid w:val="00BB637C"/>
    <w:rsid w:val="00BB6548"/>
    <w:rsid w:val="00BB6DAE"/>
    <w:rsid w:val="00BB77A2"/>
    <w:rsid w:val="00BB7E5F"/>
    <w:rsid w:val="00BB7E99"/>
    <w:rsid w:val="00BC0CE4"/>
    <w:rsid w:val="00BC1019"/>
    <w:rsid w:val="00BC1E20"/>
    <w:rsid w:val="00BC2B01"/>
    <w:rsid w:val="00BC51CD"/>
    <w:rsid w:val="00BC5A17"/>
    <w:rsid w:val="00BD226A"/>
    <w:rsid w:val="00BD3AE9"/>
    <w:rsid w:val="00BD43D4"/>
    <w:rsid w:val="00BE0595"/>
    <w:rsid w:val="00BE1BE1"/>
    <w:rsid w:val="00BE2FB0"/>
    <w:rsid w:val="00BE3B3F"/>
    <w:rsid w:val="00BE564E"/>
    <w:rsid w:val="00BE73F1"/>
    <w:rsid w:val="00BE75B2"/>
    <w:rsid w:val="00BE77F1"/>
    <w:rsid w:val="00BE7A94"/>
    <w:rsid w:val="00BE7C22"/>
    <w:rsid w:val="00BE7CAB"/>
    <w:rsid w:val="00BF3B3B"/>
    <w:rsid w:val="00BF40AA"/>
    <w:rsid w:val="00BF53FE"/>
    <w:rsid w:val="00BF5DAD"/>
    <w:rsid w:val="00C0117D"/>
    <w:rsid w:val="00C01653"/>
    <w:rsid w:val="00C049DA"/>
    <w:rsid w:val="00C06789"/>
    <w:rsid w:val="00C100C9"/>
    <w:rsid w:val="00C1145D"/>
    <w:rsid w:val="00C12CBF"/>
    <w:rsid w:val="00C1552E"/>
    <w:rsid w:val="00C207EA"/>
    <w:rsid w:val="00C24BAE"/>
    <w:rsid w:val="00C26D49"/>
    <w:rsid w:val="00C27DAD"/>
    <w:rsid w:val="00C303BE"/>
    <w:rsid w:val="00C31B8B"/>
    <w:rsid w:val="00C32075"/>
    <w:rsid w:val="00C32BD9"/>
    <w:rsid w:val="00C3367A"/>
    <w:rsid w:val="00C35ED0"/>
    <w:rsid w:val="00C36B1B"/>
    <w:rsid w:val="00C374C8"/>
    <w:rsid w:val="00C375AC"/>
    <w:rsid w:val="00C37BFC"/>
    <w:rsid w:val="00C401E2"/>
    <w:rsid w:val="00C41B54"/>
    <w:rsid w:val="00C4227E"/>
    <w:rsid w:val="00C4277B"/>
    <w:rsid w:val="00C43AC1"/>
    <w:rsid w:val="00C44E8D"/>
    <w:rsid w:val="00C45652"/>
    <w:rsid w:val="00C45D03"/>
    <w:rsid w:val="00C47412"/>
    <w:rsid w:val="00C47C81"/>
    <w:rsid w:val="00C500B8"/>
    <w:rsid w:val="00C503E9"/>
    <w:rsid w:val="00C506CF"/>
    <w:rsid w:val="00C517FE"/>
    <w:rsid w:val="00C519FA"/>
    <w:rsid w:val="00C52364"/>
    <w:rsid w:val="00C52624"/>
    <w:rsid w:val="00C53C9A"/>
    <w:rsid w:val="00C55E3C"/>
    <w:rsid w:val="00C56C1E"/>
    <w:rsid w:val="00C60014"/>
    <w:rsid w:val="00C6044C"/>
    <w:rsid w:val="00C606C6"/>
    <w:rsid w:val="00C614B1"/>
    <w:rsid w:val="00C6198F"/>
    <w:rsid w:val="00C62733"/>
    <w:rsid w:val="00C63433"/>
    <w:rsid w:val="00C63CDB"/>
    <w:rsid w:val="00C64A55"/>
    <w:rsid w:val="00C64BBD"/>
    <w:rsid w:val="00C66D1E"/>
    <w:rsid w:val="00C67C32"/>
    <w:rsid w:val="00C708E1"/>
    <w:rsid w:val="00C71635"/>
    <w:rsid w:val="00C724C4"/>
    <w:rsid w:val="00C72B27"/>
    <w:rsid w:val="00C72B8C"/>
    <w:rsid w:val="00C77D4C"/>
    <w:rsid w:val="00C80A72"/>
    <w:rsid w:val="00C81100"/>
    <w:rsid w:val="00C83186"/>
    <w:rsid w:val="00C84EA4"/>
    <w:rsid w:val="00C85B0A"/>
    <w:rsid w:val="00C86CAE"/>
    <w:rsid w:val="00C9121D"/>
    <w:rsid w:val="00C92487"/>
    <w:rsid w:val="00C9428D"/>
    <w:rsid w:val="00C94B36"/>
    <w:rsid w:val="00C9511A"/>
    <w:rsid w:val="00C95831"/>
    <w:rsid w:val="00C95890"/>
    <w:rsid w:val="00C977C2"/>
    <w:rsid w:val="00CA161A"/>
    <w:rsid w:val="00CA18F0"/>
    <w:rsid w:val="00CA2F2B"/>
    <w:rsid w:val="00CA6831"/>
    <w:rsid w:val="00CA735A"/>
    <w:rsid w:val="00CB0B78"/>
    <w:rsid w:val="00CB17FF"/>
    <w:rsid w:val="00CB5D99"/>
    <w:rsid w:val="00CB6743"/>
    <w:rsid w:val="00CB75FB"/>
    <w:rsid w:val="00CC0104"/>
    <w:rsid w:val="00CC0B65"/>
    <w:rsid w:val="00CC168C"/>
    <w:rsid w:val="00CC223E"/>
    <w:rsid w:val="00CC2AA2"/>
    <w:rsid w:val="00CC42A5"/>
    <w:rsid w:val="00CC4390"/>
    <w:rsid w:val="00CC4C3B"/>
    <w:rsid w:val="00CC4CF3"/>
    <w:rsid w:val="00CC6B29"/>
    <w:rsid w:val="00CC7BB5"/>
    <w:rsid w:val="00CD1F28"/>
    <w:rsid w:val="00CD2437"/>
    <w:rsid w:val="00CD2E3D"/>
    <w:rsid w:val="00CD2EBD"/>
    <w:rsid w:val="00CD51EC"/>
    <w:rsid w:val="00CD528B"/>
    <w:rsid w:val="00CD5E68"/>
    <w:rsid w:val="00CD6BF1"/>
    <w:rsid w:val="00CE4C57"/>
    <w:rsid w:val="00CE4E0B"/>
    <w:rsid w:val="00CE5AE3"/>
    <w:rsid w:val="00CE5DB7"/>
    <w:rsid w:val="00CE78CC"/>
    <w:rsid w:val="00CF095A"/>
    <w:rsid w:val="00CF0B45"/>
    <w:rsid w:val="00CF28D9"/>
    <w:rsid w:val="00CF4BCA"/>
    <w:rsid w:val="00CF5571"/>
    <w:rsid w:val="00CF57D4"/>
    <w:rsid w:val="00CF6743"/>
    <w:rsid w:val="00D00140"/>
    <w:rsid w:val="00D0099C"/>
    <w:rsid w:val="00D024E8"/>
    <w:rsid w:val="00D03C31"/>
    <w:rsid w:val="00D04863"/>
    <w:rsid w:val="00D05547"/>
    <w:rsid w:val="00D06664"/>
    <w:rsid w:val="00D11F10"/>
    <w:rsid w:val="00D138B5"/>
    <w:rsid w:val="00D151E1"/>
    <w:rsid w:val="00D158FF"/>
    <w:rsid w:val="00D16269"/>
    <w:rsid w:val="00D17597"/>
    <w:rsid w:val="00D20EA3"/>
    <w:rsid w:val="00D231D9"/>
    <w:rsid w:val="00D23BC9"/>
    <w:rsid w:val="00D25FB6"/>
    <w:rsid w:val="00D26625"/>
    <w:rsid w:val="00D31E83"/>
    <w:rsid w:val="00D332F7"/>
    <w:rsid w:val="00D3344F"/>
    <w:rsid w:val="00D335FE"/>
    <w:rsid w:val="00D34E77"/>
    <w:rsid w:val="00D3590A"/>
    <w:rsid w:val="00D366FA"/>
    <w:rsid w:val="00D36AEA"/>
    <w:rsid w:val="00D40990"/>
    <w:rsid w:val="00D40AA3"/>
    <w:rsid w:val="00D45346"/>
    <w:rsid w:val="00D45C34"/>
    <w:rsid w:val="00D468FB"/>
    <w:rsid w:val="00D516CB"/>
    <w:rsid w:val="00D52628"/>
    <w:rsid w:val="00D52F14"/>
    <w:rsid w:val="00D533C5"/>
    <w:rsid w:val="00D53917"/>
    <w:rsid w:val="00D53B9C"/>
    <w:rsid w:val="00D53F36"/>
    <w:rsid w:val="00D53FF3"/>
    <w:rsid w:val="00D5568D"/>
    <w:rsid w:val="00D55905"/>
    <w:rsid w:val="00D56D43"/>
    <w:rsid w:val="00D5711B"/>
    <w:rsid w:val="00D61CFB"/>
    <w:rsid w:val="00D61FE8"/>
    <w:rsid w:val="00D62F21"/>
    <w:rsid w:val="00D63439"/>
    <w:rsid w:val="00D63547"/>
    <w:rsid w:val="00D63A2D"/>
    <w:rsid w:val="00D64614"/>
    <w:rsid w:val="00D648E4"/>
    <w:rsid w:val="00D6540C"/>
    <w:rsid w:val="00D65577"/>
    <w:rsid w:val="00D66454"/>
    <w:rsid w:val="00D7060F"/>
    <w:rsid w:val="00D70B7A"/>
    <w:rsid w:val="00D716F4"/>
    <w:rsid w:val="00D719B0"/>
    <w:rsid w:val="00D71FC6"/>
    <w:rsid w:val="00D7244E"/>
    <w:rsid w:val="00D72B0C"/>
    <w:rsid w:val="00D73F1A"/>
    <w:rsid w:val="00D7482D"/>
    <w:rsid w:val="00D76B20"/>
    <w:rsid w:val="00D82D90"/>
    <w:rsid w:val="00D82E4D"/>
    <w:rsid w:val="00D83DAA"/>
    <w:rsid w:val="00D8563A"/>
    <w:rsid w:val="00D86E44"/>
    <w:rsid w:val="00D8746C"/>
    <w:rsid w:val="00D8759C"/>
    <w:rsid w:val="00D8790D"/>
    <w:rsid w:val="00D90DE8"/>
    <w:rsid w:val="00D92235"/>
    <w:rsid w:val="00D9248A"/>
    <w:rsid w:val="00D93A63"/>
    <w:rsid w:val="00D940BF"/>
    <w:rsid w:val="00D9586F"/>
    <w:rsid w:val="00D95B9E"/>
    <w:rsid w:val="00D97796"/>
    <w:rsid w:val="00DA07A9"/>
    <w:rsid w:val="00DA0898"/>
    <w:rsid w:val="00DA12FC"/>
    <w:rsid w:val="00DA222D"/>
    <w:rsid w:val="00DA228E"/>
    <w:rsid w:val="00DA3850"/>
    <w:rsid w:val="00DA5855"/>
    <w:rsid w:val="00DA70B2"/>
    <w:rsid w:val="00DA79EB"/>
    <w:rsid w:val="00DB0975"/>
    <w:rsid w:val="00DB1F38"/>
    <w:rsid w:val="00DB375B"/>
    <w:rsid w:val="00DB460B"/>
    <w:rsid w:val="00DB5E6B"/>
    <w:rsid w:val="00DC08B7"/>
    <w:rsid w:val="00DC4207"/>
    <w:rsid w:val="00DC4802"/>
    <w:rsid w:val="00DC499C"/>
    <w:rsid w:val="00DC4C67"/>
    <w:rsid w:val="00DC6C85"/>
    <w:rsid w:val="00DD1B46"/>
    <w:rsid w:val="00DD1E76"/>
    <w:rsid w:val="00DD5C45"/>
    <w:rsid w:val="00DD672C"/>
    <w:rsid w:val="00DD6C5D"/>
    <w:rsid w:val="00DD7B57"/>
    <w:rsid w:val="00DE3A5C"/>
    <w:rsid w:val="00DE6F90"/>
    <w:rsid w:val="00DE78E9"/>
    <w:rsid w:val="00DF0980"/>
    <w:rsid w:val="00DF108B"/>
    <w:rsid w:val="00DF1A3C"/>
    <w:rsid w:val="00DF3D7C"/>
    <w:rsid w:val="00DF4237"/>
    <w:rsid w:val="00DF64B6"/>
    <w:rsid w:val="00DF66FD"/>
    <w:rsid w:val="00DF6A17"/>
    <w:rsid w:val="00DF6BB5"/>
    <w:rsid w:val="00E00C75"/>
    <w:rsid w:val="00E02700"/>
    <w:rsid w:val="00E02F86"/>
    <w:rsid w:val="00E03003"/>
    <w:rsid w:val="00E03117"/>
    <w:rsid w:val="00E034E3"/>
    <w:rsid w:val="00E047D3"/>
    <w:rsid w:val="00E0539A"/>
    <w:rsid w:val="00E06601"/>
    <w:rsid w:val="00E07E1B"/>
    <w:rsid w:val="00E07FE4"/>
    <w:rsid w:val="00E1010E"/>
    <w:rsid w:val="00E1050F"/>
    <w:rsid w:val="00E10BB3"/>
    <w:rsid w:val="00E1114E"/>
    <w:rsid w:val="00E13E58"/>
    <w:rsid w:val="00E1482A"/>
    <w:rsid w:val="00E14B89"/>
    <w:rsid w:val="00E14FCB"/>
    <w:rsid w:val="00E15848"/>
    <w:rsid w:val="00E1648A"/>
    <w:rsid w:val="00E16720"/>
    <w:rsid w:val="00E168AC"/>
    <w:rsid w:val="00E16BB2"/>
    <w:rsid w:val="00E24711"/>
    <w:rsid w:val="00E25BAF"/>
    <w:rsid w:val="00E25FB1"/>
    <w:rsid w:val="00E301DA"/>
    <w:rsid w:val="00E302B0"/>
    <w:rsid w:val="00E319E6"/>
    <w:rsid w:val="00E32384"/>
    <w:rsid w:val="00E32FC3"/>
    <w:rsid w:val="00E33E81"/>
    <w:rsid w:val="00E34534"/>
    <w:rsid w:val="00E3594B"/>
    <w:rsid w:val="00E36DBC"/>
    <w:rsid w:val="00E373DD"/>
    <w:rsid w:val="00E40598"/>
    <w:rsid w:val="00E41D2A"/>
    <w:rsid w:val="00E43605"/>
    <w:rsid w:val="00E4484E"/>
    <w:rsid w:val="00E45428"/>
    <w:rsid w:val="00E45C8E"/>
    <w:rsid w:val="00E47C80"/>
    <w:rsid w:val="00E47E7F"/>
    <w:rsid w:val="00E5055F"/>
    <w:rsid w:val="00E50B25"/>
    <w:rsid w:val="00E51F4A"/>
    <w:rsid w:val="00E51F96"/>
    <w:rsid w:val="00E524BB"/>
    <w:rsid w:val="00E52749"/>
    <w:rsid w:val="00E55C04"/>
    <w:rsid w:val="00E55E58"/>
    <w:rsid w:val="00E62A9D"/>
    <w:rsid w:val="00E632C7"/>
    <w:rsid w:val="00E63315"/>
    <w:rsid w:val="00E63945"/>
    <w:rsid w:val="00E63D42"/>
    <w:rsid w:val="00E63EA8"/>
    <w:rsid w:val="00E67BE6"/>
    <w:rsid w:val="00E67F1E"/>
    <w:rsid w:val="00E7096C"/>
    <w:rsid w:val="00E7156F"/>
    <w:rsid w:val="00E738D0"/>
    <w:rsid w:val="00E73E58"/>
    <w:rsid w:val="00E76638"/>
    <w:rsid w:val="00E77543"/>
    <w:rsid w:val="00E77F73"/>
    <w:rsid w:val="00E806F3"/>
    <w:rsid w:val="00E80BCC"/>
    <w:rsid w:val="00E82F0B"/>
    <w:rsid w:val="00E83D8D"/>
    <w:rsid w:val="00E850D0"/>
    <w:rsid w:val="00E859F9"/>
    <w:rsid w:val="00E90802"/>
    <w:rsid w:val="00E91179"/>
    <w:rsid w:val="00E91649"/>
    <w:rsid w:val="00E91980"/>
    <w:rsid w:val="00E92A11"/>
    <w:rsid w:val="00E96059"/>
    <w:rsid w:val="00E96577"/>
    <w:rsid w:val="00E97B84"/>
    <w:rsid w:val="00EA0F34"/>
    <w:rsid w:val="00EA10B6"/>
    <w:rsid w:val="00EA2C93"/>
    <w:rsid w:val="00EA39DD"/>
    <w:rsid w:val="00EA3E96"/>
    <w:rsid w:val="00EA5DFF"/>
    <w:rsid w:val="00EA7FDD"/>
    <w:rsid w:val="00EB04E4"/>
    <w:rsid w:val="00EB0C38"/>
    <w:rsid w:val="00EB12FD"/>
    <w:rsid w:val="00EB149C"/>
    <w:rsid w:val="00EB6345"/>
    <w:rsid w:val="00EB65DE"/>
    <w:rsid w:val="00EB6AF3"/>
    <w:rsid w:val="00EB7E11"/>
    <w:rsid w:val="00EB7EAC"/>
    <w:rsid w:val="00EC062A"/>
    <w:rsid w:val="00EC0F32"/>
    <w:rsid w:val="00EC2A85"/>
    <w:rsid w:val="00EC2CFF"/>
    <w:rsid w:val="00EC6954"/>
    <w:rsid w:val="00EC7756"/>
    <w:rsid w:val="00ED1BF6"/>
    <w:rsid w:val="00ED276F"/>
    <w:rsid w:val="00ED2D79"/>
    <w:rsid w:val="00ED308D"/>
    <w:rsid w:val="00ED4A94"/>
    <w:rsid w:val="00ED51F1"/>
    <w:rsid w:val="00ED5AFB"/>
    <w:rsid w:val="00ED711F"/>
    <w:rsid w:val="00ED71E9"/>
    <w:rsid w:val="00EE19AA"/>
    <w:rsid w:val="00EE3A0E"/>
    <w:rsid w:val="00EE513F"/>
    <w:rsid w:val="00EE600A"/>
    <w:rsid w:val="00EE6A88"/>
    <w:rsid w:val="00EE7834"/>
    <w:rsid w:val="00EF081B"/>
    <w:rsid w:val="00EF237E"/>
    <w:rsid w:val="00EF264D"/>
    <w:rsid w:val="00EF3048"/>
    <w:rsid w:val="00EF3642"/>
    <w:rsid w:val="00EF4BC1"/>
    <w:rsid w:val="00EF54B7"/>
    <w:rsid w:val="00F0213E"/>
    <w:rsid w:val="00F03670"/>
    <w:rsid w:val="00F03A80"/>
    <w:rsid w:val="00F04AC2"/>
    <w:rsid w:val="00F05A83"/>
    <w:rsid w:val="00F0797E"/>
    <w:rsid w:val="00F11662"/>
    <w:rsid w:val="00F1251F"/>
    <w:rsid w:val="00F127B7"/>
    <w:rsid w:val="00F136D9"/>
    <w:rsid w:val="00F1374F"/>
    <w:rsid w:val="00F15A00"/>
    <w:rsid w:val="00F163E5"/>
    <w:rsid w:val="00F16C26"/>
    <w:rsid w:val="00F17685"/>
    <w:rsid w:val="00F17930"/>
    <w:rsid w:val="00F17ADD"/>
    <w:rsid w:val="00F20256"/>
    <w:rsid w:val="00F207EA"/>
    <w:rsid w:val="00F216D9"/>
    <w:rsid w:val="00F22895"/>
    <w:rsid w:val="00F22C02"/>
    <w:rsid w:val="00F23D4C"/>
    <w:rsid w:val="00F24DB0"/>
    <w:rsid w:val="00F26DAA"/>
    <w:rsid w:val="00F27A13"/>
    <w:rsid w:val="00F30AFA"/>
    <w:rsid w:val="00F32305"/>
    <w:rsid w:val="00F330CF"/>
    <w:rsid w:val="00F346C4"/>
    <w:rsid w:val="00F364E8"/>
    <w:rsid w:val="00F36AEC"/>
    <w:rsid w:val="00F36D10"/>
    <w:rsid w:val="00F403B5"/>
    <w:rsid w:val="00F41414"/>
    <w:rsid w:val="00F41CDB"/>
    <w:rsid w:val="00F422D3"/>
    <w:rsid w:val="00F42E08"/>
    <w:rsid w:val="00F430E9"/>
    <w:rsid w:val="00F44250"/>
    <w:rsid w:val="00F464B7"/>
    <w:rsid w:val="00F46DC3"/>
    <w:rsid w:val="00F518EB"/>
    <w:rsid w:val="00F54A60"/>
    <w:rsid w:val="00F567D4"/>
    <w:rsid w:val="00F569E1"/>
    <w:rsid w:val="00F56D07"/>
    <w:rsid w:val="00F56DB2"/>
    <w:rsid w:val="00F570D5"/>
    <w:rsid w:val="00F609B9"/>
    <w:rsid w:val="00F621E4"/>
    <w:rsid w:val="00F624DE"/>
    <w:rsid w:val="00F625BC"/>
    <w:rsid w:val="00F63FA7"/>
    <w:rsid w:val="00F64B9E"/>
    <w:rsid w:val="00F64C35"/>
    <w:rsid w:val="00F718C5"/>
    <w:rsid w:val="00F72495"/>
    <w:rsid w:val="00F72A9B"/>
    <w:rsid w:val="00F74AB8"/>
    <w:rsid w:val="00F74BC5"/>
    <w:rsid w:val="00F75BEF"/>
    <w:rsid w:val="00F800C8"/>
    <w:rsid w:val="00F811CC"/>
    <w:rsid w:val="00F861A2"/>
    <w:rsid w:val="00F862A4"/>
    <w:rsid w:val="00F90944"/>
    <w:rsid w:val="00F9144D"/>
    <w:rsid w:val="00F91582"/>
    <w:rsid w:val="00F918C3"/>
    <w:rsid w:val="00F91B27"/>
    <w:rsid w:val="00F91BF7"/>
    <w:rsid w:val="00F9206F"/>
    <w:rsid w:val="00F92D93"/>
    <w:rsid w:val="00F93C8B"/>
    <w:rsid w:val="00F93E21"/>
    <w:rsid w:val="00F94EF4"/>
    <w:rsid w:val="00F957E0"/>
    <w:rsid w:val="00FA0A19"/>
    <w:rsid w:val="00FA3B5F"/>
    <w:rsid w:val="00FA6585"/>
    <w:rsid w:val="00FA6D52"/>
    <w:rsid w:val="00FA7BED"/>
    <w:rsid w:val="00FB2C7B"/>
    <w:rsid w:val="00FB42B2"/>
    <w:rsid w:val="00FC01DA"/>
    <w:rsid w:val="00FC0680"/>
    <w:rsid w:val="00FC1E1B"/>
    <w:rsid w:val="00FC2E3E"/>
    <w:rsid w:val="00FC3804"/>
    <w:rsid w:val="00FC4D82"/>
    <w:rsid w:val="00FC6C2D"/>
    <w:rsid w:val="00FC725D"/>
    <w:rsid w:val="00FD330D"/>
    <w:rsid w:val="00FD34F5"/>
    <w:rsid w:val="00FD5959"/>
    <w:rsid w:val="00FD6948"/>
    <w:rsid w:val="00FD6A09"/>
    <w:rsid w:val="00FD707C"/>
    <w:rsid w:val="00FD7740"/>
    <w:rsid w:val="00FD7920"/>
    <w:rsid w:val="00FE0912"/>
    <w:rsid w:val="00FE128A"/>
    <w:rsid w:val="00FE164D"/>
    <w:rsid w:val="00FE408B"/>
    <w:rsid w:val="00FE5F41"/>
    <w:rsid w:val="00FE5FB5"/>
    <w:rsid w:val="00FF05FA"/>
    <w:rsid w:val="00FF1DA5"/>
    <w:rsid w:val="00FF3C47"/>
    <w:rsid w:val="00FF4586"/>
    <w:rsid w:val="00FF471E"/>
    <w:rsid w:val="00FF4883"/>
    <w:rsid w:val="00FF5227"/>
    <w:rsid w:val="00FF551E"/>
    <w:rsid w:val="00FF5B4B"/>
    <w:rsid w:val="00FF6F9A"/>
    <w:rsid w:val="00FF7101"/>
    <w:rsid w:val="00FF7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24689"/>
    <w:pPr>
      <w:spacing w:before="60" w:after="60"/>
      <w:ind w:right="284"/>
      <w:jc w:val="right"/>
    </w:pPr>
    <w:rPr>
      <w:sz w:val="24"/>
      <w:szCs w:val="24"/>
    </w:rPr>
  </w:style>
  <w:style w:type="paragraph" w:styleId="11">
    <w:name w:val="heading 1"/>
    <w:aliases w:val="(раздел),Заголовок 1 Знак Знак,Заголовок 1 Знак Знак Знак,Заголовок раздела,раздел,Загол1,разд,разд Знак Знак,раздел1,Загол11,разд1 Знак,разд Знак"/>
    <w:basedOn w:val="a0"/>
    <w:link w:val="12"/>
    <w:qFormat/>
    <w:rsid w:val="00B24689"/>
    <w:pPr>
      <w:pageBreakBefore/>
      <w:numPr>
        <w:numId w:val="24"/>
      </w:numPr>
      <w:tabs>
        <w:tab w:val="left" w:pos="900"/>
      </w:tabs>
      <w:suppressAutoHyphens/>
      <w:spacing w:before="120" w:after="240" w:line="288" w:lineRule="auto"/>
      <w:jc w:val="center"/>
      <w:outlineLvl w:val="0"/>
    </w:pPr>
    <w:rPr>
      <w:rFonts w:eastAsiaTheme="majorEastAsia" w:cs="Arial"/>
      <w:b/>
      <w:caps/>
      <w:sz w:val="32"/>
      <w:szCs w:val="32"/>
    </w:rPr>
  </w:style>
  <w:style w:type="paragraph" w:styleId="21">
    <w:name w:val="heading 2"/>
    <w:basedOn w:val="a0"/>
    <w:next w:val="a0"/>
    <w:link w:val="22"/>
    <w:qFormat/>
    <w:rsid w:val="00B24689"/>
    <w:pPr>
      <w:keepNext/>
      <w:numPr>
        <w:ilvl w:val="1"/>
        <w:numId w:val="24"/>
      </w:numPr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(норм. заголовок)"/>
    <w:basedOn w:val="a0"/>
    <w:next w:val="a0"/>
    <w:link w:val="33"/>
    <w:qFormat/>
    <w:rsid w:val="00B24689"/>
    <w:pPr>
      <w:keepNext/>
      <w:keepLines/>
      <w:numPr>
        <w:ilvl w:val="2"/>
        <w:numId w:val="24"/>
      </w:numPr>
      <w:suppressAutoHyphens/>
      <w:spacing w:line="288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0"/>
    <w:next w:val="a0"/>
    <w:link w:val="40"/>
    <w:qFormat/>
    <w:rsid w:val="00B24689"/>
    <w:pPr>
      <w:numPr>
        <w:ilvl w:val="3"/>
        <w:numId w:val="24"/>
      </w:numPr>
      <w:spacing w:before="120" w:line="288" w:lineRule="auto"/>
      <w:outlineLvl w:val="3"/>
    </w:pPr>
    <w:rPr>
      <w:rFonts w:eastAsia="SimSun"/>
      <w:szCs w:val="28"/>
    </w:rPr>
  </w:style>
  <w:style w:type="paragraph" w:styleId="5">
    <w:name w:val="heading 5"/>
    <w:basedOn w:val="a0"/>
    <w:next w:val="a0"/>
    <w:link w:val="50"/>
    <w:qFormat/>
    <w:rsid w:val="00B24689"/>
    <w:pPr>
      <w:numPr>
        <w:ilvl w:val="4"/>
        <w:numId w:val="1"/>
      </w:numPr>
      <w:spacing w:after="120"/>
      <w:jc w:val="both"/>
      <w:outlineLvl w:val="4"/>
    </w:pPr>
    <w:rPr>
      <w:kern w:val="28"/>
      <w:sz w:val="28"/>
      <w:szCs w:val="20"/>
    </w:rPr>
  </w:style>
  <w:style w:type="paragraph" w:styleId="6">
    <w:name w:val="heading 6"/>
    <w:basedOn w:val="a0"/>
    <w:next w:val="a0"/>
    <w:link w:val="60"/>
    <w:qFormat/>
    <w:rsid w:val="00D3590A"/>
    <w:pPr>
      <w:widowControl w:val="0"/>
      <w:numPr>
        <w:numId w:val="4"/>
      </w:numPr>
      <w:tabs>
        <w:tab w:val="left" w:pos="567"/>
      </w:tabs>
      <w:spacing w:before="480" w:after="480"/>
      <w:ind w:right="0"/>
      <w:jc w:val="both"/>
      <w:outlineLvl w:val="5"/>
    </w:pPr>
    <w:rPr>
      <w:szCs w:val="20"/>
    </w:rPr>
  </w:style>
  <w:style w:type="paragraph" w:styleId="7">
    <w:name w:val="heading 7"/>
    <w:basedOn w:val="a0"/>
    <w:next w:val="a0"/>
    <w:link w:val="70"/>
    <w:qFormat/>
    <w:rsid w:val="00B24689"/>
    <w:pPr>
      <w:numPr>
        <w:ilvl w:val="6"/>
        <w:numId w:val="1"/>
      </w:numPr>
      <w:spacing w:before="240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link w:val="80"/>
    <w:qFormat/>
    <w:rsid w:val="00B24689"/>
    <w:pPr>
      <w:numPr>
        <w:ilvl w:val="7"/>
        <w:numId w:val="1"/>
      </w:numPr>
      <w:spacing w:before="240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B24689"/>
    <w:pPr>
      <w:keepNext/>
      <w:keepLines/>
      <w:pageBreakBefore/>
      <w:numPr>
        <w:ilvl w:val="8"/>
        <w:numId w:val="1"/>
      </w:numPr>
      <w:spacing w:after="240"/>
      <w:outlineLvl w:val="8"/>
    </w:pPr>
    <w:rPr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(раздел) Знак,Заголовок 1 Знак Знак Знак1,Заголовок 1 Знак Знак Знак Знак,Заголовок раздела Знак,раздел Знак,Загол1 Знак,разд Знак1,разд Знак Знак Знак,раздел1 Знак,Загол11 Знак,разд1 Знак Знак,разд Знак Знак1"/>
    <w:basedOn w:val="a1"/>
    <w:link w:val="11"/>
    <w:rsid w:val="00C614B1"/>
    <w:rPr>
      <w:rFonts w:eastAsiaTheme="majorEastAsia" w:cs="Arial"/>
      <w:b/>
      <w:caps/>
      <w:sz w:val="32"/>
      <w:szCs w:val="32"/>
    </w:rPr>
  </w:style>
  <w:style w:type="character" w:customStyle="1" w:styleId="22">
    <w:name w:val="Заголовок 2 Знак"/>
    <w:basedOn w:val="a1"/>
    <w:link w:val="21"/>
    <w:rsid w:val="00C614B1"/>
    <w:rPr>
      <w:rFonts w:ascii="Arial" w:hAnsi="Arial" w:cs="Arial"/>
      <w:b/>
      <w:bCs/>
      <w:i/>
      <w:iCs/>
      <w:sz w:val="28"/>
      <w:szCs w:val="28"/>
    </w:rPr>
  </w:style>
  <w:style w:type="character" w:customStyle="1" w:styleId="33">
    <w:name w:val="Заголовок 3 Знак"/>
    <w:aliases w:val="(норм. заголовок) Знак"/>
    <w:basedOn w:val="a1"/>
    <w:link w:val="32"/>
    <w:rsid w:val="00C614B1"/>
    <w:rPr>
      <w:rFonts w:cs="Arial"/>
      <w:b/>
      <w:bCs/>
      <w:sz w:val="28"/>
      <w:szCs w:val="26"/>
    </w:rPr>
  </w:style>
  <w:style w:type="paragraph" w:styleId="a4">
    <w:name w:val="Title"/>
    <w:aliases w:val="6_Приложение"/>
    <w:basedOn w:val="a0"/>
    <w:link w:val="a5"/>
    <w:qFormat/>
    <w:rsid w:val="00B24689"/>
    <w:pPr>
      <w:keepNext/>
      <w:keepLines/>
      <w:suppressAutoHyphens/>
      <w:spacing w:line="288" w:lineRule="auto"/>
      <w:jc w:val="center"/>
    </w:pPr>
    <w:rPr>
      <w:rFonts w:eastAsia="SimSun" w:cs="Arial"/>
      <w:bCs/>
      <w:caps/>
      <w:szCs w:val="32"/>
    </w:rPr>
  </w:style>
  <w:style w:type="character" w:customStyle="1" w:styleId="a5">
    <w:name w:val="Название Знак"/>
    <w:aliases w:val="6_Приложение Знак"/>
    <w:basedOn w:val="a1"/>
    <w:link w:val="a4"/>
    <w:rsid w:val="00B24689"/>
    <w:rPr>
      <w:rFonts w:eastAsia="SimSun" w:cs="Arial"/>
      <w:bCs/>
      <w:caps/>
      <w:sz w:val="24"/>
      <w:szCs w:val="32"/>
    </w:rPr>
  </w:style>
  <w:style w:type="character" w:styleId="a6">
    <w:name w:val="Strong"/>
    <w:basedOn w:val="a1"/>
    <w:uiPriority w:val="22"/>
    <w:qFormat/>
    <w:rsid w:val="00A6228B"/>
    <w:rPr>
      <w:b/>
      <w:bCs/>
    </w:rPr>
  </w:style>
  <w:style w:type="paragraph" w:styleId="a7">
    <w:name w:val="List Paragraph"/>
    <w:basedOn w:val="a0"/>
    <w:link w:val="a8"/>
    <w:uiPriority w:val="99"/>
    <w:qFormat/>
    <w:rsid w:val="00B24689"/>
    <w:pPr>
      <w:ind w:left="708"/>
    </w:pPr>
  </w:style>
  <w:style w:type="paragraph" w:styleId="a9">
    <w:name w:val="No Spacing"/>
    <w:uiPriority w:val="1"/>
    <w:qFormat/>
    <w:rsid w:val="00C614B1"/>
    <w:pPr>
      <w:ind w:right="284"/>
      <w:jc w:val="right"/>
    </w:pPr>
    <w:rPr>
      <w:sz w:val="24"/>
      <w:szCs w:val="24"/>
    </w:rPr>
  </w:style>
  <w:style w:type="paragraph" w:customStyle="1" w:styleId="13">
    <w:name w:val="Стиль1"/>
    <w:basedOn w:val="14"/>
    <w:rsid w:val="00C614B1"/>
    <w:pPr>
      <w:tabs>
        <w:tab w:val="left" w:pos="560"/>
        <w:tab w:val="right" w:leader="dot" w:pos="9922"/>
      </w:tabs>
      <w:spacing w:before="360"/>
      <w:ind w:right="284"/>
      <w:jc w:val="right"/>
    </w:pPr>
    <w:rPr>
      <w:b/>
      <w:noProof/>
      <w:szCs w:val="26"/>
    </w:rPr>
  </w:style>
  <w:style w:type="paragraph" w:styleId="14">
    <w:name w:val="toc 1"/>
    <w:basedOn w:val="6"/>
    <w:next w:val="a0"/>
    <w:autoRedefine/>
    <w:uiPriority w:val="39"/>
    <w:unhideWhenUsed/>
    <w:rsid w:val="00B23CEE"/>
    <w:pPr>
      <w:keepLines/>
      <w:widowControl/>
      <w:numPr>
        <w:numId w:val="0"/>
      </w:numPr>
      <w:tabs>
        <w:tab w:val="clear" w:pos="567"/>
        <w:tab w:val="left" w:pos="284"/>
        <w:tab w:val="right" w:leader="dot" w:pos="9781"/>
      </w:tabs>
      <w:suppressAutoHyphens/>
      <w:spacing w:before="0" w:after="0"/>
      <w:ind w:right="-59"/>
      <w:jc w:val="left"/>
      <w:outlineLvl w:val="9"/>
    </w:pPr>
  </w:style>
  <w:style w:type="character" w:customStyle="1" w:styleId="40">
    <w:name w:val="Заголовок 4 Знак"/>
    <w:basedOn w:val="a1"/>
    <w:link w:val="4"/>
    <w:rsid w:val="00B1629E"/>
    <w:rPr>
      <w:rFonts w:eastAsia="SimSun"/>
      <w:sz w:val="24"/>
      <w:szCs w:val="28"/>
    </w:rPr>
  </w:style>
  <w:style w:type="character" w:customStyle="1" w:styleId="50">
    <w:name w:val="Заголовок 5 Знак"/>
    <w:basedOn w:val="a1"/>
    <w:link w:val="5"/>
    <w:rsid w:val="00B1629E"/>
    <w:rPr>
      <w:kern w:val="28"/>
      <w:sz w:val="28"/>
    </w:rPr>
  </w:style>
  <w:style w:type="character" w:customStyle="1" w:styleId="60">
    <w:name w:val="Заголовок 6 Знак"/>
    <w:basedOn w:val="a1"/>
    <w:link w:val="6"/>
    <w:rsid w:val="00D3590A"/>
    <w:rPr>
      <w:sz w:val="24"/>
    </w:rPr>
  </w:style>
  <w:style w:type="character" w:customStyle="1" w:styleId="70">
    <w:name w:val="Заголовок 7 Знак"/>
    <w:basedOn w:val="a1"/>
    <w:link w:val="7"/>
    <w:rsid w:val="00B1629E"/>
    <w:rPr>
      <w:rFonts w:ascii="Arial" w:hAnsi="Arial"/>
    </w:rPr>
  </w:style>
  <w:style w:type="character" w:customStyle="1" w:styleId="80">
    <w:name w:val="Заголовок 8 Знак"/>
    <w:basedOn w:val="a1"/>
    <w:link w:val="8"/>
    <w:rsid w:val="00B1629E"/>
    <w:rPr>
      <w:rFonts w:ascii="Arial" w:hAnsi="Arial"/>
      <w:i/>
    </w:rPr>
  </w:style>
  <w:style w:type="character" w:customStyle="1" w:styleId="90">
    <w:name w:val="Заголовок 9 Знак"/>
    <w:basedOn w:val="a1"/>
    <w:link w:val="9"/>
    <w:rsid w:val="00B1629E"/>
    <w:rPr>
      <w:sz w:val="28"/>
    </w:rPr>
  </w:style>
  <w:style w:type="paragraph" w:styleId="aa">
    <w:name w:val="caption"/>
    <w:basedOn w:val="a0"/>
    <w:next w:val="a0"/>
    <w:qFormat/>
    <w:locked/>
    <w:rsid w:val="00B24689"/>
    <w:pPr>
      <w:suppressAutoHyphens/>
      <w:spacing w:before="0" w:after="240" w:line="288" w:lineRule="auto"/>
      <w:ind w:right="0"/>
      <w:jc w:val="center"/>
    </w:pPr>
    <w:rPr>
      <w:b/>
      <w:bCs/>
      <w:caps/>
      <w:sz w:val="28"/>
      <w:szCs w:val="20"/>
    </w:rPr>
  </w:style>
  <w:style w:type="paragraph" w:styleId="ab">
    <w:name w:val="Subtitle"/>
    <w:basedOn w:val="a0"/>
    <w:next w:val="a0"/>
    <w:link w:val="ac"/>
    <w:qFormat/>
    <w:rsid w:val="00B24689"/>
    <w:pPr>
      <w:spacing w:before="120" w:line="288" w:lineRule="auto"/>
      <w:jc w:val="center"/>
    </w:pPr>
    <w:rPr>
      <w:caps/>
      <w:szCs w:val="20"/>
    </w:rPr>
  </w:style>
  <w:style w:type="character" w:customStyle="1" w:styleId="ac">
    <w:name w:val="Подзаголовок Знак"/>
    <w:basedOn w:val="a1"/>
    <w:link w:val="ab"/>
    <w:rsid w:val="00B1629E"/>
    <w:rPr>
      <w:caps/>
      <w:sz w:val="24"/>
    </w:rPr>
  </w:style>
  <w:style w:type="character" w:styleId="ad">
    <w:name w:val="Book Title"/>
    <w:basedOn w:val="a1"/>
    <w:uiPriority w:val="33"/>
    <w:qFormat/>
    <w:rsid w:val="00B24689"/>
    <w:rPr>
      <w:b/>
      <w:bCs/>
      <w:smallCaps/>
      <w:spacing w:val="5"/>
    </w:rPr>
  </w:style>
  <w:style w:type="paragraph" w:customStyle="1" w:styleId="23">
    <w:name w:val="Мой текст 2"/>
    <w:basedOn w:val="a0"/>
    <w:next w:val="a0"/>
    <w:link w:val="24"/>
    <w:autoRedefine/>
    <w:qFormat/>
    <w:rsid w:val="00B24689"/>
    <w:pPr>
      <w:tabs>
        <w:tab w:val="left" w:pos="0"/>
      </w:tabs>
      <w:spacing w:after="0" w:line="288" w:lineRule="auto"/>
      <w:ind w:right="0" w:firstLine="851"/>
      <w:jc w:val="both"/>
      <w:outlineLvl w:val="1"/>
    </w:pPr>
    <w:rPr>
      <w:rFonts w:cs="Courier New"/>
      <w:bCs/>
      <w:lang w:eastAsia="en-US" w:bidi="en-US"/>
    </w:rPr>
  </w:style>
  <w:style w:type="character" w:customStyle="1" w:styleId="24">
    <w:name w:val="Мой текст 2 Знак"/>
    <w:basedOn w:val="a1"/>
    <w:link w:val="23"/>
    <w:rsid w:val="00B24689"/>
    <w:rPr>
      <w:rFonts w:cs="Courier New"/>
      <w:bCs/>
      <w:sz w:val="24"/>
      <w:szCs w:val="24"/>
      <w:lang w:eastAsia="en-US" w:bidi="en-US"/>
    </w:rPr>
  </w:style>
  <w:style w:type="paragraph" w:styleId="ae">
    <w:name w:val="Plain Text"/>
    <w:basedOn w:val="a0"/>
    <w:link w:val="af"/>
    <w:uiPriority w:val="99"/>
    <w:semiHidden/>
    <w:unhideWhenUsed/>
    <w:rsid w:val="00813915"/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813915"/>
    <w:rPr>
      <w:rFonts w:ascii="Consolas" w:hAnsi="Consolas" w:cs="Consolas"/>
      <w:sz w:val="21"/>
      <w:szCs w:val="21"/>
    </w:rPr>
  </w:style>
  <w:style w:type="paragraph" w:styleId="af0">
    <w:name w:val="header"/>
    <w:aliases w:val="Titul,Heder"/>
    <w:basedOn w:val="a0"/>
    <w:link w:val="af1"/>
    <w:uiPriority w:val="99"/>
    <w:unhideWhenUsed/>
    <w:rsid w:val="008E428F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Верхний колонтитул Знак"/>
    <w:aliases w:val="Titul Знак,Heder Знак"/>
    <w:basedOn w:val="a1"/>
    <w:link w:val="af0"/>
    <w:uiPriority w:val="99"/>
    <w:rsid w:val="008E428F"/>
    <w:rPr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E428F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Нижний колонтитул Знак"/>
    <w:basedOn w:val="a1"/>
    <w:link w:val="af2"/>
    <w:uiPriority w:val="99"/>
    <w:rsid w:val="008E428F"/>
    <w:rPr>
      <w:sz w:val="24"/>
      <w:szCs w:val="24"/>
    </w:rPr>
  </w:style>
  <w:style w:type="table" w:styleId="af4">
    <w:name w:val="Table Grid"/>
    <w:basedOn w:val="a2"/>
    <w:uiPriority w:val="59"/>
    <w:rsid w:val="00FF7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OC Heading"/>
    <w:basedOn w:val="11"/>
    <w:next w:val="a0"/>
    <w:uiPriority w:val="39"/>
    <w:semiHidden/>
    <w:unhideWhenUsed/>
    <w:qFormat/>
    <w:rsid w:val="008A221A"/>
    <w:pPr>
      <w:keepNext/>
      <w:keepLines/>
      <w:pageBreakBefore w:val="0"/>
      <w:tabs>
        <w:tab w:val="clear" w:pos="900"/>
      </w:tabs>
      <w:suppressAutoHyphens w:val="0"/>
      <w:spacing w:before="480" w:after="0" w:line="276" w:lineRule="auto"/>
      <w:ind w:right="0"/>
      <w:jc w:val="left"/>
      <w:outlineLvl w:val="9"/>
    </w:pPr>
    <w:rPr>
      <w:rFonts w:asciiTheme="majorHAnsi" w:hAnsiTheme="majorHAnsi" w:cstheme="majorBidi"/>
      <w:bCs/>
      <w:caps w:val="0"/>
      <w:color w:val="365F91" w:themeColor="accent1" w:themeShade="BF"/>
      <w:sz w:val="28"/>
      <w:szCs w:val="28"/>
      <w:lang w:eastAsia="en-US"/>
    </w:rPr>
  </w:style>
  <w:style w:type="character" w:styleId="af6">
    <w:name w:val="Hyperlink"/>
    <w:basedOn w:val="a1"/>
    <w:uiPriority w:val="99"/>
    <w:unhideWhenUsed/>
    <w:rsid w:val="004519D2"/>
    <w:rPr>
      <w:color w:val="0000FF" w:themeColor="hyperlink"/>
      <w:u w:val="single"/>
    </w:rPr>
  </w:style>
  <w:style w:type="character" w:styleId="af7">
    <w:name w:val="FollowedHyperlink"/>
    <w:basedOn w:val="a1"/>
    <w:uiPriority w:val="99"/>
    <w:semiHidden/>
    <w:unhideWhenUsed/>
    <w:rsid w:val="00A56C91"/>
    <w:rPr>
      <w:color w:val="800080" w:themeColor="followedHyperlink"/>
      <w:u w:val="single"/>
    </w:rPr>
  </w:style>
  <w:style w:type="paragraph" w:customStyle="1" w:styleId="a">
    <w:name w:val="Стиль Ларшин"/>
    <w:basedOn w:val="a7"/>
    <w:link w:val="af8"/>
    <w:qFormat/>
    <w:rsid w:val="00BA3E66"/>
    <w:pPr>
      <w:widowControl w:val="0"/>
      <w:numPr>
        <w:numId w:val="3"/>
      </w:numPr>
      <w:tabs>
        <w:tab w:val="left" w:pos="255"/>
      </w:tabs>
      <w:spacing w:before="360" w:after="360"/>
      <w:ind w:right="0"/>
      <w:jc w:val="both"/>
    </w:pPr>
  </w:style>
  <w:style w:type="character" w:customStyle="1" w:styleId="a8">
    <w:name w:val="Абзац списка Знак"/>
    <w:basedOn w:val="a1"/>
    <w:link w:val="a7"/>
    <w:uiPriority w:val="34"/>
    <w:rsid w:val="00BA3E66"/>
    <w:rPr>
      <w:sz w:val="24"/>
      <w:szCs w:val="24"/>
    </w:rPr>
  </w:style>
  <w:style w:type="character" w:customStyle="1" w:styleId="af8">
    <w:name w:val="Стиль Ларшин Знак"/>
    <w:basedOn w:val="a8"/>
    <w:link w:val="a"/>
    <w:rsid w:val="00BA3E66"/>
  </w:style>
  <w:style w:type="paragraph" w:customStyle="1" w:styleId="af9">
    <w:name w:val="Перечень"/>
    <w:basedOn w:val="a0"/>
    <w:link w:val="afa"/>
    <w:uiPriority w:val="99"/>
    <w:rsid w:val="00AF6912"/>
    <w:pPr>
      <w:tabs>
        <w:tab w:val="left" w:pos="1134"/>
      </w:tabs>
      <w:spacing w:before="120" w:after="0"/>
      <w:ind w:left="643" w:right="566" w:hanging="360"/>
      <w:jc w:val="both"/>
    </w:pPr>
  </w:style>
  <w:style w:type="character" w:customStyle="1" w:styleId="afa">
    <w:name w:val="Перечень Знак"/>
    <w:link w:val="af9"/>
    <w:uiPriority w:val="99"/>
    <w:locked/>
    <w:rsid w:val="00AF6912"/>
    <w:rPr>
      <w:sz w:val="24"/>
      <w:szCs w:val="24"/>
    </w:rPr>
  </w:style>
  <w:style w:type="paragraph" w:customStyle="1" w:styleId="30">
    <w:name w:val="_абз3"/>
    <w:basedOn w:val="a0"/>
    <w:rsid w:val="00AF6912"/>
    <w:pPr>
      <w:numPr>
        <w:ilvl w:val="2"/>
        <w:numId w:val="6"/>
      </w:numPr>
      <w:spacing w:before="0" w:after="0"/>
      <w:ind w:right="0"/>
      <w:jc w:val="left"/>
    </w:pPr>
  </w:style>
  <w:style w:type="paragraph" w:customStyle="1" w:styleId="afb">
    <w:name w:val="Знак"/>
    <w:basedOn w:val="a0"/>
    <w:rsid w:val="00AE30E6"/>
    <w:pPr>
      <w:spacing w:before="0" w:after="160" w:line="240" w:lineRule="exact"/>
      <w:ind w:right="0"/>
      <w:jc w:val="left"/>
    </w:pPr>
  </w:style>
  <w:style w:type="paragraph" w:customStyle="1" w:styleId="15">
    <w:name w:val="Маркированный 1"/>
    <w:basedOn w:val="a0"/>
    <w:autoRedefine/>
    <w:uiPriority w:val="99"/>
    <w:rsid w:val="00976C96"/>
    <w:pPr>
      <w:tabs>
        <w:tab w:val="left" w:pos="851"/>
        <w:tab w:val="left" w:pos="1701"/>
      </w:tabs>
      <w:spacing w:before="0" w:after="120"/>
      <w:ind w:left="1701" w:right="0" w:hanging="567"/>
      <w:jc w:val="both"/>
    </w:pPr>
    <w:rPr>
      <w:szCs w:val="20"/>
    </w:rPr>
  </w:style>
  <w:style w:type="paragraph" w:customStyle="1" w:styleId="71">
    <w:name w:val="Знак7"/>
    <w:basedOn w:val="a0"/>
    <w:rsid w:val="00031D3A"/>
    <w:pPr>
      <w:spacing w:before="0" w:after="160" w:line="240" w:lineRule="exact"/>
      <w:ind w:right="0"/>
      <w:jc w:val="left"/>
    </w:pPr>
  </w:style>
  <w:style w:type="character" w:customStyle="1" w:styleId="afc">
    <w:name w:val="Основной текст_"/>
    <w:link w:val="72"/>
    <w:rsid w:val="00031D3A"/>
    <w:rPr>
      <w:rFonts w:ascii="Batang" w:eastAsia="Batang" w:hAnsi="Batang" w:cs="Batang"/>
      <w:shd w:val="clear" w:color="auto" w:fill="FFFFFF"/>
    </w:rPr>
  </w:style>
  <w:style w:type="paragraph" w:customStyle="1" w:styleId="72">
    <w:name w:val="Основной текст7"/>
    <w:basedOn w:val="a0"/>
    <w:link w:val="afc"/>
    <w:rsid w:val="00031D3A"/>
    <w:pPr>
      <w:widowControl w:val="0"/>
      <w:shd w:val="clear" w:color="auto" w:fill="FFFFFF"/>
      <w:spacing w:before="120" w:after="300" w:line="277" w:lineRule="exact"/>
      <w:ind w:right="0" w:hanging="1520"/>
      <w:jc w:val="center"/>
    </w:pPr>
    <w:rPr>
      <w:rFonts w:ascii="Batang" w:eastAsia="Batang" w:hAnsi="Batang" w:cs="Batang"/>
      <w:sz w:val="20"/>
      <w:szCs w:val="20"/>
    </w:rPr>
  </w:style>
  <w:style w:type="paragraph" w:customStyle="1" w:styleId="61">
    <w:name w:val="Знак6"/>
    <w:basedOn w:val="a0"/>
    <w:rsid w:val="00B73499"/>
    <w:pPr>
      <w:spacing w:before="0" w:after="160" w:line="240" w:lineRule="exact"/>
      <w:ind w:right="0"/>
      <w:jc w:val="left"/>
    </w:pPr>
  </w:style>
  <w:style w:type="paragraph" w:customStyle="1" w:styleId="51">
    <w:name w:val="Знак5"/>
    <w:basedOn w:val="a0"/>
    <w:rsid w:val="00ED711F"/>
    <w:pPr>
      <w:spacing w:before="0" w:after="160" w:line="240" w:lineRule="exact"/>
      <w:ind w:right="0"/>
      <w:jc w:val="left"/>
    </w:pPr>
  </w:style>
  <w:style w:type="paragraph" w:customStyle="1" w:styleId="41">
    <w:name w:val="Знак4"/>
    <w:basedOn w:val="a0"/>
    <w:rsid w:val="00BA0FBD"/>
    <w:pPr>
      <w:spacing w:before="0" w:after="160" w:line="240" w:lineRule="exact"/>
      <w:ind w:right="0"/>
      <w:jc w:val="left"/>
    </w:pPr>
  </w:style>
  <w:style w:type="paragraph" w:customStyle="1" w:styleId="34">
    <w:name w:val="Знак3"/>
    <w:basedOn w:val="a0"/>
    <w:rsid w:val="00361CE2"/>
    <w:pPr>
      <w:spacing w:before="0" w:after="160" w:line="240" w:lineRule="exact"/>
      <w:ind w:right="0"/>
      <w:jc w:val="left"/>
    </w:pPr>
  </w:style>
  <w:style w:type="paragraph" w:customStyle="1" w:styleId="25">
    <w:name w:val="Знак2"/>
    <w:basedOn w:val="a0"/>
    <w:rsid w:val="005E5D5F"/>
    <w:pPr>
      <w:spacing w:before="0" w:after="160" w:line="240" w:lineRule="exact"/>
      <w:ind w:right="0"/>
      <w:jc w:val="left"/>
    </w:pPr>
  </w:style>
  <w:style w:type="paragraph" w:customStyle="1" w:styleId="26">
    <w:name w:val="Текст 2й"/>
    <w:basedOn w:val="a0"/>
    <w:rsid w:val="00353823"/>
    <w:pPr>
      <w:ind w:left="720" w:hanging="360"/>
    </w:pPr>
  </w:style>
  <w:style w:type="paragraph" w:customStyle="1" w:styleId="afd">
    <w:name w:val="Таблица текст"/>
    <w:basedOn w:val="a0"/>
    <w:rsid w:val="00EB7EAC"/>
    <w:pPr>
      <w:spacing w:before="0" w:after="0"/>
      <w:ind w:right="0"/>
      <w:jc w:val="left"/>
    </w:pPr>
  </w:style>
  <w:style w:type="paragraph" w:customStyle="1" w:styleId="10">
    <w:name w:val="Марикрованный1"/>
    <w:rsid w:val="006B71E2"/>
    <w:pPr>
      <w:numPr>
        <w:numId w:val="20"/>
      </w:numPr>
      <w:tabs>
        <w:tab w:val="left" w:pos="1420"/>
      </w:tabs>
      <w:spacing w:before="40" w:after="60"/>
      <w:ind w:right="284"/>
      <w:jc w:val="both"/>
    </w:pPr>
    <w:rPr>
      <w:sz w:val="24"/>
    </w:rPr>
  </w:style>
  <w:style w:type="paragraph" w:styleId="27">
    <w:name w:val="toc 2"/>
    <w:basedOn w:val="6"/>
    <w:next w:val="a0"/>
    <w:autoRedefine/>
    <w:uiPriority w:val="39"/>
    <w:rsid w:val="0060685C"/>
    <w:pPr>
      <w:numPr>
        <w:numId w:val="0"/>
      </w:numPr>
      <w:tabs>
        <w:tab w:val="left" w:pos="342"/>
        <w:tab w:val="left" w:pos="399"/>
        <w:tab w:val="left" w:pos="969"/>
        <w:tab w:val="left" w:pos="1254"/>
        <w:tab w:val="right" w:leader="dot" w:pos="9348"/>
      </w:tabs>
      <w:spacing w:before="0" w:after="0" w:line="360" w:lineRule="auto"/>
      <w:outlineLvl w:val="9"/>
    </w:pPr>
    <w:rPr>
      <w:noProof/>
    </w:rPr>
  </w:style>
  <w:style w:type="character" w:customStyle="1" w:styleId="28">
    <w:name w:val="Основной текст2"/>
    <w:rsid w:val="0023544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 w:eastAsia="ru-RU" w:bidi="ru-RU"/>
    </w:rPr>
  </w:style>
  <w:style w:type="paragraph" w:customStyle="1" w:styleId="16">
    <w:name w:val="Знак1"/>
    <w:basedOn w:val="a0"/>
    <w:rsid w:val="006B7B8A"/>
    <w:pPr>
      <w:spacing w:before="0" w:after="160" w:line="240" w:lineRule="exact"/>
      <w:ind w:right="0"/>
      <w:jc w:val="left"/>
    </w:pPr>
  </w:style>
  <w:style w:type="paragraph" w:customStyle="1" w:styleId="afe">
    <w:name w:val="Абзац"/>
    <w:basedOn w:val="a0"/>
    <w:rsid w:val="00132A36"/>
    <w:pPr>
      <w:spacing w:after="0" w:line="288" w:lineRule="auto"/>
      <w:ind w:right="0" w:firstLine="680"/>
      <w:jc w:val="both"/>
    </w:pPr>
  </w:style>
  <w:style w:type="paragraph" w:customStyle="1" w:styleId="aff">
    <w:name w:val="Текст таблиц"/>
    <w:basedOn w:val="a0"/>
    <w:rsid w:val="00180D53"/>
    <w:pPr>
      <w:spacing w:before="0" w:after="0"/>
      <w:ind w:right="0"/>
      <w:jc w:val="left"/>
    </w:pPr>
  </w:style>
  <w:style w:type="paragraph" w:styleId="35">
    <w:name w:val="Body Text 3"/>
    <w:basedOn w:val="a0"/>
    <w:link w:val="36"/>
    <w:uiPriority w:val="99"/>
    <w:rsid w:val="00180D53"/>
    <w:pPr>
      <w:shd w:val="clear" w:color="auto" w:fill="FFFFFF"/>
      <w:autoSpaceDE w:val="0"/>
      <w:autoSpaceDN w:val="0"/>
      <w:adjustRightInd w:val="0"/>
      <w:spacing w:before="0" w:after="0"/>
      <w:ind w:right="0"/>
      <w:jc w:val="both"/>
    </w:pPr>
    <w:rPr>
      <w:color w:val="000000"/>
    </w:rPr>
  </w:style>
  <w:style w:type="character" w:customStyle="1" w:styleId="36">
    <w:name w:val="Основной текст 3 Знак"/>
    <w:basedOn w:val="a1"/>
    <w:link w:val="35"/>
    <w:uiPriority w:val="99"/>
    <w:rsid w:val="00180D53"/>
    <w:rPr>
      <w:color w:val="000000"/>
      <w:sz w:val="24"/>
      <w:szCs w:val="24"/>
      <w:shd w:val="clear" w:color="auto" w:fill="FFFFFF"/>
    </w:rPr>
  </w:style>
  <w:style w:type="paragraph" w:customStyle="1" w:styleId="1">
    <w:name w:val="1"/>
    <w:basedOn w:val="a0"/>
    <w:rsid w:val="00344E42"/>
    <w:pPr>
      <w:numPr>
        <w:numId w:val="23"/>
      </w:numPr>
      <w:spacing w:before="0" w:after="160" w:line="240" w:lineRule="exact"/>
      <w:ind w:right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">
    <w:name w:val="2"/>
    <w:basedOn w:val="a0"/>
    <w:rsid w:val="00344E42"/>
    <w:pPr>
      <w:numPr>
        <w:ilvl w:val="1"/>
        <w:numId w:val="23"/>
      </w:numPr>
      <w:tabs>
        <w:tab w:val="left" w:pos="342"/>
        <w:tab w:val="left" w:pos="399"/>
        <w:tab w:val="left" w:pos="969"/>
        <w:tab w:val="left" w:pos="1254"/>
        <w:tab w:val="right" w:leader="dot" w:pos="9348"/>
      </w:tabs>
      <w:spacing w:after="120"/>
      <w:jc w:val="both"/>
    </w:pPr>
    <w:rPr>
      <w:noProof/>
    </w:rPr>
  </w:style>
  <w:style w:type="paragraph" w:styleId="aff0">
    <w:name w:val="Balloon Text"/>
    <w:basedOn w:val="a0"/>
    <w:link w:val="aff1"/>
    <w:uiPriority w:val="99"/>
    <w:semiHidden/>
    <w:unhideWhenUsed/>
    <w:rsid w:val="005D6E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5D6E85"/>
    <w:rPr>
      <w:rFonts w:ascii="Tahoma" w:hAnsi="Tahoma" w:cs="Tahoma"/>
      <w:sz w:val="16"/>
      <w:szCs w:val="16"/>
    </w:rPr>
  </w:style>
  <w:style w:type="paragraph" w:customStyle="1" w:styleId="20">
    <w:name w:val="Стиль Стиль Заголовок 2 + не полужирный По ширине Перед:  0 пт Межд..."/>
    <w:basedOn w:val="a0"/>
    <w:rsid w:val="00CA2F2B"/>
    <w:pPr>
      <w:numPr>
        <w:ilvl w:val="1"/>
        <w:numId w:val="3"/>
      </w:numPr>
      <w:spacing w:before="0"/>
      <w:ind w:right="0"/>
      <w:jc w:val="both"/>
      <w:outlineLvl w:val="1"/>
    </w:pPr>
    <w:rPr>
      <w:szCs w:val="20"/>
    </w:rPr>
  </w:style>
  <w:style w:type="paragraph" w:customStyle="1" w:styleId="31">
    <w:name w:val="Стиль Маркер + После:  3 пт"/>
    <w:basedOn w:val="a0"/>
    <w:rsid w:val="00CA2F2B"/>
    <w:pPr>
      <w:numPr>
        <w:numId w:val="13"/>
      </w:numPr>
      <w:spacing w:before="0"/>
      <w:ind w:right="0"/>
      <w:jc w:val="both"/>
    </w:pPr>
    <w:rPr>
      <w:szCs w:val="20"/>
    </w:rPr>
  </w:style>
  <w:style w:type="paragraph" w:customStyle="1" w:styleId="3">
    <w:name w:val="Стиль Заголовок 3"/>
    <w:aliases w:val="(норм. заголовок) + После:  3 пт"/>
    <w:basedOn w:val="32"/>
    <w:rsid w:val="00291CFF"/>
    <w:pPr>
      <w:numPr>
        <w:numId w:val="3"/>
      </w:numPr>
      <w:spacing w:before="0" w:line="240" w:lineRule="auto"/>
      <w:ind w:left="0" w:right="0" w:firstLine="851"/>
      <w:jc w:val="both"/>
    </w:pPr>
    <w:rPr>
      <w:rFonts w:cs="Times New Roman"/>
      <w:b w:val="0"/>
      <w:bCs w:val="0"/>
      <w:sz w:val="24"/>
      <w:szCs w:val="20"/>
    </w:rPr>
  </w:style>
  <w:style w:type="paragraph" w:customStyle="1" w:styleId="37">
    <w:name w:val="Текст 3"/>
    <w:basedOn w:val="32"/>
    <w:link w:val="38"/>
    <w:rsid w:val="000B0C4D"/>
    <w:pPr>
      <w:keepNext w:val="0"/>
      <w:keepLines w:val="0"/>
      <w:numPr>
        <w:ilvl w:val="0"/>
        <w:numId w:val="0"/>
      </w:numPr>
      <w:tabs>
        <w:tab w:val="left" w:pos="964"/>
      </w:tabs>
      <w:suppressAutoHyphens w:val="0"/>
      <w:spacing w:after="0" w:line="240" w:lineRule="auto"/>
      <w:ind w:right="0"/>
      <w:jc w:val="left"/>
    </w:pPr>
    <w:rPr>
      <w:rFonts w:cs="Times New Roman"/>
      <w:bCs w:val="0"/>
      <w:sz w:val="24"/>
    </w:rPr>
  </w:style>
  <w:style w:type="character" w:customStyle="1" w:styleId="38">
    <w:name w:val="Текст 3 Знак"/>
    <w:link w:val="37"/>
    <w:rsid w:val="000B0C4D"/>
    <w:rPr>
      <w:b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04FEC43-5A6D-455F-91FF-4084112D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51</Pages>
  <Words>9285</Words>
  <Characters>52931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Шаталин М.М</dc:creator>
  <cp:lastModifiedBy>admin</cp:lastModifiedBy>
  <cp:revision>13</cp:revision>
  <cp:lastPrinted>2016-11-29T08:49:00Z</cp:lastPrinted>
  <dcterms:created xsi:type="dcterms:W3CDTF">2017-02-28T05:36:00Z</dcterms:created>
  <dcterms:modified xsi:type="dcterms:W3CDTF">2017-02-28T12:43:00Z</dcterms:modified>
</cp:coreProperties>
</file>